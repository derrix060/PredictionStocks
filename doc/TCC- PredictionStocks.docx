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5A5A3ED" w14:textId="388099D3" w:rsidR="00E4743D" w:rsidRPr="00D71036" w:rsidRDefault="00900476" w:rsidP="00611BC0">
      <w:pPr>
        <w:jc w:val="center"/>
      </w:pPr>
      <w:r w:rsidRPr="00AE7F0A">
        <w:rPr>
          <w:noProof/>
          <w:lang w:eastAsia="pt-BR"/>
        </w:rPr>
        <w:drawing>
          <wp:inline distT="0" distB="0" distL="0" distR="0" wp14:anchorId="51931E0F" wp14:editId="07777777">
            <wp:extent cx="1771650" cy="771525"/>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771525"/>
                    </a:xfrm>
                    <a:prstGeom prst="rect">
                      <a:avLst/>
                    </a:prstGeom>
                    <a:noFill/>
                    <a:ln>
                      <a:noFill/>
                    </a:ln>
                  </pic:spPr>
                </pic:pic>
              </a:graphicData>
            </a:graphic>
          </wp:inline>
        </w:drawing>
      </w:r>
    </w:p>
    <w:p w14:paraId="24D2D8F4" w14:textId="77777777" w:rsidR="00E4743D" w:rsidRPr="00611BC0" w:rsidRDefault="382A6C4F" w:rsidP="382A6C4F">
      <w:pPr>
        <w:spacing w:after="0"/>
        <w:ind w:firstLine="0"/>
        <w:jc w:val="center"/>
        <w:rPr>
          <w:rFonts w:eastAsia="Arial" w:cs="Arial"/>
          <w:b/>
          <w:bCs/>
        </w:rPr>
      </w:pPr>
      <w:r w:rsidRPr="382A6C4F">
        <w:rPr>
          <w:rFonts w:eastAsia="Arial" w:cs="Arial"/>
          <w:b/>
          <w:bCs/>
        </w:rPr>
        <w:t>FACULDADE DE TECNOLOGIA DO IPIRANGA</w:t>
      </w:r>
    </w:p>
    <w:p w14:paraId="5D84042A" w14:textId="77777777" w:rsidR="00E4743D" w:rsidRPr="00611BC0" w:rsidRDefault="382A6C4F" w:rsidP="382A6C4F">
      <w:pPr>
        <w:spacing w:after="0"/>
        <w:ind w:firstLine="0"/>
        <w:jc w:val="center"/>
        <w:rPr>
          <w:rFonts w:eastAsia="Arial" w:cs="Arial"/>
          <w:b/>
          <w:bCs/>
        </w:rPr>
      </w:pPr>
      <w:r w:rsidRPr="382A6C4F">
        <w:rPr>
          <w:rFonts w:eastAsia="Arial" w:cs="Arial"/>
          <w:b/>
          <w:bCs/>
        </w:rPr>
        <w:t>CURSO DE ANÁLISE E DESENVOLVIMENTO DE SISTEMAS</w:t>
      </w:r>
    </w:p>
    <w:p w14:paraId="57CCDE3C" w14:textId="1786CD0E" w:rsidR="00E4743D" w:rsidRPr="00611BC0" w:rsidRDefault="382A6C4F" w:rsidP="382A6C4F">
      <w:pPr>
        <w:spacing w:after="0"/>
        <w:ind w:firstLine="0"/>
        <w:jc w:val="center"/>
        <w:rPr>
          <w:rFonts w:eastAsia="Arial" w:cs="Arial"/>
        </w:rPr>
      </w:pPr>
      <w:r w:rsidRPr="382A6C4F">
        <w:rPr>
          <w:rFonts w:eastAsia="Arial" w:cs="Arial"/>
        </w:rPr>
        <w:t>MARIO THOMAZ APRA</w:t>
      </w:r>
    </w:p>
    <w:p w14:paraId="1BFC35B4" w14:textId="77777777" w:rsidR="00E4743D" w:rsidRPr="00D71036" w:rsidRDefault="00E4743D" w:rsidP="002078DB"/>
    <w:p w14:paraId="1CC0667E" w14:textId="77777777" w:rsidR="00E4743D" w:rsidRPr="00D71036" w:rsidRDefault="00E4743D" w:rsidP="002078DB"/>
    <w:p w14:paraId="1DFEB23D" w14:textId="77777777" w:rsidR="00E4743D" w:rsidRPr="00D71036" w:rsidRDefault="00E4743D" w:rsidP="002078DB"/>
    <w:p w14:paraId="2F6C0E00" w14:textId="77777777" w:rsidR="00E4743D" w:rsidRPr="00D71036" w:rsidRDefault="00E4743D" w:rsidP="002078DB"/>
    <w:p w14:paraId="56FAF202" w14:textId="77777777" w:rsidR="00E4743D" w:rsidRPr="00D71036" w:rsidRDefault="00E4743D" w:rsidP="002078DB"/>
    <w:p w14:paraId="07431825" w14:textId="77777777" w:rsidR="00E4743D" w:rsidRPr="00D71036" w:rsidRDefault="00E4743D" w:rsidP="002078DB"/>
    <w:p w14:paraId="1408BF08" w14:textId="77777777" w:rsidR="00E4743D" w:rsidRPr="00D71036" w:rsidRDefault="00E4743D" w:rsidP="002078DB"/>
    <w:p w14:paraId="4F5DD81D" w14:textId="77777777" w:rsidR="00E4743D" w:rsidRPr="00D71036" w:rsidRDefault="00E4743D" w:rsidP="002078DB"/>
    <w:p w14:paraId="70B6CC76" w14:textId="77777777" w:rsidR="001C6BAB" w:rsidRPr="00D71036" w:rsidRDefault="001C6BAB" w:rsidP="002078DB"/>
    <w:p w14:paraId="47078B06" w14:textId="77777777" w:rsidR="001C6BAB" w:rsidRPr="00D71036" w:rsidRDefault="001C6BAB" w:rsidP="002078DB"/>
    <w:p w14:paraId="59E0961E" w14:textId="77777777" w:rsidR="001C6BAB" w:rsidRPr="00D71036" w:rsidRDefault="001C6BAB" w:rsidP="002078DB"/>
    <w:p w14:paraId="62DB7455" w14:textId="77777777" w:rsidR="00110853" w:rsidRPr="00D71036" w:rsidRDefault="00110853" w:rsidP="002078DB"/>
    <w:p w14:paraId="10C4A653" w14:textId="77777777" w:rsidR="009114FF" w:rsidRDefault="009114FF" w:rsidP="002078DB"/>
    <w:p w14:paraId="3680774B" w14:textId="4FA3EA68" w:rsidR="697AD20A" w:rsidRDefault="382A6C4F" w:rsidP="00611BC0">
      <w:pPr>
        <w:jc w:val="center"/>
      </w:pPr>
      <w:r w:rsidRPr="382A6C4F">
        <w:rPr>
          <w:rFonts w:eastAsia="Arial" w:cs="Arial"/>
        </w:rPr>
        <w:t>APLICAÇÃO DE REDES NEURAIS PARA PREVISÃO DE PREÇO DE FECHAMENTO DAS AÇÕES NO MERCADO FINANCEIRO</w:t>
      </w:r>
    </w:p>
    <w:p w14:paraId="386ED79D" w14:textId="77777777" w:rsidR="00E4743D" w:rsidRPr="00D71036" w:rsidRDefault="00E4743D" w:rsidP="002078DB"/>
    <w:p w14:paraId="3FC98B43" w14:textId="77777777" w:rsidR="00E4743D" w:rsidRPr="00D71036" w:rsidRDefault="00E4743D" w:rsidP="002078DB"/>
    <w:p w14:paraId="05F308DB" w14:textId="77777777" w:rsidR="00E4743D" w:rsidRPr="00D71036" w:rsidRDefault="00E4743D" w:rsidP="002078DB"/>
    <w:p w14:paraId="3777745A" w14:textId="77777777" w:rsidR="00E4743D" w:rsidRPr="00D71036" w:rsidRDefault="00E4743D" w:rsidP="002078DB"/>
    <w:p w14:paraId="29E9393B" w14:textId="77777777" w:rsidR="00E4743D" w:rsidRPr="00D71036" w:rsidRDefault="00E4743D" w:rsidP="002078DB"/>
    <w:p w14:paraId="5F13C158" w14:textId="77777777" w:rsidR="00E4743D" w:rsidRPr="00D71036" w:rsidRDefault="00E4743D" w:rsidP="002078DB"/>
    <w:p w14:paraId="07D522D3" w14:textId="77777777" w:rsidR="00E4743D" w:rsidRPr="00D71036" w:rsidRDefault="00E4743D" w:rsidP="002078DB"/>
    <w:p w14:paraId="104BFBAD" w14:textId="77777777" w:rsidR="00175EE7" w:rsidRPr="00D71036" w:rsidRDefault="00175EE7" w:rsidP="002078DB"/>
    <w:p w14:paraId="77FA1A95" w14:textId="77777777" w:rsidR="00175EE7" w:rsidRPr="00D71036" w:rsidRDefault="00175EE7" w:rsidP="002078DB"/>
    <w:p w14:paraId="1C6BD749" w14:textId="77777777" w:rsidR="00175EE7" w:rsidRPr="00D71036" w:rsidRDefault="00175EE7" w:rsidP="002078DB"/>
    <w:p w14:paraId="55BE1B02" w14:textId="77777777" w:rsidR="00EA2722" w:rsidRPr="00D71036" w:rsidRDefault="00EA2722" w:rsidP="002078DB"/>
    <w:p w14:paraId="43FC9325" w14:textId="77777777" w:rsidR="00EA2722" w:rsidRPr="00D71036" w:rsidRDefault="00EA2722" w:rsidP="002078DB"/>
    <w:p w14:paraId="588C5011" w14:textId="77777777" w:rsidR="00EA2722" w:rsidRPr="00D71036" w:rsidRDefault="00EA2722" w:rsidP="002078DB"/>
    <w:p w14:paraId="3EC20624" w14:textId="77777777" w:rsidR="00E4743D" w:rsidRPr="00D71036" w:rsidRDefault="382A6C4F" w:rsidP="00611BC0">
      <w:pPr>
        <w:jc w:val="center"/>
      </w:pPr>
      <w:r w:rsidRPr="382A6C4F">
        <w:rPr>
          <w:rFonts w:eastAsia="Arial" w:cs="Arial"/>
        </w:rPr>
        <w:t>SÃO PAULO</w:t>
      </w:r>
    </w:p>
    <w:p w14:paraId="361731E5" w14:textId="4ECB42AD" w:rsidR="00175EE7" w:rsidRPr="00D71036" w:rsidRDefault="6103A698" w:rsidP="00611BC0">
      <w:pPr>
        <w:jc w:val="center"/>
      </w:pPr>
      <w:r w:rsidRPr="6103A698">
        <w:rPr>
          <w:rFonts w:eastAsia="Arial" w:cs="Arial"/>
        </w:rPr>
        <w:t>2017</w:t>
      </w:r>
    </w:p>
    <w:p w14:paraId="0CE400A0" w14:textId="77777777" w:rsidR="004C3066" w:rsidRPr="00D71036" w:rsidRDefault="00900476" w:rsidP="00611BC0">
      <w:pPr>
        <w:jc w:val="center"/>
      </w:pPr>
      <w:r w:rsidRPr="00AE7F0A">
        <w:rPr>
          <w:noProof/>
          <w:lang w:eastAsia="pt-BR"/>
        </w:rPr>
        <w:lastRenderedPageBreak/>
        <w:drawing>
          <wp:inline distT="0" distB="0" distL="0" distR="0" wp14:anchorId="1C5F7B49" wp14:editId="07777777">
            <wp:extent cx="1771650" cy="771525"/>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771525"/>
                    </a:xfrm>
                    <a:prstGeom prst="rect">
                      <a:avLst/>
                    </a:prstGeom>
                    <a:noFill/>
                    <a:ln>
                      <a:noFill/>
                    </a:ln>
                  </pic:spPr>
                </pic:pic>
              </a:graphicData>
            </a:graphic>
          </wp:inline>
        </w:drawing>
      </w:r>
    </w:p>
    <w:p w14:paraId="71936FB8" w14:textId="77777777" w:rsidR="004C3066" w:rsidRPr="00611BC0" w:rsidRDefault="382A6C4F" w:rsidP="382A6C4F">
      <w:pPr>
        <w:jc w:val="center"/>
        <w:rPr>
          <w:b/>
          <w:bCs/>
        </w:rPr>
      </w:pPr>
      <w:r w:rsidRPr="382A6C4F">
        <w:rPr>
          <w:rFonts w:eastAsia="Arial" w:cs="Arial"/>
          <w:b/>
          <w:bCs/>
        </w:rPr>
        <w:t>FACULDADE DE TECNOLOGIA DO IPIRANGA</w:t>
      </w:r>
    </w:p>
    <w:p w14:paraId="3A9D30A0" w14:textId="77777777" w:rsidR="004C3066" w:rsidRPr="00611BC0" w:rsidRDefault="382A6C4F" w:rsidP="382A6C4F">
      <w:pPr>
        <w:jc w:val="center"/>
        <w:rPr>
          <w:b/>
          <w:bCs/>
        </w:rPr>
      </w:pPr>
      <w:r w:rsidRPr="382A6C4F">
        <w:rPr>
          <w:rFonts w:eastAsia="Arial" w:cs="Arial"/>
          <w:b/>
          <w:bCs/>
        </w:rPr>
        <w:t>CURSO DE ANÁLISE E DESENVOLVIMENTO DE SISTEMAS</w:t>
      </w:r>
    </w:p>
    <w:p w14:paraId="16D92322" w14:textId="6C7C6295" w:rsidR="004C3066" w:rsidRPr="00D71036" w:rsidRDefault="382A6C4F" w:rsidP="00611BC0">
      <w:pPr>
        <w:jc w:val="center"/>
      </w:pPr>
      <w:r w:rsidRPr="382A6C4F">
        <w:rPr>
          <w:rFonts w:eastAsia="Arial" w:cs="Arial"/>
        </w:rPr>
        <w:t>MARIO THOMAZ APRA</w:t>
      </w:r>
    </w:p>
    <w:p w14:paraId="2614A0BD" w14:textId="77777777" w:rsidR="004C3066" w:rsidRPr="00D71036" w:rsidRDefault="004C3066" w:rsidP="002078DB"/>
    <w:p w14:paraId="48CCCC8A" w14:textId="77777777" w:rsidR="004C3066" w:rsidRPr="00D71036" w:rsidRDefault="004C3066" w:rsidP="002078DB"/>
    <w:p w14:paraId="0FC5F73F" w14:textId="77777777" w:rsidR="004C3066" w:rsidRPr="00D71036" w:rsidRDefault="004C3066" w:rsidP="002078DB"/>
    <w:p w14:paraId="37CD75B6" w14:textId="77777777" w:rsidR="004C3066" w:rsidRPr="00D71036" w:rsidRDefault="004C3066" w:rsidP="002078DB"/>
    <w:p w14:paraId="017B4378" w14:textId="77777777" w:rsidR="004C3066" w:rsidRPr="00D71036" w:rsidRDefault="004C3066" w:rsidP="002078DB"/>
    <w:p w14:paraId="10381F9D" w14:textId="77777777" w:rsidR="004C3066" w:rsidRPr="00D71036" w:rsidRDefault="004C3066" w:rsidP="002078DB"/>
    <w:p w14:paraId="09EFB02F" w14:textId="77777777" w:rsidR="004C3066" w:rsidRPr="00D71036" w:rsidRDefault="004C3066" w:rsidP="002078DB"/>
    <w:p w14:paraId="692C73FB" w14:textId="77777777" w:rsidR="004C3066" w:rsidRPr="00D71036" w:rsidRDefault="004C3066" w:rsidP="002078DB"/>
    <w:p w14:paraId="49C9569F" w14:textId="77777777" w:rsidR="004C3066" w:rsidRPr="00D71036" w:rsidRDefault="004C3066" w:rsidP="002078DB"/>
    <w:p w14:paraId="77A4F518" w14:textId="77777777" w:rsidR="004C3066" w:rsidRPr="00D71036" w:rsidRDefault="004C3066" w:rsidP="002078DB"/>
    <w:p w14:paraId="768AC4EF" w14:textId="77777777" w:rsidR="004C3066" w:rsidRPr="00D71036" w:rsidRDefault="004C3066" w:rsidP="00611BC0">
      <w:pPr>
        <w:jc w:val="center"/>
      </w:pPr>
    </w:p>
    <w:p w14:paraId="323DF873" w14:textId="19FA3E4E" w:rsidR="697AD20A" w:rsidRDefault="382A6C4F" w:rsidP="00611BC0">
      <w:pPr>
        <w:jc w:val="center"/>
      </w:pPr>
      <w:r w:rsidRPr="382A6C4F">
        <w:rPr>
          <w:rFonts w:eastAsia="Arial" w:cs="Arial"/>
        </w:rPr>
        <w:t>APLICAÇÃO DE REDES NEURAIS PARA PREVISÃO DE PREÇO DE FECHAMENTO DAS AÇÕES NO MERCADO FINANCEIRO</w:t>
      </w:r>
    </w:p>
    <w:p w14:paraId="6A17F2D3" w14:textId="77777777" w:rsidR="004C3066" w:rsidRPr="00D71036" w:rsidRDefault="004C3066" w:rsidP="002078DB"/>
    <w:p w14:paraId="6C640156" w14:textId="77777777" w:rsidR="004C3066" w:rsidRPr="00D71036" w:rsidRDefault="004C3066" w:rsidP="002078DB"/>
    <w:p w14:paraId="1DBA78E7" w14:textId="77777777" w:rsidR="004C3066" w:rsidRPr="00D71036" w:rsidRDefault="004C3066" w:rsidP="002078DB"/>
    <w:p w14:paraId="644C29DE" w14:textId="77777777" w:rsidR="006858D2" w:rsidRDefault="382A6C4F" w:rsidP="382A6C4F">
      <w:pPr>
        <w:pStyle w:val="Recuodecorpodetexto"/>
        <w:spacing w:before="0" w:after="160" w:line="240" w:lineRule="auto"/>
        <w:ind w:left="4536" w:firstLine="0"/>
        <w:rPr>
          <w:rFonts w:eastAsia="Arial" w:cs="Arial"/>
        </w:rPr>
      </w:pPr>
      <w:r w:rsidRPr="382A6C4F">
        <w:rPr>
          <w:rFonts w:eastAsia="Arial" w:cs="Arial"/>
        </w:rPr>
        <w:t xml:space="preserve">Trabalho de Conclusão de Curso apresentado à Faculdade de Tecnologia do Ipiranga, como requisito parcial para a obtenção do grau de Tecnólogo em Análise e Desenvolvimento de Sistemas.                                                                  </w:t>
      </w:r>
    </w:p>
    <w:p w14:paraId="46AEF655" w14:textId="41EDF6C2" w:rsidR="00D663F1" w:rsidRPr="00D71036" w:rsidRDefault="6103A698" w:rsidP="00611BC0">
      <w:pPr>
        <w:pStyle w:val="Recuodecorpodetexto"/>
        <w:spacing w:before="0" w:after="160" w:line="240" w:lineRule="auto"/>
        <w:ind w:left="4536" w:firstLine="0"/>
      </w:pPr>
      <w:r w:rsidRPr="6103A698">
        <w:rPr>
          <w:rFonts w:eastAsia="Arial" w:cs="Arial"/>
        </w:rPr>
        <w:t>Orientadora: Prof.ª Dr. ª Andréia Cristina G. Machion.</w:t>
      </w:r>
    </w:p>
    <w:p w14:paraId="0F48FD8F" w14:textId="77777777" w:rsidR="00D663F1" w:rsidRPr="00D71036" w:rsidRDefault="00D663F1" w:rsidP="002078DB"/>
    <w:p w14:paraId="779CE7BE" w14:textId="77777777" w:rsidR="00737872" w:rsidRPr="00D71036" w:rsidRDefault="00737872" w:rsidP="002078DB"/>
    <w:p w14:paraId="799FBD1A" w14:textId="77777777" w:rsidR="00502C5D" w:rsidRDefault="00502C5D" w:rsidP="002078DB"/>
    <w:p w14:paraId="2CBA3951" w14:textId="77777777" w:rsidR="004C3066" w:rsidRPr="00D71036" w:rsidRDefault="004C3066" w:rsidP="002078DB"/>
    <w:p w14:paraId="2EB72EAC" w14:textId="77777777" w:rsidR="000B4FCA" w:rsidRPr="00D71036" w:rsidRDefault="000B4FCA" w:rsidP="002078DB"/>
    <w:p w14:paraId="1B1E8FFA" w14:textId="77777777" w:rsidR="004C3066" w:rsidRPr="00D71036" w:rsidRDefault="382A6C4F" w:rsidP="00611BC0">
      <w:pPr>
        <w:jc w:val="center"/>
      </w:pPr>
      <w:r w:rsidRPr="382A6C4F">
        <w:rPr>
          <w:rFonts w:eastAsia="Arial" w:cs="Arial"/>
        </w:rPr>
        <w:t>SÃO PAULO</w:t>
      </w:r>
    </w:p>
    <w:p w14:paraId="2CC44270" w14:textId="668FDEFC" w:rsidR="004C3066" w:rsidRPr="00D71036" w:rsidRDefault="6103A698" w:rsidP="00611BC0">
      <w:pPr>
        <w:jc w:val="center"/>
      </w:pPr>
      <w:r w:rsidRPr="6103A698">
        <w:rPr>
          <w:rFonts w:eastAsia="Arial" w:cs="Arial"/>
        </w:rPr>
        <w:t>2017</w:t>
      </w:r>
    </w:p>
    <w:p w14:paraId="7015068C" w14:textId="5B1847B9" w:rsidR="000B4FCA" w:rsidRDefault="000B4FCA" w:rsidP="382A6C4F">
      <w:pPr>
        <w:pStyle w:val="Ttulo"/>
        <w:rPr>
          <w:rFonts w:eastAsia="Arial"/>
        </w:rPr>
      </w:pPr>
      <w:bookmarkStart w:id="0" w:name="_Toc198052995"/>
      <w:r w:rsidRPr="382A6C4F">
        <w:rPr>
          <w:rFonts w:eastAsia="Arial"/>
        </w:rPr>
        <w:br w:type="page"/>
      </w:r>
      <w:r w:rsidRPr="382A6C4F">
        <w:rPr>
          <w:rFonts w:eastAsia="Arial"/>
        </w:rPr>
        <w:lastRenderedPageBreak/>
        <w:t>AGRADECIMENTOS</w:t>
      </w:r>
    </w:p>
    <w:p w14:paraId="0A29F181" w14:textId="77777777" w:rsidR="00860812" w:rsidRDefault="382A6C4F" w:rsidP="382A6C4F">
      <w:pPr>
        <w:rPr>
          <w:rFonts w:eastAsia="Arial" w:cs="Arial"/>
        </w:rPr>
      </w:pPr>
      <w:r w:rsidRPr="382A6C4F">
        <w:rPr>
          <w:rFonts w:eastAsia="Arial" w:cs="Arial"/>
        </w:rPr>
        <w:t>A todos que colaboraram...</w:t>
      </w:r>
    </w:p>
    <w:p w14:paraId="76F345D8" w14:textId="77777777" w:rsidR="00860812" w:rsidRDefault="00860812" w:rsidP="00860812">
      <w:pPr>
        <w:rPr>
          <w:rFonts w:eastAsia="Arial"/>
        </w:rPr>
      </w:pPr>
    </w:p>
    <w:p w14:paraId="302BEF5F" w14:textId="77777777" w:rsidR="00860812" w:rsidRDefault="00860812">
      <w:pPr>
        <w:suppressAutoHyphens w:val="0"/>
        <w:spacing w:after="0"/>
        <w:ind w:firstLine="0"/>
        <w:jc w:val="left"/>
        <w:rPr>
          <w:rFonts w:eastAsia="Arial"/>
        </w:rPr>
      </w:pPr>
      <w:r>
        <w:rPr>
          <w:rFonts w:eastAsia="Arial"/>
        </w:rPr>
        <w:br w:type="page"/>
      </w:r>
    </w:p>
    <w:p w14:paraId="208ADA5E" w14:textId="77777777" w:rsidR="00860812" w:rsidRDefault="00860812" w:rsidP="00860812">
      <w:pPr>
        <w:rPr>
          <w:rFonts w:eastAsia="Arial"/>
        </w:rPr>
      </w:pPr>
    </w:p>
    <w:p w14:paraId="09E80D3C" w14:textId="77777777" w:rsidR="00860812" w:rsidRDefault="00860812" w:rsidP="00860812">
      <w:pPr>
        <w:rPr>
          <w:rFonts w:eastAsia="Arial"/>
        </w:rPr>
      </w:pPr>
    </w:p>
    <w:p w14:paraId="26507C68" w14:textId="77777777" w:rsidR="00860812" w:rsidRDefault="00860812" w:rsidP="00860812">
      <w:pPr>
        <w:rPr>
          <w:rFonts w:eastAsia="Arial"/>
        </w:rPr>
      </w:pPr>
    </w:p>
    <w:p w14:paraId="78C171CD" w14:textId="77777777" w:rsidR="00860812" w:rsidRDefault="00860812" w:rsidP="00860812">
      <w:pPr>
        <w:rPr>
          <w:rFonts w:eastAsia="Arial"/>
        </w:rPr>
      </w:pPr>
    </w:p>
    <w:p w14:paraId="3037C560" w14:textId="77777777" w:rsidR="00860812" w:rsidRDefault="00860812" w:rsidP="00860812">
      <w:pPr>
        <w:rPr>
          <w:rFonts w:eastAsia="Arial"/>
        </w:rPr>
      </w:pPr>
    </w:p>
    <w:p w14:paraId="669BD01C" w14:textId="77777777" w:rsidR="00860812" w:rsidRDefault="00860812" w:rsidP="00860812">
      <w:pPr>
        <w:rPr>
          <w:rFonts w:eastAsia="Arial"/>
        </w:rPr>
      </w:pPr>
    </w:p>
    <w:p w14:paraId="028BB305" w14:textId="77777777" w:rsidR="00860812" w:rsidRDefault="00860812" w:rsidP="00860812">
      <w:pPr>
        <w:rPr>
          <w:rFonts w:eastAsia="Arial"/>
        </w:rPr>
      </w:pPr>
    </w:p>
    <w:p w14:paraId="445F690F" w14:textId="77777777" w:rsidR="00860812" w:rsidRDefault="00860812" w:rsidP="00860812">
      <w:pPr>
        <w:rPr>
          <w:rFonts w:eastAsia="Arial"/>
        </w:rPr>
      </w:pPr>
    </w:p>
    <w:p w14:paraId="1B4E3EAB" w14:textId="77777777" w:rsidR="00860812" w:rsidRDefault="00860812" w:rsidP="00860812">
      <w:pPr>
        <w:rPr>
          <w:rFonts w:eastAsia="Arial"/>
        </w:rPr>
      </w:pPr>
    </w:p>
    <w:p w14:paraId="23C6E4EA" w14:textId="77777777" w:rsidR="00860812" w:rsidRDefault="00860812" w:rsidP="00860812">
      <w:pPr>
        <w:rPr>
          <w:rFonts w:eastAsia="Arial"/>
        </w:rPr>
      </w:pPr>
    </w:p>
    <w:p w14:paraId="2048A0BA" w14:textId="77777777" w:rsidR="00860812" w:rsidRDefault="00860812" w:rsidP="00860812">
      <w:pPr>
        <w:rPr>
          <w:rFonts w:eastAsia="Arial"/>
        </w:rPr>
      </w:pPr>
    </w:p>
    <w:p w14:paraId="1D4AD07F" w14:textId="77777777" w:rsidR="00860812" w:rsidRDefault="00860812" w:rsidP="00860812">
      <w:pPr>
        <w:rPr>
          <w:rFonts w:eastAsia="Arial"/>
        </w:rPr>
      </w:pPr>
    </w:p>
    <w:p w14:paraId="5A2D5234" w14:textId="77777777" w:rsidR="00860812" w:rsidRDefault="00860812" w:rsidP="00860812">
      <w:pPr>
        <w:rPr>
          <w:rFonts w:eastAsia="Arial"/>
        </w:rPr>
      </w:pPr>
    </w:p>
    <w:p w14:paraId="17B78C54" w14:textId="77777777" w:rsidR="00860812" w:rsidRDefault="00860812" w:rsidP="00860812">
      <w:pPr>
        <w:rPr>
          <w:rFonts w:eastAsia="Arial"/>
        </w:rPr>
      </w:pPr>
    </w:p>
    <w:p w14:paraId="778F3A85" w14:textId="77777777" w:rsidR="00860812" w:rsidRDefault="00860812" w:rsidP="00860812">
      <w:pPr>
        <w:rPr>
          <w:rFonts w:eastAsia="Arial"/>
        </w:rPr>
      </w:pPr>
    </w:p>
    <w:p w14:paraId="4CC4EF82" w14:textId="77777777" w:rsidR="00860812" w:rsidRDefault="00860812" w:rsidP="00860812">
      <w:pPr>
        <w:rPr>
          <w:rFonts w:eastAsia="Arial"/>
        </w:rPr>
      </w:pPr>
    </w:p>
    <w:p w14:paraId="3A253D59" w14:textId="77777777" w:rsidR="00860812" w:rsidRDefault="00860812" w:rsidP="00860812">
      <w:pPr>
        <w:rPr>
          <w:rFonts w:eastAsia="Arial"/>
        </w:rPr>
      </w:pPr>
    </w:p>
    <w:p w14:paraId="41AF411F" w14:textId="77777777" w:rsidR="00860812" w:rsidRDefault="00860812" w:rsidP="00860812">
      <w:pPr>
        <w:rPr>
          <w:rFonts w:eastAsia="Arial"/>
        </w:rPr>
      </w:pPr>
    </w:p>
    <w:p w14:paraId="7B62082B" w14:textId="77777777" w:rsidR="00860812" w:rsidRDefault="00860812" w:rsidP="00860812">
      <w:pPr>
        <w:rPr>
          <w:rFonts w:eastAsia="Arial"/>
        </w:rPr>
      </w:pPr>
    </w:p>
    <w:p w14:paraId="7AE04584" w14:textId="77777777" w:rsidR="00860812" w:rsidRDefault="00860812" w:rsidP="00860812">
      <w:pPr>
        <w:rPr>
          <w:rFonts w:eastAsia="Arial"/>
        </w:rPr>
      </w:pPr>
    </w:p>
    <w:p w14:paraId="08D7C860" w14:textId="77777777" w:rsidR="00860812" w:rsidRDefault="00860812" w:rsidP="00860812">
      <w:pPr>
        <w:rPr>
          <w:rFonts w:eastAsia="Arial"/>
        </w:rPr>
      </w:pPr>
    </w:p>
    <w:p w14:paraId="592EC23F" w14:textId="77777777" w:rsidR="00860812" w:rsidRDefault="00860812" w:rsidP="00860812">
      <w:pPr>
        <w:rPr>
          <w:rFonts w:eastAsia="Arial"/>
        </w:rPr>
      </w:pPr>
    </w:p>
    <w:p w14:paraId="71DECDA4" w14:textId="77777777" w:rsidR="00860812" w:rsidRDefault="00860812" w:rsidP="00860812">
      <w:pPr>
        <w:rPr>
          <w:rFonts w:eastAsia="Arial"/>
        </w:rPr>
      </w:pPr>
    </w:p>
    <w:p w14:paraId="0B83F5DB" w14:textId="77777777" w:rsidR="00860812" w:rsidRDefault="00860812" w:rsidP="00860812">
      <w:pPr>
        <w:rPr>
          <w:rFonts w:eastAsia="Arial"/>
        </w:rPr>
      </w:pPr>
    </w:p>
    <w:p w14:paraId="607B8DFA" w14:textId="77777777" w:rsidR="00860812" w:rsidRDefault="00860812" w:rsidP="00860812">
      <w:pPr>
        <w:rPr>
          <w:rFonts w:eastAsia="Arial"/>
        </w:rPr>
      </w:pPr>
    </w:p>
    <w:p w14:paraId="7F028B3B" w14:textId="77777777" w:rsidR="00860812" w:rsidRDefault="00860812" w:rsidP="00860812">
      <w:pPr>
        <w:rPr>
          <w:rFonts w:eastAsia="Arial"/>
        </w:rPr>
      </w:pPr>
    </w:p>
    <w:p w14:paraId="1FA4475A" w14:textId="77777777" w:rsidR="00860812" w:rsidRDefault="00860812" w:rsidP="00860812">
      <w:pPr>
        <w:rPr>
          <w:rFonts w:eastAsia="Arial"/>
        </w:rPr>
      </w:pPr>
    </w:p>
    <w:p w14:paraId="7C521757" w14:textId="77777777" w:rsidR="00860812" w:rsidRDefault="00860812" w:rsidP="00860812">
      <w:pPr>
        <w:rPr>
          <w:rFonts w:eastAsia="Arial"/>
        </w:rPr>
      </w:pPr>
    </w:p>
    <w:p w14:paraId="74566807" w14:textId="77777777" w:rsidR="00860812" w:rsidRDefault="00860812" w:rsidP="00860812">
      <w:pPr>
        <w:rPr>
          <w:rFonts w:eastAsia="Arial"/>
        </w:rPr>
      </w:pPr>
    </w:p>
    <w:p w14:paraId="31E1C550" w14:textId="77777777" w:rsidR="00860812" w:rsidRDefault="00860812" w:rsidP="00860812">
      <w:pPr>
        <w:rPr>
          <w:rFonts w:eastAsia="Arial"/>
        </w:rPr>
      </w:pPr>
    </w:p>
    <w:p w14:paraId="438AD9E5" w14:textId="77777777" w:rsidR="00860812" w:rsidRDefault="00860812" w:rsidP="00AF447A">
      <w:pPr>
        <w:ind w:firstLine="0"/>
        <w:rPr>
          <w:rFonts w:eastAsia="Arial"/>
        </w:rPr>
      </w:pPr>
    </w:p>
    <w:p w14:paraId="11994E38" w14:textId="77777777" w:rsidR="005E714A" w:rsidRDefault="382A6C4F" w:rsidP="382A6C4F">
      <w:pPr>
        <w:jc w:val="right"/>
        <w:rPr>
          <w:rFonts w:eastAsia="Arial" w:cs="Arial"/>
        </w:rPr>
      </w:pPr>
      <w:r w:rsidRPr="382A6C4F">
        <w:rPr>
          <w:rFonts w:eastAsia="Arial" w:cs="Arial"/>
          <w:i/>
          <w:iCs/>
        </w:rPr>
        <w:t>“É muito melhor ousar feitos poderosos, ousar ganhar gloriosos triunfos, mesmo que se marque pelo fracasso, do que ser classificado com os pobres de espírito que não aproveitam nem experimentam muito, porque vivem na penumbra cinzenta que desconhece a vitória e a derrota“ (Tradução do autor).</w:t>
      </w:r>
      <w:r w:rsidRPr="382A6C4F">
        <w:rPr>
          <w:rFonts w:eastAsia="Arial" w:cs="Arial"/>
        </w:rPr>
        <w:t xml:space="preserve"> </w:t>
      </w:r>
    </w:p>
    <w:p w14:paraId="5EF7A004" w14:textId="11F57BC1" w:rsidR="00621B60" w:rsidRPr="00EC3A24" w:rsidRDefault="005E714A" w:rsidP="382A6C4F">
      <w:pPr>
        <w:jc w:val="right"/>
        <w:rPr>
          <w:rFonts w:eastAsia="Arial" w:cs="Arial"/>
        </w:rPr>
      </w:pPr>
      <w:r w:rsidRPr="382A6C4F">
        <w:rPr>
          <w:rFonts w:eastAsia="Arial" w:cs="Arial"/>
        </w:rPr>
        <w:t>-</w:t>
      </w:r>
      <w:r w:rsidR="00AF447A" w:rsidRPr="382A6C4F">
        <w:rPr>
          <w:rFonts w:eastAsia="Arial" w:cs="Arial"/>
        </w:rPr>
        <w:t xml:space="preserve"> </w:t>
      </w:r>
      <w:r w:rsidR="00AF447A" w:rsidRPr="382A6C4F">
        <w:rPr>
          <w:rFonts w:eastAsia="Arial" w:cs="Arial"/>
          <w:i/>
          <w:iCs/>
        </w:rPr>
        <w:t>Theodore Roosevelt</w:t>
      </w:r>
      <w:r w:rsidR="00AF447A" w:rsidRPr="382A6C4F">
        <w:rPr>
          <w:rFonts w:eastAsia="Arial" w:cs="Arial"/>
        </w:rPr>
        <w:t xml:space="preserve"> </w:t>
      </w:r>
      <w:r w:rsidR="00421162" w:rsidRPr="382A6C4F">
        <w:rPr>
          <w:rFonts w:eastAsia="Arial" w:cs="Arial"/>
        </w:rPr>
        <w:br w:type="page"/>
      </w:r>
      <w:bookmarkStart w:id="1" w:name="_Toc336248061"/>
      <w:bookmarkStart w:id="2" w:name="_Toc336248260"/>
      <w:bookmarkStart w:id="3" w:name="_Toc336248549"/>
      <w:bookmarkStart w:id="4" w:name="_Toc398580781"/>
      <w:bookmarkStart w:id="5" w:name="_Toc335578740"/>
    </w:p>
    <w:p w14:paraId="2CFCD8D6" w14:textId="77777777" w:rsidR="00621B60" w:rsidRPr="00EC3A24" w:rsidRDefault="382A6C4F" w:rsidP="382A6C4F">
      <w:pPr>
        <w:pStyle w:val="Ttulo"/>
        <w:rPr>
          <w:rFonts w:eastAsia="Arial"/>
        </w:rPr>
      </w:pPr>
      <w:r w:rsidRPr="382A6C4F">
        <w:rPr>
          <w:rFonts w:eastAsia="Arial"/>
        </w:rPr>
        <w:lastRenderedPageBreak/>
        <w:t>RESUMO</w:t>
      </w:r>
    </w:p>
    <w:p w14:paraId="46EA6FA0" w14:textId="4D959949" w:rsidR="00621B60" w:rsidRDefault="00621B60" w:rsidP="00621B60">
      <w:pPr>
        <w:pStyle w:val="Ttulo"/>
        <w:rPr>
          <w:rFonts w:eastAsia="Arial"/>
        </w:rPr>
      </w:pPr>
    </w:p>
    <w:p w14:paraId="7F26559D" w14:textId="7CA7CC42" w:rsidR="00B5775B" w:rsidRDefault="6103A698" w:rsidP="6103A698">
      <w:pPr>
        <w:rPr>
          <w:rFonts w:eastAsia="Arial" w:cs="Arial"/>
        </w:rPr>
      </w:pPr>
      <w:r w:rsidRPr="6103A698">
        <w:rPr>
          <w:rFonts w:eastAsia="Arial" w:cs="Arial"/>
        </w:rPr>
        <w:t xml:space="preserve">Uma rede neural que é capaz de prever os preços das ações pode ser muito útil para qualquer pessoa que queira investir em ações. Hoje em dia é necessário muito trabalho para extrair os dados da </w:t>
      </w:r>
      <w:r w:rsidRPr="6103A698">
        <w:rPr>
          <w:rFonts w:eastAsia="Arial" w:cs="Arial"/>
          <w:color w:val="262626" w:themeColor="text1" w:themeTint="D9"/>
        </w:rPr>
        <w:t>BM&amp;FBOVESPA</w:t>
      </w:r>
      <w:r w:rsidRPr="6103A698">
        <w:rPr>
          <w:rFonts w:eastAsia="Arial" w:cs="Arial"/>
        </w:rPr>
        <w:t xml:space="preserve">, normalizá-los, criar uma rede, configurá-la, treiná-la e verificar se ela é eficiente. Assim, este trabalho tem como objetivo criar e validar redes neurais aplicadas à predição de preços no mercado financeiro. Além disso, construir um software que facilite todas essas etapas para que até uma pessoa sem conhecimento em programação possa criar uma rede neural eficiente. Caracterizando-se como uma pesquisa qualitativa, documental com o método indutivo. O resultado encontrado foi ... </w:t>
      </w:r>
    </w:p>
    <w:p w14:paraId="365EDC24" w14:textId="626D40DD" w:rsidR="00FC6CCF" w:rsidRDefault="00FC6CCF" w:rsidP="00B5775B">
      <w:pPr>
        <w:rPr>
          <w:rFonts w:eastAsia="Arial"/>
        </w:rPr>
      </w:pPr>
    </w:p>
    <w:p w14:paraId="145E39DA" w14:textId="3DF34F99" w:rsidR="00FC6CCF" w:rsidRDefault="6103A698" w:rsidP="6103A698">
      <w:pPr>
        <w:rPr>
          <w:rFonts w:eastAsia="Arial" w:cs="Arial"/>
        </w:rPr>
      </w:pPr>
      <w:r w:rsidRPr="6103A698">
        <w:rPr>
          <w:rFonts w:eastAsia="Arial" w:cs="Arial"/>
        </w:rPr>
        <w:t>Palavras-chave: Inteligência Artificial, Rede Neural Artificial, predição, mercado financeiro.</w:t>
      </w:r>
    </w:p>
    <w:p w14:paraId="6E2CD9DA" w14:textId="05182B84" w:rsidR="00FC6CCF" w:rsidRDefault="00FC6CCF" w:rsidP="00B5775B">
      <w:pPr>
        <w:rPr>
          <w:rFonts w:eastAsia="Arial"/>
        </w:rPr>
      </w:pPr>
    </w:p>
    <w:p w14:paraId="0B4A223A" w14:textId="0AAE631D" w:rsidR="00FC6CCF" w:rsidRDefault="00FC6CCF" w:rsidP="00B5775B">
      <w:pPr>
        <w:rPr>
          <w:rFonts w:eastAsia="Arial"/>
        </w:rPr>
      </w:pPr>
    </w:p>
    <w:p w14:paraId="5F1D0D0D" w14:textId="5C484201" w:rsidR="00FC6CCF" w:rsidRDefault="00FC6CCF" w:rsidP="00B5775B">
      <w:pPr>
        <w:rPr>
          <w:rFonts w:eastAsia="Arial"/>
        </w:rPr>
      </w:pPr>
    </w:p>
    <w:p w14:paraId="5B191254" w14:textId="77777777" w:rsidR="00FC6CCF" w:rsidRPr="00B5775B" w:rsidRDefault="00FC6CCF" w:rsidP="00B5775B">
      <w:pPr>
        <w:rPr>
          <w:rFonts w:eastAsia="Arial"/>
        </w:rPr>
      </w:pPr>
    </w:p>
    <w:p w14:paraId="2235A949" w14:textId="77777777" w:rsidR="00621B60" w:rsidRPr="00EC3A24" w:rsidRDefault="00621B60" w:rsidP="00621B60">
      <w:pPr>
        <w:rPr>
          <w:rFonts w:eastAsia="Arial"/>
        </w:rPr>
      </w:pPr>
    </w:p>
    <w:p w14:paraId="07044340" w14:textId="77777777" w:rsidR="00621B60" w:rsidRPr="00EC3A24" w:rsidRDefault="00621B60">
      <w:pPr>
        <w:suppressAutoHyphens w:val="0"/>
        <w:spacing w:after="0"/>
        <w:ind w:firstLine="0"/>
        <w:jc w:val="left"/>
        <w:rPr>
          <w:rFonts w:eastAsia="Arial"/>
        </w:rPr>
      </w:pPr>
      <w:r w:rsidRPr="00EC3A24">
        <w:rPr>
          <w:rFonts w:eastAsia="Arial"/>
        </w:rPr>
        <w:br w:type="page"/>
      </w:r>
    </w:p>
    <w:p w14:paraId="563242D5" w14:textId="03985F22" w:rsidR="00621B60" w:rsidRDefault="382A6C4F" w:rsidP="382A6C4F">
      <w:pPr>
        <w:pStyle w:val="Ttulo"/>
        <w:rPr>
          <w:rFonts w:eastAsia="Arial"/>
          <w:lang w:val="en-US"/>
        </w:rPr>
      </w:pPr>
      <w:r w:rsidRPr="382A6C4F">
        <w:rPr>
          <w:rFonts w:eastAsia="Arial"/>
          <w:lang w:val="en-US"/>
        </w:rPr>
        <w:lastRenderedPageBreak/>
        <w:t>ABSTRACT</w:t>
      </w:r>
    </w:p>
    <w:p w14:paraId="6D8E6267" w14:textId="77777777" w:rsidR="00620FEB" w:rsidRPr="00E92E50" w:rsidRDefault="00620FEB" w:rsidP="00114141">
      <w:pPr>
        <w:pStyle w:val="Ttulo"/>
        <w:ind w:firstLine="0"/>
        <w:jc w:val="both"/>
        <w:rPr>
          <w:rFonts w:eastAsia="Arial"/>
          <w:lang w:val="en-US"/>
        </w:rPr>
      </w:pPr>
    </w:p>
    <w:p w14:paraId="292FD5C2" w14:textId="2C2EEA9B" w:rsidR="00FC6CCF" w:rsidRPr="00620FEB" w:rsidRDefault="6103A698" w:rsidP="6103A698">
      <w:pPr>
        <w:rPr>
          <w:rFonts w:eastAsia="Arial" w:cs="Arial"/>
          <w:lang w:val="en-US"/>
        </w:rPr>
      </w:pPr>
      <w:r w:rsidRPr="6103A698">
        <w:rPr>
          <w:rFonts w:eastAsia="Arial" w:cs="Arial"/>
          <w:lang w:val="en-US"/>
        </w:rPr>
        <w:t xml:space="preserve">A neural network that </w:t>
      </w:r>
      <w:r w:rsidR="00E92E50" w:rsidRPr="6103A698">
        <w:rPr>
          <w:rFonts w:eastAsia="Arial" w:cs="Arial"/>
          <w:lang w:val="en-US"/>
        </w:rPr>
        <w:t>can</w:t>
      </w:r>
      <w:r w:rsidRPr="6103A698">
        <w:rPr>
          <w:rFonts w:eastAsia="Arial" w:cs="Arial"/>
          <w:lang w:val="en-US"/>
        </w:rPr>
        <w:t xml:space="preserve"> predict stock prices can be very useful for anyo</w:t>
      </w:r>
      <w:r w:rsidR="00620FEB">
        <w:rPr>
          <w:rFonts w:eastAsia="Arial" w:cs="Arial"/>
          <w:lang w:val="en-US"/>
        </w:rPr>
        <w:t>ne who wants to invest in stock market</w:t>
      </w:r>
      <w:r w:rsidRPr="6103A698">
        <w:rPr>
          <w:rFonts w:eastAsia="Arial" w:cs="Arial"/>
          <w:lang w:val="en-US"/>
        </w:rPr>
        <w:t xml:space="preserve">. </w:t>
      </w:r>
      <w:r w:rsidR="00E92E50" w:rsidRPr="6103A698">
        <w:rPr>
          <w:rFonts w:eastAsia="Arial" w:cs="Arial"/>
          <w:lang w:val="en-US"/>
        </w:rPr>
        <w:t>Nowadays</w:t>
      </w:r>
      <w:r w:rsidRPr="6103A698">
        <w:rPr>
          <w:rFonts w:eastAsia="Arial" w:cs="Arial"/>
          <w:lang w:val="en-US"/>
        </w:rPr>
        <w:t xml:space="preserve"> is necessary a lot of w</w:t>
      </w:r>
      <w:r w:rsidR="00620FEB">
        <w:rPr>
          <w:rFonts w:eastAsia="Arial" w:cs="Arial"/>
          <w:lang w:val="en-US"/>
        </w:rPr>
        <w:t>ork to extract the data from BM&amp;FBOVESPA</w:t>
      </w:r>
      <w:r w:rsidRPr="6103A698">
        <w:rPr>
          <w:rFonts w:eastAsia="Arial" w:cs="Arial"/>
          <w:lang w:val="en-US"/>
        </w:rPr>
        <w:t xml:space="preserve">, normalize them, build a network, configure it, train it and check if it is efficient. </w:t>
      </w:r>
      <w:r w:rsidR="00620FEB">
        <w:rPr>
          <w:rFonts w:eastAsia="Arial" w:cs="Arial"/>
          <w:lang w:val="en-US"/>
        </w:rPr>
        <w:t>That way, t</w:t>
      </w:r>
      <w:r w:rsidRPr="6103A698">
        <w:rPr>
          <w:rFonts w:eastAsia="Arial" w:cs="Arial"/>
          <w:lang w:val="en-US"/>
        </w:rPr>
        <w:t>his work</w:t>
      </w:r>
      <w:r w:rsidR="00620FEB">
        <w:rPr>
          <w:rFonts w:eastAsia="Arial" w:cs="Arial"/>
          <w:lang w:val="en-US"/>
        </w:rPr>
        <w:t xml:space="preserve"> has the</w:t>
      </w:r>
      <w:r w:rsidRPr="6103A698">
        <w:rPr>
          <w:rFonts w:eastAsia="Arial" w:cs="Arial"/>
          <w:lang w:val="en-US"/>
        </w:rPr>
        <w:t xml:space="preserve"> propose build</w:t>
      </w:r>
      <w:r w:rsidR="00620FEB">
        <w:rPr>
          <w:rFonts w:eastAsia="Arial" w:cs="Arial"/>
          <w:lang w:val="en-US"/>
        </w:rPr>
        <w:t xml:space="preserve"> and validate neural network to predict stock market prices. Besides that, build</w:t>
      </w:r>
      <w:r w:rsidRPr="6103A698">
        <w:rPr>
          <w:rFonts w:eastAsia="Arial" w:cs="Arial"/>
          <w:lang w:val="en-US"/>
        </w:rPr>
        <w:t xml:space="preserve"> a software that facilitates all these steps so that even a person without programming knowledge can create an efficient neural network.</w:t>
      </w:r>
      <w:r w:rsidR="00620FEB">
        <w:rPr>
          <w:rFonts w:eastAsia="Arial" w:cs="Arial"/>
          <w:lang w:val="en-US"/>
        </w:rPr>
        <w:t xml:space="preserve"> Characterizing as qualitative research, documentary research </w:t>
      </w:r>
      <w:r w:rsidRPr="6103A698">
        <w:rPr>
          <w:rFonts w:eastAsia="Arial" w:cs="Arial"/>
          <w:lang w:val="en-US"/>
        </w:rPr>
        <w:t xml:space="preserve">with the inductive method. </w:t>
      </w:r>
      <w:r w:rsidRPr="00620FEB">
        <w:rPr>
          <w:rFonts w:eastAsia="Arial" w:cs="Arial"/>
          <w:lang w:val="en-US"/>
        </w:rPr>
        <w:t>The founded result was....</w:t>
      </w:r>
    </w:p>
    <w:p w14:paraId="6D30A8B6" w14:textId="77777777" w:rsidR="00621B60" w:rsidRPr="00620FEB" w:rsidRDefault="00621B60" w:rsidP="00621B60">
      <w:pPr>
        <w:rPr>
          <w:rFonts w:eastAsia="Arial"/>
          <w:lang w:val="en-US"/>
        </w:rPr>
      </w:pPr>
    </w:p>
    <w:p w14:paraId="4090B49D" w14:textId="3EEE6C63" w:rsidR="00621B60" w:rsidRPr="00FC6CCF" w:rsidRDefault="382A6C4F" w:rsidP="382A6C4F">
      <w:pPr>
        <w:rPr>
          <w:rFonts w:eastAsia="Arial" w:cs="Arial"/>
          <w:lang w:val="en-US"/>
        </w:rPr>
      </w:pPr>
      <w:r w:rsidRPr="382A6C4F">
        <w:rPr>
          <w:rFonts w:eastAsia="Arial" w:cs="Arial"/>
          <w:lang w:val="en-US"/>
        </w:rPr>
        <w:t>Keyword</w:t>
      </w:r>
      <w:r w:rsidR="00620FEB">
        <w:rPr>
          <w:rFonts w:eastAsia="Arial" w:cs="Arial"/>
          <w:lang w:val="en-US"/>
        </w:rPr>
        <w:t>s: Artificial Intelligence</w:t>
      </w:r>
      <w:r w:rsidRPr="382A6C4F">
        <w:rPr>
          <w:rFonts w:eastAsia="Arial" w:cs="Arial"/>
          <w:lang w:val="en-US"/>
        </w:rPr>
        <w:t>, Artificial Neural Network, prediction, stock market.</w:t>
      </w:r>
      <w:r w:rsidR="00621B60" w:rsidRPr="382A6C4F">
        <w:rPr>
          <w:rFonts w:eastAsia="Arial" w:cs="Arial"/>
          <w:lang w:val="en-US"/>
        </w:rPr>
        <w:br w:type="page"/>
      </w:r>
    </w:p>
    <w:p w14:paraId="2FD33ACC" w14:textId="77777777" w:rsidR="00621B60" w:rsidRPr="00FC6CCF" w:rsidRDefault="00621B60" w:rsidP="00621B60">
      <w:pPr>
        <w:jc w:val="left"/>
        <w:rPr>
          <w:rFonts w:eastAsia="Arial"/>
          <w:lang w:val="en-US"/>
        </w:rPr>
      </w:pPr>
    </w:p>
    <w:p w14:paraId="60A4F365" w14:textId="5CC2A486" w:rsidR="005B574B" w:rsidRPr="00EC3A24" w:rsidRDefault="382A6C4F" w:rsidP="00621B60">
      <w:pPr>
        <w:pStyle w:val="Ttulo"/>
      </w:pPr>
      <w:r w:rsidRPr="382A6C4F">
        <w:rPr>
          <w:rFonts w:eastAsia="Arial"/>
        </w:rPr>
        <w:t>LISTA DE FIGURAS</w:t>
      </w:r>
      <w:bookmarkEnd w:id="1"/>
      <w:bookmarkEnd w:id="2"/>
      <w:bookmarkEnd w:id="3"/>
      <w:bookmarkEnd w:id="4"/>
    </w:p>
    <w:p w14:paraId="3E24E760" w14:textId="77777777" w:rsidR="00887006" w:rsidRPr="00EC3A24" w:rsidRDefault="00887006" w:rsidP="002078DB"/>
    <w:p w14:paraId="0210362E" w14:textId="554BF7E4" w:rsidR="009D02FE" w:rsidRDefault="002078DB">
      <w:pPr>
        <w:pStyle w:val="ndicedeilustraes"/>
        <w:tabs>
          <w:tab w:val="right" w:leader="dot" w:pos="9060"/>
        </w:tabs>
        <w:rPr>
          <w:rFonts w:asciiTheme="minorHAnsi" w:eastAsiaTheme="minorEastAsia" w:hAnsiTheme="minorHAnsi" w:cstheme="minorBidi"/>
          <w:noProof/>
          <w:sz w:val="22"/>
          <w:szCs w:val="22"/>
          <w:lang w:eastAsia="pt-BR"/>
        </w:rPr>
      </w:pPr>
      <w:r>
        <w:rPr>
          <w:b/>
        </w:rPr>
        <w:fldChar w:fldCharType="begin"/>
      </w:r>
      <w:r>
        <w:rPr>
          <w:b/>
        </w:rPr>
        <w:instrText xml:space="preserve"> TOC \h \z \c "Figura" </w:instrText>
      </w:r>
      <w:r>
        <w:rPr>
          <w:b/>
        </w:rPr>
        <w:fldChar w:fldCharType="separate"/>
      </w:r>
      <w:hyperlink w:anchor="_Toc465889355" w:history="1">
        <w:r w:rsidR="009D02FE" w:rsidRPr="00E451AA">
          <w:rPr>
            <w:rStyle w:val="Hyperlink"/>
            <w:noProof/>
          </w:rPr>
          <w:t>Figura 1. Modelo de um Neurônio Artificial</w:t>
        </w:r>
        <w:r w:rsidR="009D02FE">
          <w:rPr>
            <w:noProof/>
            <w:webHidden/>
          </w:rPr>
          <w:tab/>
        </w:r>
        <w:r w:rsidR="009D02FE">
          <w:rPr>
            <w:noProof/>
            <w:webHidden/>
          </w:rPr>
          <w:fldChar w:fldCharType="begin"/>
        </w:r>
        <w:r w:rsidR="009D02FE">
          <w:rPr>
            <w:noProof/>
            <w:webHidden/>
          </w:rPr>
          <w:instrText xml:space="preserve"> PAGEREF _Toc465889355 \h </w:instrText>
        </w:r>
        <w:r w:rsidR="009D02FE">
          <w:rPr>
            <w:noProof/>
            <w:webHidden/>
          </w:rPr>
        </w:r>
        <w:r w:rsidR="009D02FE">
          <w:rPr>
            <w:noProof/>
            <w:webHidden/>
          </w:rPr>
          <w:fldChar w:fldCharType="separate"/>
        </w:r>
        <w:r w:rsidR="00F3318D">
          <w:rPr>
            <w:noProof/>
            <w:webHidden/>
          </w:rPr>
          <w:t>19</w:t>
        </w:r>
        <w:r w:rsidR="009D02FE">
          <w:rPr>
            <w:noProof/>
            <w:webHidden/>
          </w:rPr>
          <w:fldChar w:fldCharType="end"/>
        </w:r>
      </w:hyperlink>
    </w:p>
    <w:p w14:paraId="42FB4120" w14:textId="78BF78DD"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56" w:history="1">
        <w:r w:rsidR="009D02FE" w:rsidRPr="00E451AA">
          <w:rPr>
            <w:rStyle w:val="Hyperlink"/>
            <w:noProof/>
          </w:rPr>
          <w:t>Figura 2. Funções de ativação</w:t>
        </w:r>
        <w:r w:rsidR="009D02FE">
          <w:rPr>
            <w:noProof/>
            <w:webHidden/>
          </w:rPr>
          <w:tab/>
        </w:r>
        <w:r w:rsidR="009D02FE">
          <w:rPr>
            <w:noProof/>
            <w:webHidden/>
          </w:rPr>
          <w:fldChar w:fldCharType="begin"/>
        </w:r>
        <w:r w:rsidR="009D02FE">
          <w:rPr>
            <w:noProof/>
            <w:webHidden/>
          </w:rPr>
          <w:instrText xml:space="preserve"> PAGEREF _Toc465889356 \h </w:instrText>
        </w:r>
        <w:r w:rsidR="009D02FE">
          <w:rPr>
            <w:noProof/>
            <w:webHidden/>
          </w:rPr>
        </w:r>
        <w:r w:rsidR="009D02FE">
          <w:rPr>
            <w:noProof/>
            <w:webHidden/>
          </w:rPr>
          <w:fldChar w:fldCharType="separate"/>
        </w:r>
        <w:r w:rsidR="00F3318D">
          <w:rPr>
            <w:noProof/>
            <w:webHidden/>
          </w:rPr>
          <w:t>20</w:t>
        </w:r>
        <w:r w:rsidR="009D02FE">
          <w:rPr>
            <w:noProof/>
            <w:webHidden/>
          </w:rPr>
          <w:fldChar w:fldCharType="end"/>
        </w:r>
      </w:hyperlink>
    </w:p>
    <w:p w14:paraId="3BFE4E3B" w14:textId="5B1B9782"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57" w:history="1">
        <w:r w:rsidR="009D02FE" w:rsidRPr="00E451AA">
          <w:rPr>
            <w:rStyle w:val="Hyperlink"/>
            <w:noProof/>
          </w:rPr>
          <w:t>Figura 3. ActivationLOG</w:t>
        </w:r>
        <w:r w:rsidR="009D02FE">
          <w:rPr>
            <w:noProof/>
            <w:webHidden/>
          </w:rPr>
          <w:tab/>
        </w:r>
        <w:r w:rsidR="009D02FE">
          <w:rPr>
            <w:noProof/>
            <w:webHidden/>
          </w:rPr>
          <w:fldChar w:fldCharType="begin"/>
        </w:r>
        <w:r w:rsidR="009D02FE">
          <w:rPr>
            <w:noProof/>
            <w:webHidden/>
          </w:rPr>
          <w:instrText xml:space="preserve"> PAGEREF _Toc465889357 \h </w:instrText>
        </w:r>
        <w:r w:rsidR="009D02FE">
          <w:rPr>
            <w:noProof/>
            <w:webHidden/>
          </w:rPr>
        </w:r>
        <w:r w:rsidR="009D02FE">
          <w:rPr>
            <w:noProof/>
            <w:webHidden/>
          </w:rPr>
          <w:fldChar w:fldCharType="separate"/>
        </w:r>
        <w:r w:rsidR="00F3318D">
          <w:rPr>
            <w:noProof/>
            <w:webHidden/>
          </w:rPr>
          <w:t>21</w:t>
        </w:r>
        <w:r w:rsidR="009D02FE">
          <w:rPr>
            <w:noProof/>
            <w:webHidden/>
          </w:rPr>
          <w:fldChar w:fldCharType="end"/>
        </w:r>
      </w:hyperlink>
    </w:p>
    <w:p w14:paraId="260C039A" w14:textId="33148A55"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58" w:history="1">
        <w:r w:rsidR="009D02FE" w:rsidRPr="00E451AA">
          <w:rPr>
            <w:rStyle w:val="Hyperlink"/>
            <w:noProof/>
          </w:rPr>
          <w:t>Figura 4. ActivationSigmoid</w:t>
        </w:r>
        <w:r w:rsidR="009D02FE">
          <w:rPr>
            <w:noProof/>
            <w:webHidden/>
          </w:rPr>
          <w:tab/>
        </w:r>
        <w:r w:rsidR="009D02FE">
          <w:rPr>
            <w:noProof/>
            <w:webHidden/>
          </w:rPr>
          <w:fldChar w:fldCharType="begin"/>
        </w:r>
        <w:r w:rsidR="009D02FE">
          <w:rPr>
            <w:noProof/>
            <w:webHidden/>
          </w:rPr>
          <w:instrText xml:space="preserve"> PAGEREF _Toc465889358 \h </w:instrText>
        </w:r>
        <w:r w:rsidR="009D02FE">
          <w:rPr>
            <w:noProof/>
            <w:webHidden/>
          </w:rPr>
        </w:r>
        <w:r w:rsidR="009D02FE">
          <w:rPr>
            <w:noProof/>
            <w:webHidden/>
          </w:rPr>
          <w:fldChar w:fldCharType="separate"/>
        </w:r>
        <w:r w:rsidR="00F3318D">
          <w:rPr>
            <w:noProof/>
            <w:webHidden/>
          </w:rPr>
          <w:t>22</w:t>
        </w:r>
        <w:r w:rsidR="009D02FE">
          <w:rPr>
            <w:noProof/>
            <w:webHidden/>
          </w:rPr>
          <w:fldChar w:fldCharType="end"/>
        </w:r>
      </w:hyperlink>
    </w:p>
    <w:p w14:paraId="35F30070" w14:textId="6418AFC0"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59" w:history="1">
        <w:r w:rsidR="009D02FE" w:rsidRPr="00E451AA">
          <w:rPr>
            <w:rStyle w:val="Hyperlink"/>
            <w:noProof/>
          </w:rPr>
          <w:t>Figura 5. ActivationTANH.</w:t>
        </w:r>
        <w:r w:rsidR="009D02FE">
          <w:rPr>
            <w:noProof/>
            <w:webHidden/>
          </w:rPr>
          <w:tab/>
        </w:r>
        <w:r w:rsidR="009D02FE">
          <w:rPr>
            <w:noProof/>
            <w:webHidden/>
          </w:rPr>
          <w:fldChar w:fldCharType="begin"/>
        </w:r>
        <w:r w:rsidR="009D02FE">
          <w:rPr>
            <w:noProof/>
            <w:webHidden/>
          </w:rPr>
          <w:instrText xml:space="preserve"> PAGEREF _Toc465889359 \h </w:instrText>
        </w:r>
        <w:r w:rsidR="009D02FE">
          <w:rPr>
            <w:noProof/>
            <w:webHidden/>
          </w:rPr>
        </w:r>
        <w:r w:rsidR="009D02FE">
          <w:rPr>
            <w:noProof/>
            <w:webHidden/>
          </w:rPr>
          <w:fldChar w:fldCharType="separate"/>
        </w:r>
        <w:r w:rsidR="00F3318D">
          <w:rPr>
            <w:noProof/>
            <w:webHidden/>
          </w:rPr>
          <w:t>23</w:t>
        </w:r>
        <w:r w:rsidR="009D02FE">
          <w:rPr>
            <w:noProof/>
            <w:webHidden/>
          </w:rPr>
          <w:fldChar w:fldCharType="end"/>
        </w:r>
      </w:hyperlink>
    </w:p>
    <w:p w14:paraId="4664AC31" w14:textId="19E80F82"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60" w:history="1">
        <w:r w:rsidR="009D02FE" w:rsidRPr="00E451AA">
          <w:rPr>
            <w:rStyle w:val="Hyperlink"/>
            <w:noProof/>
          </w:rPr>
          <w:t>Figura 6. Comparação entre Elliott (contínua) e Sigmoid (pontilhada)</w:t>
        </w:r>
        <w:r w:rsidR="009D02FE">
          <w:rPr>
            <w:noProof/>
            <w:webHidden/>
          </w:rPr>
          <w:tab/>
        </w:r>
        <w:r w:rsidR="009D02FE">
          <w:rPr>
            <w:noProof/>
            <w:webHidden/>
          </w:rPr>
          <w:fldChar w:fldCharType="begin"/>
        </w:r>
        <w:r w:rsidR="009D02FE">
          <w:rPr>
            <w:noProof/>
            <w:webHidden/>
          </w:rPr>
          <w:instrText xml:space="preserve"> PAGEREF _Toc465889360 \h </w:instrText>
        </w:r>
        <w:r w:rsidR="009D02FE">
          <w:rPr>
            <w:noProof/>
            <w:webHidden/>
          </w:rPr>
        </w:r>
        <w:r w:rsidR="009D02FE">
          <w:rPr>
            <w:noProof/>
            <w:webHidden/>
          </w:rPr>
          <w:fldChar w:fldCharType="separate"/>
        </w:r>
        <w:r w:rsidR="00F3318D">
          <w:rPr>
            <w:noProof/>
            <w:webHidden/>
          </w:rPr>
          <w:t>23</w:t>
        </w:r>
        <w:r w:rsidR="009D02FE">
          <w:rPr>
            <w:noProof/>
            <w:webHidden/>
          </w:rPr>
          <w:fldChar w:fldCharType="end"/>
        </w:r>
      </w:hyperlink>
    </w:p>
    <w:p w14:paraId="1F2EB609" w14:textId="1E66458B"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61" w:history="1">
        <w:r w:rsidR="009D02FE" w:rsidRPr="00E451AA">
          <w:rPr>
            <w:rStyle w:val="Hyperlink"/>
            <w:noProof/>
          </w:rPr>
          <w:t>Figura 7. Comparação Symmetric Elliott (contínua) e TANH (pontilhada).</w:t>
        </w:r>
        <w:r w:rsidR="009D02FE">
          <w:rPr>
            <w:noProof/>
            <w:webHidden/>
          </w:rPr>
          <w:tab/>
        </w:r>
        <w:r w:rsidR="009D02FE">
          <w:rPr>
            <w:noProof/>
            <w:webHidden/>
          </w:rPr>
          <w:fldChar w:fldCharType="begin"/>
        </w:r>
        <w:r w:rsidR="009D02FE">
          <w:rPr>
            <w:noProof/>
            <w:webHidden/>
          </w:rPr>
          <w:instrText xml:space="preserve"> PAGEREF _Toc465889361 \h </w:instrText>
        </w:r>
        <w:r w:rsidR="009D02FE">
          <w:rPr>
            <w:noProof/>
            <w:webHidden/>
          </w:rPr>
        </w:r>
        <w:r w:rsidR="009D02FE">
          <w:rPr>
            <w:noProof/>
            <w:webHidden/>
          </w:rPr>
          <w:fldChar w:fldCharType="separate"/>
        </w:r>
        <w:r w:rsidR="00F3318D">
          <w:rPr>
            <w:noProof/>
            <w:webHidden/>
          </w:rPr>
          <w:t>24</w:t>
        </w:r>
        <w:r w:rsidR="009D02FE">
          <w:rPr>
            <w:noProof/>
            <w:webHidden/>
          </w:rPr>
          <w:fldChar w:fldCharType="end"/>
        </w:r>
      </w:hyperlink>
    </w:p>
    <w:p w14:paraId="5E0A2FC4" w14:textId="695CF77F"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62" w:history="1">
        <w:r w:rsidR="009D02FE" w:rsidRPr="00E451AA">
          <w:rPr>
            <w:rStyle w:val="Hyperlink"/>
            <w:noProof/>
          </w:rPr>
          <w:t>Figura 8. Multilayer perceptron (MLP)</w:t>
        </w:r>
        <w:r w:rsidR="009D02FE">
          <w:rPr>
            <w:noProof/>
            <w:webHidden/>
          </w:rPr>
          <w:tab/>
        </w:r>
        <w:r w:rsidR="009D02FE">
          <w:rPr>
            <w:noProof/>
            <w:webHidden/>
          </w:rPr>
          <w:fldChar w:fldCharType="begin"/>
        </w:r>
        <w:r w:rsidR="009D02FE">
          <w:rPr>
            <w:noProof/>
            <w:webHidden/>
          </w:rPr>
          <w:instrText xml:space="preserve"> PAGEREF _Toc465889362 \h </w:instrText>
        </w:r>
        <w:r w:rsidR="009D02FE">
          <w:rPr>
            <w:noProof/>
            <w:webHidden/>
          </w:rPr>
        </w:r>
        <w:r w:rsidR="009D02FE">
          <w:rPr>
            <w:noProof/>
            <w:webHidden/>
          </w:rPr>
          <w:fldChar w:fldCharType="separate"/>
        </w:r>
        <w:r w:rsidR="00F3318D">
          <w:rPr>
            <w:noProof/>
            <w:webHidden/>
          </w:rPr>
          <w:t>25</w:t>
        </w:r>
        <w:r w:rsidR="009D02FE">
          <w:rPr>
            <w:noProof/>
            <w:webHidden/>
          </w:rPr>
          <w:fldChar w:fldCharType="end"/>
        </w:r>
      </w:hyperlink>
    </w:p>
    <w:p w14:paraId="47D74A65" w14:textId="466914AB"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63" w:history="1">
        <w:r w:rsidR="009D02FE" w:rsidRPr="00E451AA">
          <w:rPr>
            <w:rStyle w:val="Hyperlink"/>
            <w:noProof/>
          </w:rPr>
          <w:t>Figura 9. TLFN focada.</w:t>
        </w:r>
        <w:r w:rsidR="009D02FE">
          <w:rPr>
            <w:noProof/>
            <w:webHidden/>
          </w:rPr>
          <w:tab/>
        </w:r>
        <w:r w:rsidR="009D02FE">
          <w:rPr>
            <w:noProof/>
            <w:webHidden/>
          </w:rPr>
          <w:fldChar w:fldCharType="begin"/>
        </w:r>
        <w:r w:rsidR="009D02FE">
          <w:rPr>
            <w:noProof/>
            <w:webHidden/>
          </w:rPr>
          <w:instrText xml:space="preserve"> PAGEREF _Toc465889363 \h </w:instrText>
        </w:r>
        <w:r w:rsidR="009D02FE">
          <w:rPr>
            <w:noProof/>
            <w:webHidden/>
          </w:rPr>
        </w:r>
        <w:r w:rsidR="009D02FE">
          <w:rPr>
            <w:noProof/>
            <w:webHidden/>
          </w:rPr>
          <w:fldChar w:fldCharType="separate"/>
        </w:r>
        <w:r w:rsidR="00F3318D">
          <w:rPr>
            <w:noProof/>
            <w:webHidden/>
          </w:rPr>
          <w:t>26</w:t>
        </w:r>
        <w:r w:rsidR="009D02FE">
          <w:rPr>
            <w:noProof/>
            <w:webHidden/>
          </w:rPr>
          <w:fldChar w:fldCharType="end"/>
        </w:r>
      </w:hyperlink>
    </w:p>
    <w:p w14:paraId="294DD684" w14:textId="41DCF778"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64" w:history="1">
        <w:r w:rsidR="009D02FE" w:rsidRPr="00E451AA">
          <w:rPr>
            <w:rStyle w:val="Hyperlink"/>
            <w:noProof/>
          </w:rPr>
          <w:t>Figura 10. Recurrent Network</w:t>
        </w:r>
        <w:r w:rsidR="009D02FE">
          <w:rPr>
            <w:noProof/>
            <w:webHidden/>
          </w:rPr>
          <w:tab/>
        </w:r>
        <w:r w:rsidR="009D02FE">
          <w:rPr>
            <w:noProof/>
            <w:webHidden/>
          </w:rPr>
          <w:fldChar w:fldCharType="begin"/>
        </w:r>
        <w:r w:rsidR="009D02FE">
          <w:rPr>
            <w:noProof/>
            <w:webHidden/>
          </w:rPr>
          <w:instrText xml:space="preserve"> PAGEREF _Toc465889364 \h </w:instrText>
        </w:r>
        <w:r w:rsidR="009D02FE">
          <w:rPr>
            <w:noProof/>
            <w:webHidden/>
          </w:rPr>
        </w:r>
        <w:r w:rsidR="009D02FE">
          <w:rPr>
            <w:noProof/>
            <w:webHidden/>
          </w:rPr>
          <w:fldChar w:fldCharType="separate"/>
        </w:r>
        <w:r w:rsidR="00F3318D">
          <w:rPr>
            <w:noProof/>
            <w:webHidden/>
          </w:rPr>
          <w:t>27</w:t>
        </w:r>
        <w:r w:rsidR="009D02FE">
          <w:rPr>
            <w:noProof/>
            <w:webHidden/>
          </w:rPr>
          <w:fldChar w:fldCharType="end"/>
        </w:r>
      </w:hyperlink>
    </w:p>
    <w:p w14:paraId="2A2B46EB" w14:textId="3B1C6E06"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65" w:history="1">
        <w:r w:rsidR="009D02FE" w:rsidRPr="00E451AA">
          <w:rPr>
            <w:rStyle w:val="Hyperlink"/>
            <w:noProof/>
          </w:rPr>
          <w:t>Figura 11. Custo de entendimento</w:t>
        </w:r>
        <w:r w:rsidR="009D02FE">
          <w:rPr>
            <w:noProof/>
            <w:webHidden/>
          </w:rPr>
          <w:tab/>
        </w:r>
        <w:r w:rsidR="009D02FE">
          <w:rPr>
            <w:noProof/>
            <w:webHidden/>
          </w:rPr>
          <w:fldChar w:fldCharType="begin"/>
        </w:r>
        <w:r w:rsidR="009D02FE">
          <w:rPr>
            <w:noProof/>
            <w:webHidden/>
          </w:rPr>
          <w:instrText xml:space="preserve"> PAGEREF _Toc465889365 \h </w:instrText>
        </w:r>
        <w:r w:rsidR="009D02FE">
          <w:rPr>
            <w:noProof/>
            <w:webHidden/>
          </w:rPr>
        </w:r>
        <w:r w:rsidR="009D02FE">
          <w:rPr>
            <w:noProof/>
            <w:webHidden/>
          </w:rPr>
          <w:fldChar w:fldCharType="separate"/>
        </w:r>
        <w:r w:rsidR="00F3318D">
          <w:rPr>
            <w:noProof/>
            <w:webHidden/>
          </w:rPr>
          <w:t>27</w:t>
        </w:r>
        <w:r w:rsidR="009D02FE">
          <w:rPr>
            <w:noProof/>
            <w:webHidden/>
          </w:rPr>
          <w:fldChar w:fldCharType="end"/>
        </w:r>
      </w:hyperlink>
    </w:p>
    <w:p w14:paraId="594C6B5A" w14:textId="0ECA75C2"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66" w:history="1">
        <w:r w:rsidR="009D02FE" w:rsidRPr="00E451AA">
          <w:rPr>
            <w:rStyle w:val="Hyperlink"/>
            <w:noProof/>
          </w:rPr>
          <w:t>Figura 12. Hierarquia do aprendizado</w:t>
        </w:r>
        <w:r w:rsidR="009D02FE">
          <w:rPr>
            <w:noProof/>
            <w:webHidden/>
          </w:rPr>
          <w:tab/>
        </w:r>
        <w:r w:rsidR="009D02FE">
          <w:rPr>
            <w:noProof/>
            <w:webHidden/>
          </w:rPr>
          <w:fldChar w:fldCharType="begin"/>
        </w:r>
        <w:r w:rsidR="009D02FE">
          <w:rPr>
            <w:noProof/>
            <w:webHidden/>
          </w:rPr>
          <w:instrText xml:space="preserve"> PAGEREF _Toc465889366 \h </w:instrText>
        </w:r>
        <w:r w:rsidR="009D02FE">
          <w:rPr>
            <w:noProof/>
            <w:webHidden/>
          </w:rPr>
        </w:r>
        <w:r w:rsidR="009D02FE">
          <w:rPr>
            <w:noProof/>
            <w:webHidden/>
          </w:rPr>
          <w:fldChar w:fldCharType="separate"/>
        </w:r>
        <w:r w:rsidR="00F3318D">
          <w:rPr>
            <w:noProof/>
            <w:webHidden/>
          </w:rPr>
          <w:t>28</w:t>
        </w:r>
        <w:r w:rsidR="009D02FE">
          <w:rPr>
            <w:noProof/>
            <w:webHidden/>
          </w:rPr>
          <w:fldChar w:fldCharType="end"/>
        </w:r>
      </w:hyperlink>
    </w:p>
    <w:p w14:paraId="63BF4E8F" w14:textId="22FBA2F5"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67" w:history="1">
        <w:r w:rsidR="009D02FE" w:rsidRPr="00E451AA">
          <w:rPr>
            <w:rStyle w:val="Hyperlink"/>
            <w:noProof/>
          </w:rPr>
          <w:t>Figura 13. Maiores altas em 5 dias</w:t>
        </w:r>
        <w:r w:rsidR="009D02FE">
          <w:rPr>
            <w:noProof/>
            <w:webHidden/>
          </w:rPr>
          <w:tab/>
        </w:r>
        <w:r w:rsidR="009D02FE">
          <w:rPr>
            <w:noProof/>
            <w:webHidden/>
          </w:rPr>
          <w:fldChar w:fldCharType="begin"/>
        </w:r>
        <w:r w:rsidR="009D02FE">
          <w:rPr>
            <w:noProof/>
            <w:webHidden/>
          </w:rPr>
          <w:instrText xml:space="preserve"> PAGEREF _Toc465889367 \h </w:instrText>
        </w:r>
        <w:r w:rsidR="009D02FE">
          <w:rPr>
            <w:noProof/>
            <w:webHidden/>
          </w:rPr>
        </w:r>
        <w:r w:rsidR="009D02FE">
          <w:rPr>
            <w:noProof/>
            <w:webHidden/>
          </w:rPr>
          <w:fldChar w:fldCharType="separate"/>
        </w:r>
        <w:r w:rsidR="00F3318D">
          <w:rPr>
            <w:noProof/>
            <w:webHidden/>
          </w:rPr>
          <w:t>32</w:t>
        </w:r>
        <w:r w:rsidR="009D02FE">
          <w:rPr>
            <w:noProof/>
            <w:webHidden/>
          </w:rPr>
          <w:fldChar w:fldCharType="end"/>
        </w:r>
      </w:hyperlink>
    </w:p>
    <w:p w14:paraId="3D35AF3F" w14:textId="76DD31E6"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68" w:history="1">
        <w:r w:rsidR="009D02FE" w:rsidRPr="00E451AA">
          <w:rPr>
            <w:rStyle w:val="Hyperlink"/>
            <w:noProof/>
          </w:rPr>
          <w:t>Figura 14. Maiores quedas em 5 dias</w:t>
        </w:r>
        <w:r w:rsidR="009D02FE">
          <w:rPr>
            <w:noProof/>
            <w:webHidden/>
          </w:rPr>
          <w:tab/>
        </w:r>
        <w:r w:rsidR="009D02FE">
          <w:rPr>
            <w:noProof/>
            <w:webHidden/>
          </w:rPr>
          <w:fldChar w:fldCharType="begin"/>
        </w:r>
        <w:r w:rsidR="009D02FE">
          <w:rPr>
            <w:noProof/>
            <w:webHidden/>
          </w:rPr>
          <w:instrText xml:space="preserve"> PAGEREF _Toc465889368 \h </w:instrText>
        </w:r>
        <w:r w:rsidR="009D02FE">
          <w:rPr>
            <w:noProof/>
            <w:webHidden/>
          </w:rPr>
        </w:r>
        <w:r w:rsidR="009D02FE">
          <w:rPr>
            <w:noProof/>
            <w:webHidden/>
          </w:rPr>
          <w:fldChar w:fldCharType="separate"/>
        </w:r>
        <w:r w:rsidR="00F3318D">
          <w:rPr>
            <w:noProof/>
            <w:webHidden/>
          </w:rPr>
          <w:t>32</w:t>
        </w:r>
        <w:r w:rsidR="009D02FE">
          <w:rPr>
            <w:noProof/>
            <w:webHidden/>
          </w:rPr>
          <w:fldChar w:fldCharType="end"/>
        </w:r>
      </w:hyperlink>
    </w:p>
    <w:p w14:paraId="4F90E1EC" w14:textId="3DA9B10F"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69" w:history="1">
        <w:r w:rsidR="009D02FE" w:rsidRPr="00E451AA">
          <w:rPr>
            <w:rStyle w:val="Hyperlink"/>
            <w:noProof/>
          </w:rPr>
          <w:t>Figura 15. Atores</w:t>
        </w:r>
        <w:r w:rsidR="009D02FE">
          <w:rPr>
            <w:noProof/>
            <w:webHidden/>
          </w:rPr>
          <w:tab/>
        </w:r>
        <w:r w:rsidR="009D02FE">
          <w:rPr>
            <w:noProof/>
            <w:webHidden/>
          </w:rPr>
          <w:fldChar w:fldCharType="begin"/>
        </w:r>
        <w:r w:rsidR="009D02FE">
          <w:rPr>
            <w:noProof/>
            <w:webHidden/>
          </w:rPr>
          <w:instrText xml:space="preserve"> PAGEREF _Toc465889369 \h </w:instrText>
        </w:r>
        <w:r w:rsidR="009D02FE">
          <w:rPr>
            <w:noProof/>
            <w:webHidden/>
          </w:rPr>
        </w:r>
        <w:r w:rsidR="009D02FE">
          <w:rPr>
            <w:noProof/>
            <w:webHidden/>
          </w:rPr>
          <w:fldChar w:fldCharType="separate"/>
        </w:r>
        <w:r w:rsidR="00F3318D">
          <w:rPr>
            <w:noProof/>
            <w:webHidden/>
          </w:rPr>
          <w:t>40</w:t>
        </w:r>
        <w:r w:rsidR="009D02FE">
          <w:rPr>
            <w:noProof/>
            <w:webHidden/>
          </w:rPr>
          <w:fldChar w:fldCharType="end"/>
        </w:r>
      </w:hyperlink>
    </w:p>
    <w:p w14:paraId="0437F301" w14:textId="280577F4"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70" w:history="1">
        <w:r w:rsidR="009D02FE" w:rsidRPr="00E451AA">
          <w:rPr>
            <w:rStyle w:val="Hyperlink"/>
            <w:noProof/>
          </w:rPr>
          <w:t>Figura 16. I001 - Configurar Variáveis</w:t>
        </w:r>
        <w:r w:rsidR="009D02FE">
          <w:rPr>
            <w:noProof/>
            <w:webHidden/>
          </w:rPr>
          <w:tab/>
        </w:r>
        <w:r w:rsidR="009D02FE">
          <w:rPr>
            <w:noProof/>
            <w:webHidden/>
          </w:rPr>
          <w:fldChar w:fldCharType="begin"/>
        </w:r>
        <w:r w:rsidR="009D02FE">
          <w:rPr>
            <w:noProof/>
            <w:webHidden/>
          </w:rPr>
          <w:instrText xml:space="preserve"> PAGEREF _Toc465889370 \h </w:instrText>
        </w:r>
        <w:r w:rsidR="009D02FE">
          <w:rPr>
            <w:noProof/>
            <w:webHidden/>
          </w:rPr>
        </w:r>
        <w:r w:rsidR="009D02FE">
          <w:rPr>
            <w:noProof/>
            <w:webHidden/>
          </w:rPr>
          <w:fldChar w:fldCharType="separate"/>
        </w:r>
        <w:r w:rsidR="00F3318D">
          <w:rPr>
            <w:noProof/>
            <w:webHidden/>
          </w:rPr>
          <w:t>41</w:t>
        </w:r>
        <w:r w:rsidR="009D02FE">
          <w:rPr>
            <w:noProof/>
            <w:webHidden/>
          </w:rPr>
          <w:fldChar w:fldCharType="end"/>
        </w:r>
      </w:hyperlink>
    </w:p>
    <w:p w14:paraId="71721FCA" w14:textId="795EE345"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71" w:history="1">
        <w:r w:rsidR="009D02FE" w:rsidRPr="00E451AA">
          <w:rPr>
            <w:rStyle w:val="Hyperlink"/>
            <w:noProof/>
          </w:rPr>
          <w:t>Figura 17. I002 - Gerar Relatório</w:t>
        </w:r>
        <w:r w:rsidR="009D02FE">
          <w:rPr>
            <w:noProof/>
            <w:webHidden/>
          </w:rPr>
          <w:tab/>
        </w:r>
        <w:r w:rsidR="009D02FE">
          <w:rPr>
            <w:noProof/>
            <w:webHidden/>
          </w:rPr>
          <w:fldChar w:fldCharType="begin"/>
        </w:r>
        <w:r w:rsidR="009D02FE">
          <w:rPr>
            <w:noProof/>
            <w:webHidden/>
          </w:rPr>
          <w:instrText xml:space="preserve"> PAGEREF _Toc465889371 \h </w:instrText>
        </w:r>
        <w:r w:rsidR="009D02FE">
          <w:rPr>
            <w:noProof/>
            <w:webHidden/>
          </w:rPr>
        </w:r>
        <w:r w:rsidR="009D02FE">
          <w:rPr>
            <w:noProof/>
            <w:webHidden/>
          </w:rPr>
          <w:fldChar w:fldCharType="separate"/>
        </w:r>
        <w:r w:rsidR="00F3318D">
          <w:rPr>
            <w:noProof/>
            <w:webHidden/>
          </w:rPr>
          <w:t>43</w:t>
        </w:r>
        <w:r w:rsidR="009D02FE">
          <w:rPr>
            <w:noProof/>
            <w:webHidden/>
          </w:rPr>
          <w:fldChar w:fldCharType="end"/>
        </w:r>
      </w:hyperlink>
    </w:p>
    <w:p w14:paraId="11D36D96" w14:textId="0D4A9A5A" w:rsidR="00887006" w:rsidRPr="00D71036" w:rsidRDefault="002078DB" w:rsidP="00FB5495">
      <w:pPr>
        <w:ind w:firstLine="0"/>
      </w:pPr>
      <w:r>
        <w:rPr>
          <w:b/>
        </w:rPr>
        <w:fldChar w:fldCharType="end"/>
      </w:r>
    </w:p>
    <w:p w14:paraId="46F1D2FC" w14:textId="77777777" w:rsidR="00701AE4" w:rsidRDefault="005B574B" w:rsidP="382A6C4F">
      <w:pPr>
        <w:pStyle w:val="Ttulo"/>
        <w:rPr>
          <w:rFonts w:eastAsia="Arial"/>
        </w:rPr>
      </w:pPr>
      <w:r w:rsidRPr="382A6C4F">
        <w:rPr>
          <w:rFonts w:eastAsia="Arial"/>
        </w:rPr>
        <w:br w:type="page"/>
      </w:r>
      <w:bookmarkStart w:id="6" w:name="_Toc336248062"/>
      <w:bookmarkStart w:id="7" w:name="_Toc336248261"/>
      <w:bookmarkStart w:id="8" w:name="_Toc336248550"/>
      <w:bookmarkStart w:id="9" w:name="_Toc398580782"/>
      <w:r w:rsidRPr="382A6C4F">
        <w:rPr>
          <w:rFonts w:eastAsia="Arial"/>
        </w:rPr>
        <w:lastRenderedPageBreak/>
        <w:t>LISTA DE TABELAS</w:t>
      </w:r>
    </w:p>
    <w:p w14:paraId="73756E1A" w14:textId="77777777" w:rsidR="001B3CD2" w:rsidRDefault="001B3CD2" w:rsidP="001B3CD2">
      <w:pPr>
        <w:ind w:firstLine="0"/>
        <w:rPr>
          <w:rFonts w:eastAsia="Arial"/>
        </w:rPr>
      </w:pPr>
    </w:p>
    <w:p w14:paraId="085D8A9A" w14:textId="06B65CD8" w:rsidR="009D02FE" w:rsidRDefault="001B3CD2">
      <w:pPr>
        <w:pStyle w:val="ndicedeilustraes"/>
        <w:tabs>
          <w:tab w:val="right" w:leader="dot" w:pos="9060"/>
        </w:tabs>
        <w:rPr>
          <w:rFonts w:asciiTheme="minorHAnsi" w:eastAsiaTheme="minorEastAsia" w:hAnsiTheme="minorHAnsi" w:cstheme="minorBidi"/>
          <w:noProof/>
          <w:sz w:val="22"/>
          <w:szCs w:val="22"/>
          <w:lang w:eastAsia="pt-BR"/>
        </w:rPr>
      </w:pPr>
      <w:r>
        <w:rPr>
          <w:rFonts w:eastAsia="Arial"/>
        </w:rPr>
        <w:fldChar w:fldCharType="begin"/>
      </w:r>
      <w:r>
        <w:rPr>
          <w:rFonts w:eastAsia="Arial"/>
        </w:rPr>
        <w:instrText xml:space="preserve"> TOC \h \z \c "Tabela" </w:instrText>
      </w:r>
      <w:r>
        <w:rPr>
          <w:rFonts w:eastAsia="Arial"/>
        </w:rPr>
        <w:fldChar w:fldCharType="separate"/>
      </w:r>
      <w:hyperlink w:anchor="_Toc465889372" w:history="1">
        <w:r w:rsidR="009D02FE" w:rsidRPr="00567D1C">
          <w:rPr>
            <w:rStyle w:val="Hyperlink"/>
            <w:noProof/>
          </w:rPr>
          <w:t>Tabela 1. Comparativo Elliott</w:t>
        </w:r>
        <w:r w:rsidR="009D02FE">
          <w:rPr>
            <w:noProof/>
            <w:webHidden/>
          </w:rPr>
          <w:tab/>
        </w:r>
        <w:r w:rsidR="009D02FE">
          <w:rPr>
            <w:noProof/>
            <w:webHidden/>
          </w:rPr>
          <w:fldChar w:fldCharType="begin"/>
        </w:r>
        <w:r w:rsidR="009D02FE">
          <w:rPr>
            <w:noProof/>
            <w:webHidden/>
          </w:rPr>
          <w:instrText xml:space="preserve"> PAGEREF _Toc465889372 \h </w:instrText>
        </w:r>
        <w:r w:rsidR="009D02FE">
          <w:rPr>
            <w:noProof/>
            <w:webHidden/>
          </w:rPr>
        </w:r>
        <w:r w:rsidR="009D02FE">
          <w:rPr>
            <w:noProof/>
            <w:webHidden/>
          </w:rPr>
          <w:fldChar w:fldCharType="separate"/>
        </w:r>
        <w:r w:rsidR="00F3318D">
          <w:rPr>
            <w:noProof/>
            <w:webHidden/>
          </w:rPr>
          <w:t>24</w:t>
        </w:r>
        <w:r w:rsidR="009D02FE">
          <w:rPr>
            <w:noProof/>
            <w:webHidden/>
          </w:rPr>
          <w:fldChar w:fldCharType="end"/>
        </w:r>
      </w:hyperlink>
    </w:p>
    <w:p w14:paraId="079AE707" w14:textId="7DB35418"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73" w:history="1">
        <w:r w:rsidR="009D02FE" w:rsidRPr="00567D1C">
          <w:rPr>
            <w:rStyle w:val="Hyperlink"/>
            <w:noProof/>
          </w:rPr>
          <w:t>Tabela 2. Preços PRIO3 “puros”</w:t>
        </w:r>
        <w:r w:rsidR="009D02FE">
          <w:rPr>
            <w:noProof/>
            <w:webHidden/>
          </w:rPr>
          <w:tab/>
        </w:r>
        <w:r w:rsidR="009D02FE">
          <w:rPr>
            <w:noProof/>
            <w:webHidden/>
          </w:rPr>
          <w:fldChar w:fldCharType="begin"/>
        </w:r>
        <w:r w:rsidR="009D02FE">
          <w:rPr>
            <w:noProof/>
            <w:webHidden/>
          </w:rPr>
          <w:instrText xml:space="preserve"> PAGEREF _Toc465889373 \h </w:instrText>
        </w:r>
        <w:r w:rsidR="009D02FE">
          <w:rPr>
            <w:noProof/>
            <w:webHidden/>
          </w:rPr>
        </w:r>
        <w:r w:rsidR="009D02FE">
          <w:rPr>
            <w:noProof/>
            <w:webHidden/>
          </w:rPr>
          <w:fldChar w:fldCharType="separate"/>
        </w:r>
        <w:r w:rsidR="00F3318D">
          <w:rPr>
            <w:noProof/>
            <w:webHidden/>
          </w:rPr>
          <w:t>31</w:t>
        </w:r>
        <w:r w:rsidR="009D02FE">
          <w:rPr>
            <w:noProof/>
            <w:webHidden/>
          </w:rPr>
          <w:fldChar w:fldCharType="end"/>
        </w:r>
      </w:hyperlink>
    </w:p>
    <w:p w14:paraId="5C9DAA0B" w14:textId="1E660BF3"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74" w:history="1">
        <w:r w:rsidR="009D02FE" w:rsidRPr="00567D1C">
          <w:rPr>
            <w:rStyle w:val="Hyperlink"/>
            <w:noProof/>
          </w:rPr>
          <w:t>Tabela 3. PRIO3 normalizado</w:t>
        </w:r>
        <w:r w:rsidR="009D02FE">
          <w:rPr>
            <w:noProof/>
            <w:webHidden/>
          </w:rPr>
          <w:tab/>
        </w:r>
        <w:r w:rsidR="009D02FE">
          <w:rPr>
            <w:noProof/>
            <w:webHidden/>
          </w:rPr>
          <w:fldChar w:fldCharType="begin"/>
        </w:r>
        <w:r w:rsidR="009D02FE">
          <w:rPr>
            <w:noProof/>
            <w:webHidden/>
          </w:rPr>
          <w:instrText xml:space="preserve"> PAGEREF _Toc465889374 \h </w:instrText>
        </w:r>
        <w:r w:rsidR="009D02FE">
          <w:rPr>
            <w:noProof/>
            <w:webHidden/>
          </w:rPr>
        </w:r>
        <w:r w:rsidR="009D02FE">
          <w:rPr>
            <w:noProof/>
            <w:webHidden/>
          </w:rPr>
          <w:fldChar w:fldCharType="separate"/>
        </w:r>
        <w:r w:rsidR="00F3318D">
          <w:rPr>
            <w:noProof/>
            <w:webHidden/>
          </w:rPr>
          <w:t>31</w:t>
        </w:r>
        <w:r w:rsidR="009D02FE">
          <w:rPr>
            <w:noProof/>
            <w:webHidden/>
          </w:rPr>
          <w:fldChar w:fldCharType="end"/>
        </w:r>
      </w:hyperlink>
    </w:p>
    <w:p w14:paraId="2791522C" w14:textId="476926A4"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75" w:history="1">
        <w:r w:rsidR="009D02FE" w:rsidRPr="00567D1C">
          <w:rPr>
            <w:rStyle w:val="Hyperlink"/>
            <w:noProof/>
          </w:rPr>
          <w:t>Tabela 4. Comparativo softwares</w:t>
        </w:r>
        <w:r w:rsidR="009D02FE">
          <w:rPr>
            <w:noProof/>
            <w:webHidden/>
          </w:rPr>
          <w:tab/>
        </w:r>
        <w:r w:rsidR="009D02FE">
          <w:rPr>
            <w:noProof/>
            <w:webHidden/>
          </w:rPr>
          <w:fldChar w:fldCharType="begin"/>
        </w:r>
        <w:r w:rsidR="009D02FE">
          <w:rPr>
            <w:noProof/>
            <w:webHidden/>
          </w:rPr>
          <w:instrText xml:space="preserve"> PAGEREF _Toc465889375 \h </w:instrText>
        </w:r>
        <w:r w:rsidR="009D02FE">
          <w:rPr>
            <w:noProof/>
            <w:webHidden/>
          </w:rPr>
        </w:r>
        <w:r w:rsidR="009D02FE">
          <w:rPr>
            <w:noProof/>
            <w:webHidden/>
          </w:rPr>
          <w:fldChar w:fldCharType="separate"/>
        </w:r>
        <w:r w:rsidR="00F3318D">
          <w:rPr>
            <w:noProof/>
            <w:webHidden/>
          </w:rPr>
          <w:t>35</w:t>
        </w:r>
        <w:r w:rsidR="009D02FE">
          <w:rPr>
            <w:noProof/>
            <w:webHidden/>
          </w:rPr>
          <w:fldChar w:fldCharType="end"/>
        </w:r>
      </w:hyperlink>
    </w:p>
    <w:p w14:paraId="0D0A2439" w14:textId="5CCA6BED"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76" w:history="1">
        <w:r w:rsidR="009D02FE" w:rsidRPr="00567D1C">
          <w:rPr>
            <w:rStyle w:val="Hyperlink"/>
            <w:noProof/>
          </w:rPr>
          <w:t>Tabela 5. Notas softwares</w:t>
        </w:r>
        <w:r w:rsidR="009D02FE">
          <w:rPr>
            <w:noProof/>
            <w:webHidden/>
          </w:rPr>
          <w:tab/>
        </w:r>
        <w:r w:rsidR="009D02FE">
          <w:rPr>
            <w:noProof/>
            <w:webHidden/>
          </w:rPr>
          <w:fldChar w:fldCharType="begin"/>
        </w:r>
        <w:r w:rsidR="009D02FE">
          <w:rPr>
            <w:noProof/>
            <w:webHidden/>
          </w:rPr>
          <w:instrText xml:space="preserve"> PAGEREF _Toc465889376 \h </w:instrText>
        </w:r>
        <w:r w:rsidR="009D02FE">
          <w:rPr>
            <w:noProof/>
            <w:webHidden/>
          </w:rPr>
        </w:r>
        <w:r w:rsidR="009D02FE">
          <w:rPr>
            <w:noProof/>
            <w:webHidden/>
          </w:rPr>
          <w:fldChar w:fldCharType="separate"/>
        </w:r>
        <w:r w:rsidR="00F3318D">
          <w:rPr>
            <w:noProof/>
            <w:webHidden/>
          </w:rPr>
          <w:t>35</w:t>
        </w:r>
        <w:r w:rsidR="009D02FE">
          <w:rPr>
            <w:noProof/>
            <w:webHidden/>
          </w:rPr>
          <w:fldChar w:fldCharType="end"/>
        </w:r>
      </w:hyperlink>
    </w:p>
    <w:p w14:paraId="7CEFAF84" w14:textId="77C62A9C" w:rsidR="00701AE4" w:rsidRDefault="001B3CD2" w:rsidP="002078DB">
      <w:pPr>
        <w:rPr>
          <w:rFonts w:eastAsia="Arial"/>
        </w:rPr>
      </w:pPr>
      <w:r>
        <w:rPr>
          <w:rFonts w:eastAsia="Arial"/>
        </w:rPr>
        <w:fldChar w:fldCharType="end"/>
      </w:r>
      <w:r w:rsidR="005B574B" w:rsidRPr="002CE37B">
        <w:rPr>
          <w:rFonts w:eastAsia="Arial"/>
        </w:rPr>
        <w:br w:type="page"/>
      </w:r>
      <w:bookmarkStart w:id="10" w:name="_Toc398580783"/>
    </w:p>
    <w:p w14:paraId="6E90BBFC" w14:textId="33DA5EA4" w:rsidR="00701AE4" w:rsidRDefault="382A6C4F" w:rsidP="382A6C4F">
      <w:pPr>
        <w:pStyle w:val="Ttulo"/>
        <w:rPr>
          <w:rFonts w:eastAsia="Arial"/>
        </w:rPr>
      </w:pPr>
      <w:r w:rsidRPr="382A6C4F">
        <w:rPr>
          <w:rFonts w:eastAsia="Arial"/>
        </w:rPr>
        <w:lastRenderedPageBreak/>
        <w:t>LISTA DE EQUAÇÕES</w:t>
      </w:r>
    </w:p>
    <w:p w14:paraId="0F313B8D" w14:textId="77777777" w:rsidR="001B3CD2" w:rsidRDefault="001B3CD2" w:rsidP="001B3CD2">
      <w:pPr>
        <w:ind w:firstLine="0"/>
        <w:rPr>
          <w:rFonts w:eastAsia="Arial"/>
        </w:rPr>
      </w:pPr>
    </w:p>
    <w:p w14:paraId="05658561" w14:textId="1AE32584" w:rsidR="009D02FE" w:rsidRDefault="001B3CD2">
      <w:pPr>
        <w:pStyle w:val="ndicedeilustraes"/>
        <w:tabs>
          <w:tab w:val="right" w:leader="dot" w:pos="9060"/>
        </w:tabs>
        <w:rPr>
          <w:rFonts w:asciiTheme="minorHAnsi" w:eastAsiaTheme="minorEastAsia" w:hAnsiTheme="minorHAnsi" w:cstheme="minorBidi"/>
          <w:noProof/>
          <w:sz w:val="22"/>
          <w:szCs w:val="22"/>
          <w:lang w:eastAsia="pt-BR"/>
        </w:rPr>
      </w:pPr>
      <w:r>
        <w:rPr>
          <w:rFonts w:eastAsia="Arial"/>
        </w:rPr>
        <w:fldChar w:fldCharType="begin"/>
      </w:r>
      <w:r>
        <w:rPr>
          <w:rFonts w:eastAsia="Arial"/>
        </w:rPr>
        <w:instrText xml:space="preserve"> TOC \h \z \c "Equação" </w:instrText>
      </w:r>
      <w:r>
        <w:rPr>
          <w:rFonts w:eastAsia="Arial"/>
        </w:rPr>
        <w:fldChar w:fldCharType="separate"/>
      </w:r>
      <w:hyperlink w:anchor="_Toc465889377" w:history="1">
        <w:r w:rsidR="009D02FE" w:rsidRPr="00187199">
          <w:rPr>
            <w:rStyle w:val="Hyperlink"/>
            <w:noProof/>
          </w:rPr>
          <w:t>Equação 1. Neurônio Artificial</w:t>
        </w:r>
        <w:r w:rsidR="009D02FE">
          <w:rPr>
            <w:noProof/>
            <w:webHidden/>
          </w:rPr>
          <w:tab/>
        </w:r>
        <w:r w:rsidR="009D02FE">
          <w:rPr>
            <w:noProof/>
            <w:webHidden/>
          </w:rPr>
          <w:fldChar w:fldCharType="begin"/>
        </w:r>
        <w:r w:rsidR="009D02FE">
          <w:rPr>
            <w:noProof/>
            <w:webHidden/>
          </w:rPr>
          <w:instrText xml:space="preserve"> PAGEREF _Toc465889377 \h </w:instrText>
        </w:r>
        <w:r w:rsidR="009D02FE">
          <w:rPr>
            <w:noProof/>
            <w:webHidden/>
          </w:rPr>
        </w:r>
        <w:r w:rsidR="009D02FE">
          <w:rPr>
            <w:noProof/>
            <w:webHidden/>
          </w:rPr>
          <w:fldChar w:fldCharType="separate"/>
        </w:r>
        <w:r w:rsidR="00F3318D">
          <w:rPr>
            <w:noProof/>
            <w:webHidden/>
          </w:rPr>
          <w:t>20</w:t>
        </w:r>
        <w:r w:rsidR="009D02FE">
          <w:rPr>
            <w:noProof/>
            <w:webHidden/>
          </w:rPr>
          <w:fldChar w:fldCharType="end"/>
        </w:r>
      </w:hyperlink>
    </w:p>
    <w:p w14:paraId="22BA8027" w14:textId="665AC122"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78" w:history="1">
        <w:r w:rsidR="009D02FE" w:rsidRPr="00187199">
          <w:rPr>
            <w:rStyle w:val="Hyperlink"/>
            <w:noProof/>
          </w:rPr>
          <w:t>Equação 2. ActivationLOG</w:t>
        </w:r>
        <w:r w:rsidR="009D02FE">
          <w:rPr>
            <w:noProof/>
            <w:webHidden/>
          </w:rPr>
          <w:tab/>
        </w:r>
        <w:r w:rsidR="009D02FE">
          <w:rPr>
            <w:noProof/>
            <w:webHidden/>
          </w:rPr>
          <w:fldChar w:fldCharType="begin"/>
        </w:r>
        <w:r w:rsidR="009D02FE">
          <w:rPr>
            <w:noProof/>
            <w:webHidden/>
          </w:rPr>
          <w:instrText xml:space="preserve"> PAGEREF _Toc465889378 \h </w:instrText>
        </w:r>
        <w:r w:rsidR="009D02FE">
          <w:rPr>
            <w:noProof/>
            <w:webHidden/>
          </w:rPr>
        </w:r>
        <w:r w:rsidR="009D02FE">
          <w:rPr>
            <w:noProof/>
            <w:webHidden/>
          </w:rPr>
          <w:fldChar w:fldCharType="separate"/>
        </w:r>
        <w:r w:rsidR="00F3318D">
          <w:rPr>
            <w:noProof/>
            <w:webHidden/>
          </w:rPr>
          <w:t>21</w:t>
        </w:r>
        <w:r w:rsidR="009D02FE">
          <w:rPr>
            <w:noProof/>
            <w:webHidden/>
          </w:rPr>
          <w:fldChar w:fldCharType="end"/>
        </w:r>
      </w:hyperlink>
    </w:p>
    <w:p w14:paraId="67D32E8F" w14:textId="0A9D55C6"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79" w:history="1">
        <w:r w:rsidR="009D02FE" w:rsidRPr="00187199">
          <w:rPr>
            <w:rStyle w:val="Hyperlink"/>
            <w:noProof/>
          </w:rPr>
          <w:t>Equação 3. ActivationSigmoid</w:t>
        </w:r>
        <w:r w:rsidR="009D02FE">
          <w:rPr>
            <w:noProof/>
            <w:webHidden/>
          </w:rPr>
          <w:tab/>
        </w:r>
        <w:r w:rsidR="009D02FE">
          <w:rPr>
            <w:noProof/>
            <w:webHidden/>
          </w:rPr>
          <w:fldChar w:fldCharType="begin"/>
        </w:r>
        <w:r w:rsidR="009D02FE">
          <w:rPr>
            <w:noProof/>
            <w:webHidden/>
          </w:rPr>
          <w:instrText xml:space="preserve"> PAGEREF _Toc465889379 \h </w:instrText>
        </w:r>
        <w:r w:rsidR="009D02FE">
          <w:rPr>
            <w:noProof/>
            <w:webHidden/>
          </w:rPr>
        </w:r>
        <w:r w:rsidR="009D02FE">
          <w:rPr>
            <w:noProof/>
            <w:webHidden/>
          </w:rPr>
          <w:fldChar w:fldCharType="separate"/>
        </w:r>
        <w:r w:rsidR="00F3318D">
          <w:rPr>
            <w:noProof/>
            <w:webHidden/>
          </w:rPr>
          <w:t>22</w:t>
        </w:r>
        <w:r w:rsidR="009D02FE">
          <w:rPr>
            <w:noProof/>
            <w:webHidden/>
          </w:rPr>
          <w:fldChar w:fldCharType="end"/>
        </w:r>
      </w:hyperlink>
    </w:p>
    <w:p w14:paraId="2BAE0E59" w14:textId="2BD27B6B"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80" w:history="1">
        <w:r w:rsidR="009D02FE" w:rsidRPr="00187199">
          <w:rPr>
            <w:rStyle w:val="Hyperlink"/>
            <w:noProof/>
          </w:rPr>
          <w:t>Equação 4. ActivationTANH</w:t>
        </w:r>
        <w:r w:rsidR="009D02FE">
          <w:rPr>
            <w:noProof/>
            <w:webHidden/>
          </w:rPr>
          <w:tab/>
        </w:r>
        <w:r w:rsidR="009D02FE">
          <w:rPr>
            <w:noProof/>
            <w:webHidden/>
          </w:rPr>
          <w:fldChar w:fldCharType="begin"/>
        </w:r>
        <w:r w:rsidR="009D02FE">
          <w:rPr>
            <w:noProof/>
            <w:webHidden/>
          </w:rPr>
          <w:instrText xml:space="preserve"> PAGEREF _Toc465889380 \h </w:instrText>
        </w:r>
        <w:r w:rsidR="009D02FE">
          <w:rPr>
            <w:noProof/>
            <w:webHidden/>
          </w:rPr>
        </w:r>
        <w:r w:rsidR="009D02FE">
          <w:rPr>
            <w:noProof/>
            <w:webHidden/>
          </w:rPr>
          <w:fldChar w:fldCharType="separate"/>
        </w:r>
        <w:r w:rsidR="00F3318D">
          <w:rPr>
            <w:noProof/>
            <w:webHidden/>
          </w:rPr>
          <w:t>22</w:t>
        </w:r>
        <w:r w:rsidR="009D02FE">
          <w:rPr>
            <w:noProof/>
            <w:webHidden/>
          </w:rPr>
          <w:fldChar w:fldCharType="end"/>
        </w:r>
      </w:hyperlink>
    </w:p>
    <w:p w14:paraId="4F694379" w14:textId="0CD4C616"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81" w:history="1">
        <w:r w:rsidR="009D02FE" w:rsidRPr="00187199">
          <w:rPr>
            <w:rStyle w:val="Hyperlink"/>
            <w:noProof/>
          </w:rPr>
          <w:t>Equação 5. Elliott</w:t>
        </w:r>
        <w:r w:rsidR="009D02FE">
          <w:rPr>
            <w:noProof/>
            <w:webHidden/>
          </w:rPr>
          <w:tab/>
        </w:r>
        <w:r w:rsidR="009D02FE">
          <w:rPr>
            <w:noProof/>
            <w:webHidden/>
          </w:rPr>
          <w:fldChar w:fldCharType="begin"/>
        </w:r>
        <w:r w:rsidR="009D02FE">
          <w:rPr>
            <w:noProof/>
            <w:webHidden/>
          </w:rPr>
          <w:instrText xml:space="preserve"> PAGEREF _Toc465889381 \h </w:instrText>
        </w:r>
        <w:r w:rsidR="009D02FE">
          <w:rPr>
            <w:noProof/>
            <w:webHidden/>
          </w:rPr>
        </w:r>
        <w:r w:rsidR="009D02FE">
          <w:rPr>
            <w:noProof/>
            <w:webHidden/>
          </w:rPr>
          <w:fldChar w:fldCharType="separate"/>
        </w:r>
        <w:r w:rsidR="00F3318D">
          <w:rPr>
            <w:noProof/>
            <w:webHidden/>
          </w:rPr>
          <w:t>23</w:t>
        </w:r>
        <w:r w:rsidR="009D02FE">
          <w:rPr>
            <w:noProof/>
            <w:webHidden/>
          </w:rPr>
          <w:fldChar w:fldCharType="end"/>
        </w:r>
      </w:hyperlink>
    </w:p>
    <w:p w14:paraId="144E5C51" w14:textId="21A1A3B2"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82" w:history="1">
        <w:r w:rsidR="009D02FE" w:rsidRPr="00187199">
          <w:rPr>
            <w:rStyle w:val="Hyperlink"/>
            <w:noProof/>
          </w:rPr>
          <w:t>Equação 6. Symmetric Elliott</w:t>
        </w:r>
        <w:r w:rsidR="009D02FE">
          <w:rPr>
            <w:noProof/>
            <w:webHidden/>
          </w:rPr>
          <w:tab/>
        </w:r>
        <w:r w:rsidR="009D02FE">
          <w:rPr>
            <w:noProof/>
            <w:webHidden/>
          </w:rPr>
          <w:fldChar w:fldCharType="begin"/>
        </w:r>
        <w:r w:rsidR="009D02FE">
          <w:rPr>
            <w:noProof/>
            <w:webHidden/>
          </w:rPr>
          <w:instrText xml:space="preserve"> PAGEREF _Toc465889382 \h </w:instrText>
        </w:r>
        <w:r w:rsidR="009D02FE">
          <w:rPr>
            <w:noProof/>
            <w:webHidden/>
          </w:rPr>
        </w:r>
        <w:r w:rsidR="009D02FE">
          <w:rPr>
            <w:noProof/>
            <w:webHidden/>
          </w:rPr>
          <w:fldChar w:fldCharType="separate"/>
        </w:r>
        <w:r w:rsidR="00F3318D">
          <w:rPr>
            <w:noProof/>
            <w:webHidden/>
          </w:rPr>
          <w:t>23</w:t>
        </w:r>
        <w:r w:rsidR="009D02FE">
          <w:rPr>
            <w:noProof/>
            <w:webHidden/>
          </w:rPr>
          <w:fldChar w:fldCharType="end"/>
        </w:r>
      </w:hyperlink>
    </w:p>
    <w:p w14:paraId="1D383D5C" w14:textId="31EA2111"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83" w:history="1">
        <w:r w:rsidR="009D02FE" w:rsidRPr="00187199">
          <w:rPr>
            <w:rStyle w:val="Hyperlink"/>
            <w:noProof/>
          </w:rPr>
          <w:t>Equação 7. Normalização</w:t>
        </w:r>
        <w:r w:rsidR="009D02FE">
          <w:rPr>
            <w:noProof/>
            <w:webHidden/>
          </w:rPr>
          <w:tab/>
        </w:r>
        <w:r w:rsidR="009D02FE">
          <w:rPr>
            <w:noProof/>
            <w:webHidden/>
          </w:rPr>
          <w:fldChar w:fldCharType="begin"/>
        </w:r>
        <w:r w:rsidR="009D02FE">
          <w:rPr>
            <w:noProof/>
            <w:webHidden/>
          </w:rPr>
          <w:instrText xml:space="preserve"> PAGEREF _Toc465889383 \h </w:instrText>
        </w:r>
        <w:r w:rsidR="009D02FE">
          <w:rPr>
            <w:noProof/>
            <w:webHidden/>
          </w:rPr>
        </w:r>
        <w:r w:rsidR="009D02FE">
          <w:rPr>
            <w:noProof/>
            <w:webHidden/>
          </w:rPr>
          <w:fldChar w:fldCharType="separate"/>
        </w:r>
        <w:r w:rsidR="00F3318D">
          <w:rPr>
            <w:noProof/>
            <w:webHidden/>
          </w:rPr>
          <w:t>30</w:t>
        </w:r>
        <w:r w:rsidR="009D02FE">
          <w:rPr>
            <w:noProof/>
            <w:webHidden/>
          </w:rPr>
          <w:fldChar w:fldCharType="end"/>
        </w:r>
      </w:hyperlink>
    </w:p>
    <w:p w14:paraId="1196B32A" w14:textId="2D4302B8"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84" w:history="1">
        <w:r w:rsidR="009D02FE" w:rsidRPr="00187199">
          <w:rPr>
            <w:rStyle w:val="Hyperlink"/>
            <w:noProof/>
          </w:rPr>
          <w:t>Equação 8. Normalização com margem</w:t>
        </w:r>
        <w:r w:rsidR="009D02FE">
          <w:rPr>
            <w:noProof/>
            <w:webHidden/>
          </w:rPr>
          <w:tab/>
        </w:r>
        <w:r w:rsidR="009D02FE">
          <w:rPr>
            <w:noProof/>
            <w:webHidden/>
          </w:rPr>
          <w:fldChar w:fldCharType="begin"/>
        </w:r>
        <w:r w:rsidR="009D02FE">
          <w:rPr>
            <w:noProof/>
            <w:webHidden/>
          </w:rPr>
          <w:instrText xml:space="preserve"> PAGEREF _Toc465889384 \h </w:instrText>
        </w:r>
        <w:r w:rsidR="009D02FE">
          <w:rPr>
            <w:noProof/>
            <w:webHidden/>
          </w:rPr>
        </w:r>
        <w:r w:rsidR="009D02FE">
          <w:rPr>
            <w:noProof/>
            <w:webHidden/>
          </w:rPr>
          <w:fldChar w:fldCharType="separate"/>
        </w:r>
        <w:r w:rsidR="00F3318D">
          <w:rPr>
            <w:noProof/>
            <w:webHidden/>
          </w:rPr>
          <w:t>30</w:t>
        </w:r>
        <w:r w:rsidR="009D02FE">
          <w:rPr>
            <w:noProof/>
            <w:webHidden/>
          </w:rPr>
          <w:fldChar w:fldCharType="end"/>
        </w:r>
      </w:hyperlink>
    </w:p>
    <w:p w14:paraId="5D640356" w14:textId="15DC53C5" w:rsidR="009D02FE" w:rsidRDefault="005211B5">
      <w:pPr>
        <w:pStyle w:val="ndicedeilustraes"/>
        <w:tabs>
          <w:tab w:val="right" w:leader="dot" w:pos="9060"/>
        </w:tabs>
        <w:rPr>
          <w:rFonts w:asciiTheme="minorHAnsi" w:eastAsiaTheme="minorEastAsia" w:hAnsiTheme="minorHAnsi" w:cstheme="minorBidi"/>
          <w:noProof/>
          <w:sz w:val="22"/>
          <w:szCs w:val="22"/>
          <w:lang w:eastAsia="pt-BR"/>
        </w:rPr>
      </w:pPr>
      <w:hyperlink w:anchor="_Toc465889385" w:history="1">
        <w:r w:rsidR="009D02FE" w:rsidRPr="00187199">
          <w:rPr>
            <w:rStyle w:val="Hyperlink"/>
            <w:noProof/>
          </w:rPr>
          <w:t>Equação 9. Normalização exemplo</w:t>
        </w:r>
        <w:r w:rsidR="009D02FE">
          <w:rPr>
            <w:noProof/>
            <w:webHidden/>
          </w:rPr>
          <w:tab/>
        </w:r>
        <w:r w:rsidR="009D02FE">
          <w:rPr>
            <w:noProof/>
            <w:webHidden/>
          </w:rPr>
          <w:fldChar w:fldCharType="begin"/>
        </w:r>
        <w:r w:rsidR="009D02FE">
          <w:rPr>
            <w:noProof/>
            <w:webHidden/>
          </w:rPr>
          <w:instrText xml:space="preserve"> PAGEREF _Toc465889385 \h </w:instrText>
        </w:r>
        <w:r w:rsidR="009D02FE">
          <w:rPr>
            <w:noProof/>
            <w:webHidden/>
          </w:rPr>
        </w:r>
        <w:r w:rsidR="009D02FE">
          <w:rPr>
            <w:noProof/>
            <w:webHidden/>
          </w:rPr>
          <w:fldChar w:fldCharType="separate"/>
        </w:r>
        <w:r w:rsidR="00F3318D">
          <w:rPr>
            <w:noProof/>
            <w:webHidden/>
          </w:rPr>
          <w:t>31</w:t>
        </w:r>
        <w:r w:rsidR="009D02FE">
          <w:rPr>
            <w:noProof/>
            <w:webHidden/>
          </w:rPr>
          <w:fldChar w:fldCharType="end"/>
        </w:r>
      </w:hyperlink>
    </w:p>
    <w:p w14:paraId="5B6D8B2C" w14:textId="1D8EABE7" w:rsidR="00701AE4" w:rsidRDefault="001B3CD2" w:rsidP="001B3CD2">
      <w:pPr>
        <w:suppressAutoHyphens w:val="0"/>
        <w:spacing w:after="0"/>
        <w:ind w:firstLine="0"/>
        <w:jc w:val="left"/>
        <w:rPr>
          <w:rFonts w:eastAsia="Arial"/>
        </w:rPr>
      </w:pPr>
      <w:r>
        <w:rPr>
          <w:rFonts w:eastAsia="Arial"/>
        </w:rPr>
        <w:fldChar w:fldCharType="end"/>
      </w:r>
    </w:p>
    <w:p w14:paraId="7B6BDF4C" w14:textId="74627066" w:rsidR="00701AE4" w:rsidRDefault="00701AE4">
      <w:pPr>
        <w:suppressAutoHyphens w:val="0"/>
        <w:spacing w:after="0"/>
        <w:ind w:firstLine="0"/>
        <w:jc w:val="left"/>
        <w:rPr>
          <w:rFonts w:eastAsia="Arial"/>
        </w:rPr>
      </w:pPr>
      <w:r>
        <w:rPr>
          <w:rFonts w:eastAsia="Arial"/>
        </w:rPr>
        <w:br w:type="page"/>
      </w:r>
    </w:p>
    <w:p w14:paraId="7F7EFAC1" w14:textId="77777777" w:rsidR="00701AE4" w:rsidRDefault="00701AE4" w:rsidP="002078DB">
      <w:pPr>
        <w:rPr>
          <w:rFonts w:eastAsia="Arial"/>
        </w:rPr>
      </w:pPr>
    </w:p>
    <w:p w14:paraId="6D16FD62" w14:textId="122D4A86" w:rsidR="005B574B" w:rsidRPr="00D71036" w:rsidRDefault="382A6C4F" w:rsidP="00621B60">
      <w:pPr>
        <w:pStyle w:val="Ttulo"/>
      </w:pPr>
      <w:r w:rsidRPr="382A6C4F">
        <w:rPr>
          <w:rFonts w:eastAsia="Arial"/>
        </w:rPr>
        <w:t>LISTA DE ABREVIATUAS E SIGLAS</w:t>
      </w:r>
      <w:bookmarkEnd w:id="5"/>
      <w:bookmarkEnd w:id="6"/>
      <w:bookmarkEnd w:id="7"/>
      <w:bookmarkEnd w:id="8"/>
      <w:bookmarkEnd w:id="9"/>
      <w:bookmarkEnd w:id="10"/>
    </w:p>
    <w:p w14:paraId="2EEA0447" w14:textId="77777777" w:rsidR="005B574B" w:rsidRPr="00D71036" w:rsidRDefault="005B574B" w:rsidP="002078DB"/>
    <w:p w14:paraId="5FED1919" w14:textId="77777777" w:rsidR="00805E6B" w:rsidRDefault="382A6C4F" w:rsidP="00805E6B">
      <w:r>
        <w:t>RNA - Rede Neural Artificial</w:t>
      </w:r>
    </w:p>
    <w:p w14:paraId="25E8ADFF" w14:textId="77777777" w:rsidR="00805E6B" w:rsidRPr="004037EB" w:rsidRDefault="382A6C4F" w:rsidP="00805E6B">
      <w:r>
        <w:t>LOG - Logaritmo</w:t>
      </w:r>
    </w:p>
    <w:p w14:paraId="6A67E846" w14:textId="77777777" w:rsidR="00805E6B" w:rsidRPr="004037EB" w:rsidRDefault="382A6C4F" w:rsidP="00805E6B">
      <w:r>
        <w:t>TANH - Tangente Hiperbólica</w:t>
      </w:r>
    </w:p>
    <w:p w14:paraId="2F46C110" w14:textId="404C8B65" w:rsidR="00805E6B" w:rsidRPr="004037EB" w:rsidRDefault="6103A698" w:rsidP="00805E6B">
      <w:r>
        <w:t xml:space="preserve">MLP - </w:t>
      </w:r>
      <w:r w:rsidRPr="6103A698">
        <w:rPr>
          <w:i/>
          <w:iCs/>
        </w:rPr>
        <w:t>Multlayer Perceptron</w:t>
      </w:r>
    </w:p>
    <w:p w14:paraId="694C532C" w14:textId="31C34D58" w:rsidR="00887006" w:rsidRPr="00A728D9" w:rsidRDefault="382A6C4F" w:rsidP="382A6C4F">
      <w:pPr>
        <w:rPr>
          <w:i/>
          <w:iCs/>
          <w:lang w:val="en-US"/>
        </w:rPr>
      </w:pPr>
      <w:r w:rsidRPr="382A6C4F">
        <w:rPr>
          <w:lang w:val="en-US"/>
        </w:rPr>
        <w:t xml:space="preserve">TLFN - </w:t>
      </w:r>
      <w:r w:rsidRPr="382A6C4F">
        <w:rPr>
          <w:i/>
          <w:iCs/>
          <w:lang w:val="en-US"/>
        </w:rPr>
        <w:t>Time Lagged Feed-forward Network</w:t>
      </w:r>
    </w:p>
    <w:p w14:paraId="0DD25E78" w14:textId="5FD741B7" w:rsidR="00887006" w:rsidRDefault="382A6C4F" w:rsidP="382A6C4F">
      <w:pPr>
        <w:rPr>
          <w:lang w:val="en-US"/>
        </w:rPr>
      </w:pPr>
      <w:r w:rsidRPr="382A6C4F">
        <w:rPr>
          <w:lang w:val="en-US"/>
        </w:rPr>
        <w:t xml:space="preserve">IDE – </w:t>
      </w:r>
      <w:r w:rsidRPr="382A6C4F">
        <w:rPr>
          <w:i/>
          <w:iCs/>
          <w:lang w:val="en-US"/>
        </w:rPr>
        <w:t xml:space="preserve">Integrated Development Environment </w:t>
      </w:r>
    </w:p>
    <w:p w14:paraId="4C850845" w14:textId="0A68C3DB" w:rsidR="0097775F" w:rsidRDefault="382A6C4F" w:rsidP="382A6C4F">
      <w:pPr>
        <w:rPr>
          <w:i/>
          <w:iCs/>
          <w:lang w:val="en-US"/>
        </w:rPr>
      </w:pPr>
      <w:r w:rsidRPr="382A6C4F">
        <w:rPr>
          <w:lang w:val="en-US"/>
        </w:rPr>
        <w:t xml:space="preserve">API - </w:t>
      </w:r>
      <w:r w:rsidRPr="382A6C4F">
        <w:rPr>
          <w:i/>
          <w:iCs/>
          <w:lang w:val="en-US"/>
        </w:rPr>
        <w:t>Application Programming Interface</w:t>
      </w:r>
    </w:p>
    <w:p w14:paraId="17122737" w14:textId="7F683393" w:rsidR="00456548" w:rsidRDefault="382A6C4F" w:rsidP="382A6C4F">
      <w:pPr>
        <w:rPr>
          <w:i/>
          <w:iCs/>
          <w:lang w:val="en-US"/>
        </w:rPr>
      </w:pPr>
      <w:r w:rsidRPr="382A6C4F">
        <w:rPr>
          <w:lang w:val="en-US"/>
        </w:rPr>
        <w:t xml:space="preserve">AI – </w:t>
      </w:r>
      <w:r w:rsidRPr="382A6C4F">
        <w:rPr>
          <w:i/>
          <w:iCs/>
          <w:lang w:val="en-US"/>
        </w:rPr>
        <w:t>Artificial Intelligence</w:t>
      </w:r>
    </w:p>
    <w:p w14:paraId="6DB7CDF8" w14:textId="4B801C86" w:rsidR="00456548" w:rsidRPr="00456548" w:rsidRDefault="382A6C4F" w:rsidP="382A6C4F">
      <w:pPr>
        <w:rPr>
          <w:lang w:val="en-US"/>
        </w:rPr>
      </w:pPr>
      <w:r w:rsidRPr="382A6C4F">
        <w:rPr>
          <w:lang w:val="en-US"/>
        </w:rPr>
        <w:t xml:space="preserve">IBM - </w:t>
      </w:r>
      <w:r w:rsidRPr="382A6C4F">
        <w:rPr>
          <w:i/>
          <w:iCs/>
          <w:lang w:val="en-US"/>
        </w:rPr>
        <w:t>International Business Machines</w:t>
      </w:r>
    </w:p>
    <w:p w14:paraId="7616C29E" w14:textId="77777777" w:rsidR="008A3645" w:rsidRPr="0097775F" w:rsidRDefault="005B574B" w:rsidP="382A6C4F">
      <w:pPr>
        <w:pStyle w:val="Ttulo"/>
        <w:rPr>
          <w:lang w:val="en-US"/>
        </w:rPr>
      </w:pPr>
      <w:r w:rsidRPr="382A6C4F">
        <w:rPr>
          <w:lang w:val="en-US"/>
        </w:rPr>
        <w:br w:type="page"/>
      </w:r>
      <w:r w:rsidR="382A6C4F" w:rsidRPr="382A6C4F">
        <w:rPr>
          <w:lang w:val="en-US"/>
        </w:rPr>
        <w:lastRenderedPageBreak/>
        <w:t>SUMÁRIO</w:t>
      </w:r>
      <w:bookmarkEnd w:id="0"/>
    </w:p>
    <w:p w14:paraId="0D8DF9BF" w14:textId="77777777" w:rsidR="00385E45" w:rsidRPr="0097775F" w:rsidRDefault="00385E45" w:rsidP="001B3CD2">
      <w:pPr>
        <w:tabs>
          <w:tab w:val="right" w:pos="709"/>
        </w:tabs>
        <w:ind w:firstLine="0"/>
        <w:rPr>
          <w:lang w:val="en-US"/>
        </w:rPr>
      </w:pPr>
      <w:bookmarkStart w:id="11" w:name="_Toc198052996"/>
    </w:p>
    <w:sdt>
      <w:sdtPr>
        <w:id w:val="682325806"/>
        <w:docPartObj>
          <w:docPartGallery w:val="Table of Contents"/>
          <w:docPartUnique/>
        </w:docPartObj>
      </w:sdtPr>
      <w:sdtContent>
        <w:p w14:paraId="0AFBC75E" w14:textId="3EB347C3" w:rsidR="00F0378C" w:rsidRDefault="00F0378C" w:rsidP="001B3CD2">
          <w:pPr>
            <w:tabs>
              <w:tab w:val="right" w:pos="709"/>
            </w:tabs>
            <w:ind w:firstLine="0"/>
          </w:pPr>
        </w:p>
        <w:p w14:paraId="76AC59D8" w14:textId="194440AD" w:rsidR="009D02FE" w:rsidRDefault="00F0378C">
          <w:pPr>
            <w:pStyle w:val="Sumrio1"/>
            <w:rPr>
              <w:rFonts w:asciiTheme="minorHAnsi" w:eastAsiaTheme="minorEastAsia" w:hAnsiTheme="minorHAnsi" w:cstheme="minorBidi"/>
              <w:b w:val="0"/>
              <w:bCs w:val="0"/>
              <w:caps w:val="0"/>
              <w:sz w:val="22"/>
              <w:szCs w:val="22"/>
              <w:lang w:eastAsia="pt-BR"/>
            </w:rPr>
          </w:pPr>
          <w:r w:rsidRPr="002E2FB6">
            <w:fldChar w:fldCharType="begin"/>
          </w:r>
          <w:r w:rsidRPr="002E2FB6">
            <w:instrText xml:space="preserve"> TOC \o "1-3" \h \z \u </w:instrText>
          </w:r>
          <w:r w:rsidRPr="002E2FB6">
            <w:fldChar w:fldCharType="separate"/>
          </w:r>
          <w:hyperlink w:anchor="_Toc465889406" w:history="1">
            <w:r w:rsidR="009D02FE" w:rsidRPr="00511F40">
              <w:rPr>
                <w:rStyle w:val="Hyperlink"/>
              </w:rPr>
              <w:t>1</w:t>
            </w:r>
            <w:r w:rsidR="009D02FE">
              <w:rPr>
                <w:rFonts w:asciiTheme="minorHAnsi" w:eastAsiaTheme="minorEastAsia" w:hAnsiTheme="minorHAnsi" w:cstheme="minorBidi"/>
                <w:b w:val="0"/>
                <w:bCs w:val="0"/>
                <w:caps w:val="0"/>
                <w:sz w:val="22"/>
                <w:szCs w:val="22"/>
                <w:lang w:eastAsia="pt-BR"/>
              </w:rPr>
              <w:tab/>
            </w:r>
            <w:r w:rsidR="009D02FE" w:rsidRPr="00511F40">
              <w:rPr>
                <w:rStyle w:val="Hyperlink"/>
              </w:rPr>
              <w:t>INTRODUÇÃO</w:t>
            </w:r>
            <w:r w:rsidR="009D02FE">
              <w:rPr>
                <w:webHidden/>
              </w:rPr>
              <w:tab/>
            </w:r>
            <w:r w:rsidR="009D02FE">
              <w:rPr>
                <w:webHidden/>
              </w:rPr>
              <w:fldChar w:fldCharType="begin"/>
            </w:r>
            <w:r w:rsidR="009D02FE">
              <w:rPr>
                <w:webHidden/>
              </w:rPr>
              <w:instrText xml:space="preserve"> PAGEREF _Toc465889406 \h </w:instrText>
            </w:r>
            <w:r w:rsidR="009D02FE">
              <w:rPr>
                <w:webHidden/>
              </w:rPr>
            </w:r>
            <w:r w:rsidR="009D02FE">
              <w:rPr>
                <w:webHidden/>
              </w:rPr>
              <w:fldChar w:fldCharType="separate"/>
            </w:r>
            <w:r w:rsidR="00F3318D">
              <w:rPr>
                <w:webHidden/>
              </w:rPr>
              <w:t>16</w:t>
            </w:r>
            <w:r w:rsidR="009D02FE">
              <w:rPr>
                <w:webHidden/>
              </w:rPr>
              <w:fldChar w:fldCharType="end"/>
            </w:r>
          </w:hyperlink>
        </w:p>
        <w:p w14:paraId="4CFFB671" w14:textId="6C65B3CD" w:rsidR="009D02FE" w:rsidRDefault="005211B5">
          <w:pPr>
            <w:pStyle w:val="Sumrio2"/>
            <w:rPr>
              <w:rFonts w:asciiTheme="minorHAnsi" w:eastAsiaTheme="minorEastAsia" w:hAnsiTheme="minorHAnsi" w:cstheme="minorBidi"/>
              <w:smallCaps w:val="0"/>
              <w:lang w:eastAsia="pt-BR"/>
            </w:rPr>
          </w:pPr>
          <w:hyperlink w:anchor="_Toc465889407" w:history="1">
            <w:r w:rsidR="009D02FE" w:rsidRPr="00511F40">
              <w:rPr>
                <w:rStyle w:val="Hyperlink"/>
              </w:rPr>
              <w:t>1.1 Objetivos</w:t>
            </w:r>
            <w:r w:rsidR="009D02FE">
              <w:rPr>
                <w:webHidden/>
              </w:rPr>
              <w:tab/>
            </w:r>
            <w:r w:rsidR="009D02FE">
              <w:rPr>
                <w:webHidden/>
              </w:rPr>
              <w:fldChar w:fldCharType="begin"/>
            </w:r>
            <w:r w:rsidR="009D02FE">
              <w:rPr>
                <w:webHidden/>
              </w:rPr>
              <w:instrText xml:space="preserve"> PAGEREF _Toc465889407 \h </w:instrText>
            </w:r>
            <w:r w:rsidR="009D02FE">
              <w:rPr>
                <w:webHidden/>
              </w:rPr>
            </w:r>
            <w:r w:rsidR="009D02FE">
              <w:rPr>
                <w:webHidden/>
              </w:rPr>
              <w:fldChar w:fldCharType="separate"/>
            </w:r>
            <w:r w:rsidR="00F3318D">
              <w:rPr>
                <w:webHidden/>
              </w:rPr>
              <w:t>17</w:t>
            </w:r>
            <w:r w:rsidR="009D02FE">
              <w:rPr>
                <w:webHidden/>
              </w:rPr>
              <w:fldChar w:fldCharType="end"/>
            </w:r>
          </w:hyperlink>
        </w:p>
        <w:p w14:paraId="0906FA60" w14:textId="0E5F0968" w:rsidR="009D02FE" w:rsidRDefault="005211B5">
          <w:pPr>
            <w:pStyle w:val="Sumrio2"/>
            <w:rPr>
              <w:rFonts w:asciiTheme="minorHAnsi" w:eastAsiaTheme="minorEastAsia" w:hAnsiTheme="minorHAnsi" w:cstheme="minorBidi"/>
              <w:smallCaps w:val="0"/>
              <w:lang w:eastAsia="pt-BR"/>
            </w:rPr>
          </w:pPr>
          <w:hyperlink w:anchor="_Toc465889408" w:history="1">
            <w:r w:rsidR="009D02FE" w:rsidRPr="00511F40">
              <w:rPr>
                <w:rStyle w:val="Hyperlink"/>
              </w:rPr>
              <w:t>1.2 Justificativa</w:t>
            </w:r>
            <w:r w:rsidR="009D02FE">
              <w:rPr>
                <w:webHidden/>
              </w:rPr>
              <w:tab/>
            </w:r>
            <w:r w:rsidR="009D02FE">
              <w:rPr>
                <w:webHidden/>
              </w:rPr>
              <w:fldChar w:fldCharType="begin"/>
            </w:r>
            <w:r w:rsidR="009D02FE">
              <w:rPr>
                <w:webHidden/>
              </w:rPr>
              <w:instrText xml:space="preserve"> PAGEREF _Toc465889408 \h </w:instrText>
            </w:r>
            <w:r w:rsidR="009D02FE">
              <w:rPr>
                <w:webHidden/>
              </w:rPr>
            </w:r>
            <w:r w:rsidR="009D02FE">
              <w:rPr>
                <w:webHidden/>
              </w:rPr>
              <w:fldChar w:fldCharType="separate"/>
            </w:r>
            <w:r w:rsidR="00F3318D">
              <w:rPr>
                <w:webHidden/>
              </w:rPr>
              <w:t>17</w:t>
            </w:r>
            <w:r w:rsidR="009D02FE">
              <w:rPr>
                <w:webHidden/>
              </w:rPr>
              <w:fldChar w:fldCharType="end"/>
            </w:r>
          </w:hyperlink>
        </w:p>
        <w:p w14:paraId="6BBFE8DF" w14:textId="6D1AC329" w:rsidR="009D02FE" w:rsidRDefault="005211B5">
          <w:pPr>
            <w:pStyle w:val="Sumrio2"/>
            <w:rPr>
              <w:rFonts w:asciiTheme="minorHAnsi" w:eastAsiaTheme="minorEastAsia" w:hAnsiTheme="minorHAnsi" w:cstheme="minorBidi"/>
              <w:smallCaps w:val="0"/>
              <w:lang w:eastAsia="pt-BR"/>
            </w:rPr>
          </w:pPr>
          <w:hyperlink w:anchor="_Toc465889409" w:history="1">
            <w:r w:rsidR="009D02FE" w:rsidRPr="00511F40">
              <w:rPr>
                <w:rStyle w:val="Hyperlink"/>
              </w:rPr>
              <w:t>1.3 Métodos e Tecnologias</w:t>
            </w:r>
            <w:r w:rsidR="009D02FE">
              <w:rPr>
                <w:webHidden/>
              </w:rPr>
              <w:tab/>
            </w:r>
            <w:r w:rsidR="009D02FE">
              <w:rPr>
                <w:webHidden/>
              </w:rPr>
              <w:fldChar w:fldCharType="begin"/>
            </w:r>
            <w:r w:rsidR="009D02FE">
              <w:rPr>
                <w:webHidden/>
              </w:rPr>
              <w:instrText xml:space="preserve"> PAGEREF _Toc465889409 \h </w:instrText>
            </w:r>
            <w:r w:rsidR="009D02FE">
              <w:rPr>
                <w:webHidden/>
              </w:rPr>
            </w:r>
            <w:r w:rsidR="009D02FE">
              <w:rPr>
                <w:webHidden/>
              </w:rPr>
              <w:fldChar w:fldCharType="separate"/>
            </w:r>
            <w:r w:rsidR="00F3318D">
              <w:rPr>
                <w:webHidden/>
              </w:rPr>
              <w:t>17</w:t>
            </w:r>
            <w:r w:rsidR="009D02FE">
              <w:rPr>
                <w:webHidden/>
              </w:rPr>
              <w:fldChar w:fldCharType="end"/>
            </w:r>
          </w:hyperlink>
        </w:p>
        <w:p w14:paraId="3C55B576" w14:textId="0A69888B" w:rsidR="009D02FE" w:rsidRDefault="005211B5">
          <w:pPr>
            <w:pStyle w:val="Sumrio2"/>
            <w:rPr>
              <w:rFonts w:asciiTheme="minorHAnsi" w:eastAsiaTheme="minorEastAsia" w:hAnsiTheme="minorHAnsi" w:cstheme="minorBidi"/>
              <w:smallCaps w:val="0"/>
              <w:lang w:eastAsia="pt-BR"/>
            </w:rPr>
          </w:pPr>
          <w:hyperlink w:anchor="_Toc465889410" w:history="1">
            <w:r w:rsidR="009D02FE" w:rsidRPr="00511F40">
              <w:rPr>
                <w:rStyle w:val="Hyperlink"/>
              </w:rPr>
              <w:t>1.4 Organização do Trabalho</w:t>
            </w:r>
            <w:r w:rsidR="009D02FE">
              <w:rPr>
                <w:webHidden/>
              </w:rPr>
              <w:tab/>
            </w:r>
            <w:r w:rsidR="009D02FE">
              <w:rPr>
                <w:webHidden/>
              </w:rPr>
              <w:fldChar w:fldCharType="begin"/>
            </w:r>
            <w:r w:rsidR="009D02FE">
              <w:rPr>
                <w:webHidden/>
              </w:rPr>
              <w:instrText xml:space="preserve"> PAGEREF _Toc465889410 \h </w:instrText>
            </w:r>
            <w:r w:rsidR="009D02FE">
              <w:rPr>
                <w:webHidden/>
              </w:rPr>
            </w:r>
            <w:r w:rsidR="009D02FE">
              <w:rPr>
                <w:webHidden/>
              </w:rPr>
              <w:fldChar w:fldCharType="separate"/>
            </w:r>
            <w:r w:rsidR="00F3318D">
              <w:rPr>
                <w:webHidden/>
              </w:rPr>
              <w:t>18</w:t>
            </w:r>
            <w:r w:rsidR="009D02FE">
              <w:rPr>
                <w:webHidden/>
              </w:rPr>
              <w:fldChar w:fldCharType="end"/>
            </w:r>
          </w:hyperlink>
        </w:p>
        <w:p w14:paraId="3F1F52D9" w14:textId="45AC2BD7" w:rsidR="009D02FE" w:rsidRDefault="005211B5">
          <w:pPr>
            <w:pStyle w:val="Sumrio1"/>
            <w:rPr>
              <w:rFonts w:asciiTheme="minorHAnsi" w:eastAsiaTheme="minorEastAsia" w:hAnsiTheme="minorHAnsi" w:cstheme="minorBidi"/>
              <w:b w:val="0"/>
              <w:bCs w:val="0"/>
              <w:caps w:val="0"/>
              <w:sz w:val="22"/>
              <w:szCs w:val="22"/>
              <w:lang w:eastAsia="pt-BR"/>
            </w:rPr>
          </w:pPr>
          <w:hyperlink w:anchor="_Toc465889411" w:history="1">
            <w:r w:rsidR="009D02FE" w:rsidRPr="00511F40">
              <w:rPr>
                <w:rStyle w:val="Hyperlink"/>
              </w:rPr>
              <w:t>2</w:t>
            </w:r>
            <w:r w:rsidR="009D02FE">
              <w:rPr>
                <w:rFonts w:asciiTheme="minorHAnsi" w:eastAsiaTheme="minorEastAsia" w:hAnsiTheme="minorHAnsi" w:cstheme="minorBidi"/>
                <w:b w:val="0"/>
                <w:bCs w:val="0"/>
                <w:caps w:val="0"/>
                <w:sz w:val="22"/>
                <w:szCs w:val="22"/>
                <w:lang w:eastAsia="pt-BR"/>
              </w:rPr>
              <w:tab/>
            </w:r>
            <w:r w:rsidR="009D02FE" w:rsidRPr="00511F40">
              <w:rPr>
                <w:rStyle w:val="Hyperlink"/>
              </w:rPr>
              <w:t>REDES NEURAIS ARTIFICIAIS</w:t>
            </w:r>
            <w:r w:rsidR="009D02FE">
              <w:rPr>
                <w:webHidden/>
              </w:rPr>
              <w:tab/>
            </w:r>
            <w:r w:rsidR="009D02FE">
              <w:rPr>
                <w:webHidden/>
              </w:rPr>
              <w:fldChar w:fldCharType="begin"/>
            </w:r>
            <w:r w:rsidR="009D02FE">
              <w:rPr>
                <w:webHidden/>
              </w:rPr>
              <w:instrText xml:space="preserve"> PAGEREF _Toc465889411 \h </w:instrText>
            </w:r>
            <w:r w:rsidR="009D02FE">
              <w:rPr>
                <w:webHidden/>
              </w:rPr>
            </w:r>
            <w:r w:rsidR="009D02FE">
              <w:rPr>
                <w:webHidden/>
              </w:rPr>
              <w:fldChar w:fldCharType="separate"/>
            </w:r>
            <w:r w:rsidR="00F3318D">
              <w:rPr>
                <w:webHidden/>
              </w:rPr>
              <w:t>19</w:t>
            </w:r>
            <w:r w:rsidR="009D02FE">
              <w:rPr>
                <w:webHidden/>
              </w:rPr>
              <w:fldChar w:fldCharType="end"/>
            </w:r>
          </w:hyperlink>
        </w:p>
        <w:p w14:paraId="2FBA26A6" w14:textId="4179DF38" w:rsidR="009D02FE" w:rsidRDefault="005211B5">
          <w:pPr>
            <w:pStyle w:val="Sumrio2"/>
            <w:rPr>
              <w:rFonts w:asciiTheme="minorHAnsi" w:eastAsiaTheme="minorEastAsia" w:hAnsiTheme="minorHAnsi" w:cstheme="minorBidi"/>
              <w:smallCaps w:val="0"/>
              <w:lang w:eastAsia="pt-BR"/>
            </w:rPr>
          </w:pPr>
          <w:hyperlink w:anchor="_Toc465889412" w:history="1">
            <w:r w:rsidR="009D02FE" w:rsidRPr="00511F40">
              <w:rPr>
                <w:rStyle w:val="Hyperlink"/>
              </w:rPr>
              <w:t>2.1 Motivação para utilizar Redes Neurais na Predição.</w:t>
            </w:r>
            <w:r w:rsidR="009D02FE">
              <w:rPr>
                <w:webHidden/>
              </w:rPr>
              <w:tab/>
            </w:r>
            <w:r w:rsidR="009D02FE">
              <w:rPr>
                <w:webHidden/>
              </w:rPr>
              <w:fldChar w:fldCharType="begin"/>
            </w:r>
            <w:r w:rsidR="009D02FE">
              <w:rPr>
                <w:webHidden/>
              </w:rPr>
              <w:instrText xml:space="preserve"> PAGEREF _Toc465889412 \h </w:instrText>
            </w:r>
            <w:r w:rsidR="009D02FE">
              <w:rPr>
                <w:webHidden/>
              </w:rPr>
            </w:r>
            <w:r w:rsidR="009D02FE">
              <w:rPr>
                <w:webHidden/>
              </w:rPr>
              <w:fldChar w:fldCharType="separate"/>
            </w:r>
            <w:r w:rsidR="00F3318D">
              <w:rPr>
                <w:webHidden/>
              </w:rPr>
              <w:t>20</w:t>
            </w:r>
            <w:r w:rsidR="009D02FE">
              <w:rPr>
                <w:webHidden/>
              </w:rPr>
              <w:fldChar w:fldCharType="end"/>
            </w:r>
          </w:hyperlink>
        </w:p>
        <w:p w14:paraId="136983A7" w14:textId="2A1AE366" w:rsidR="009D02FE" w:rsidRDefault="005211B5">
          <w:pPr>
            <w:pStyle w:val="Sumrio2"/>
            <w:rPr>
              <w:rFonts w:asciiTheme="minorHAnsi" w:eastAsiaTheme="minorEastAsia" w:hAnsiTheme="minorHAnsi" w:cstheme="minorBidi"/>
              <w:smallCaps w:val="0"/>
              <w:lang w:eastAsia="pt-BR"/>
            </w:rPr>
          </w:pPr>
          <w:hyperlink w:anchor="_Toc465889413" w:history="1">
            <w:r w:rsidR="009D02FE" w:rsidRPr="00511F40">
              <w:rPr>
                <w:rStyle w:val="Hyperlink"/>
              </w:rPr>
              <w:t>2.2 Funções de Ativação</w:t>
            </w:r>
            <w:r w:rsidR="009D02FE">
              <w:rPr>
                <w:webHidden/>
              </w:rPr>
              <w:tab/>
            </w:r>
            <w:r w:rsidR="009D02FE">
              <w:rPr>
                <w:webHidden/>
              </w:rPr>
              <w:fldChar w:fldCharType="begin"/>
            </w:r>
            <w:r w:rsidR="009D02FE">
              <w:rPr>
                <w:webHidden/>
              </w:rPr>
              <w:instrText xml:space="preserve"> PAGEREF _Toc465889413 \h </w:instrText>
            </w:r>
            <w:r w:rsidR="009D02FE">
              <w:rPr>
                <w:webHidden/>
              </w:rPr>
            </w:r>
            <w:r w:rsidR="009D02FE">
              <w:rPr>
                <w:webHidden/>
              </w:rPr>
              <w:fldChar w:fldCharType="separate"/>
            </w:r>
            <w:r w:rsidR="00F3318D">
              <w:rPr>
                <w:webHidden/>
              </w:rPr>
              <w:t>20</w:t>
            </w:r>
            <w:r w:rsidR="009D02FE">
              <w:rPr>
                <w:webHidden/>
              </w:rPr>
              <w:fldChar w:fldCharType="end"/>
            </w:r>
          </w:hyperlink>
        </w:p>
        <w:p w14:paraId="51EC4CDF" w14:textId="0176192E" w:rsidR="009D02FE" w:rsidRDefault="005211B5">
          <w:pPr>
            <w:pStyle w:val="Sumrio3"/>
            <w:rPr>
              <w:rFonts w:asciiTheme="minorHAnsi" w:eastAsiaTheme="minorEastAsia" w:hAnsiTheme="minorHAnsi" w:cstheme="minorBidi"/>
              <w:i w:val="0"/>
              <w:iCs w:val="0"/>
              <w:sz w:val="22"/>
              <w:szCs w:val="22"/>
              <w:lang w:eastAsia="pt-BR"/>
            </w:rPr>
          </w:pPr>
          <w:hyperlink w:anchor="_Toc465889414" w:history="1">
            <w:r w:rsidR="009D02FE" w:rsidRPr="00511F40">
              <w:rPr>
                <w:rStyle w:val="Hyperlink"/>
              </w:rPr>
              <w:t>2.2.1. ActivationBiPolar</w:t>
            </w:r>
            <w:r w:rsidR="009D02FE">
              <w:rPr>
                <w:webHidden/>
              </w:rPr>
              <w:tab/>
            </w:r>
            <w:r w:rsidR="009D02FE">
              <w:rPr>
                <w:webHidden/>
              </w:rPr>
              <w:fldChar w:fldCharType="begin"/>
            </w:r>
            <w:r w:rsidR="009D02FE">
              <w:rPr>
                <w:webHidden/>
              </w:rPr>
              <w:instrText xml:space="preserve"> PAGEREF _Toc465889414 \h </w:instrText>
            </w:r>
            <w:r w:rsidR="009D02FE">
              <w:rPr>
                <w:webHidden/>
              </w:rPr>
            </w:r>
            <w:r w:rsidR="009D02FE">
              <w:rPr>
                <w:webHidden/>
              </w:rPr>
              <w:fldChar w:fldCharType="separate"/>
            </w:r>
            <w:r w:rsidR="00F3318D">
              <w:rPr>
                <w:webHidden/>
              </w:rPr>
              <w:t>21</w:t>
            </w:r>
            <w:r w:rsidR="009D02FE">
              <w:rPr>
                <w:webHidden/>
              </w:rPr>
              <w:fldChar w:fldCharType="end"/>
            </w:r>
          </w:hyperlink>
        </w:p>
        <w:p w14:paraId="714DF17B" w14:textId="462A4697" w:rsidR="009D02FE" w:rsidRDefault="005211B5">
          <w:pPr>
            <w:pStyle w:val="Sumrio3"/>
            <w:rPr>
              <w:rFonts w:asciiTheme="minorHAnsi" w:eastAsiaTheme="minorEastAsia" w:hAnsiTheme="minorHAnsi" w:cstheme="minorBidi"/>
              <w:i w:val="0"/>
              <w:iCs w:val="0"/>
              <w:sz w:val="22"/>
              <w:szCs w:val="22"/>
              <w:lang w:eastAsia="pt-BR"/>
            </w:rPr>
          </w:pPr>
          <w:hyperlink w:anchor="_Toc465889415" w:history="1">
            <w:r w:rsidR="009D02FE" w:rsidRPr="00511F40">
              <w:rPr>
                <w:rStyle w:val="Hyperlink"/>
              </w:rPr>
              <w:t>2.2.2. Activation Competitive</w:t>
            </w:r>
            <w:r w:rsidR="009D02FE">
              <w:rPr>
                <w:webHidden/>
              </w:rPr>
              <w:tab/>
            </w:r>
            <w:r w:rsidR="009D02FE">
              <w:rPr>
                <w:webHidden/>
              </w:rPr>
              <w:fldChar w:fldCharType="begin"/>
            </w:r>
            <w:r w:rsidR="009D02FE">
              <w:rPr>
                <w:webHidden/>
              </w:rPr>
              <w:instrText xml:space="preserve"> PAGEREF _Toc465889415 \h </w:instrText>
            </w:r>
            <w:r w:rsidR="009D02FE">
              <w:rPr>
                <w:webHidden/>
              </w:rPr>
            </w:r>
            <w:r w:rsidR="009D02FE">
              <w:rPr>
                <w:webHidden/>
              </w:rPr>
              <w:fldChar w:fldCharType="separate"/>
            </w:r>
            <w:r w:rsidR="00F3318D">
              <w:rPr>
                <w:webHidden/>
              </w:rPr>
              <w:t>21</w:t>
            </w:r>
            <w:r w:rsidR="009D02FE">
              <w:rPr>
                <w:webHidden/>
              </w:rPr>
              <w:fldChar w:fldCharType="end"/>
            </w:r>
          </w:hyperlink>
        </w:p>
        <w:p w14:paraId="56360028" w14:textId="5167B9CC" w:rsidR="009D02FE" w:rsidRDefault="005211B5">
          <w:pPr>
            <w:pStyle w:val="Sumrio3"/>
            <w:rPr>
              <w:rFonts w:asciiTheme="minorHAnsi" w:eastAsiaTheme="minorEastAsia" w:hAnsiTheme="minorHAnsi" w:cstheme="minorBidi"/>
              <w:i w:val="0"/>
              <w:iCs w:val="0"/>
              <w:sz w:val="22"/>
              <w:szCs w:val="22"/>
              <w:lang w:eastAsia="pt-BR"/>
            </w:rPr>
          </w:pPr>
          <w:hyperlink w:anchor="_Toc465889416" w:history="1">
            <w:r w:rsidR="009D02FE" w:rsidRPr="00511F40">
              <w:rPr>
                <w:rStyle w:val="Hyperlink"/>
              </w:rPr>
              <w:t>2.2.3. ActivationLinear</w:t>
            </w:r>
            <w:r w:rsidR="009D02FE">
              <w:rPr>
                <w:webHidden/>
              </w:rPr>
              <w:tab/>
            </w:r>
            <w:r w:rsidR="009D02FE">
              <w:rPr>
                <w:webHidden/>
              </w:rPr>
              <w:fldChar w:fldCharType="begin"/>
            </w:r>
            <w:r w:rsidR="009D02FE">
              <w:rPr>
                <w:webHidden/>
              </w:rPr>
              <w:instrText xml:space="preserve"> PAGEREF _Toc465889416 \h </w:instrText>
            </w:r>
            <w:r w:rsidR="009D02FE">
              <w:rPr>
                <w:webHidden/>
              </w:rPr>
            </w:r>
            <w:r w:rsidR="009D02FE">
              <w:rPr>
                <w:webHidden/>
              </w:rPr>
              <w:fldChar w:fldCharType="separate"/>
            </w:r>
            <w:r w:rsidR="00F3318D">
              <w:rPr>
                <w:webHidden/>
              </w:rPr>
              <w:t>21</w:t>
            </w:r>
            <w:r w:rsidR="009D02FE">
              <w:rPr>
                <w:webHidden/>
              </w:rPr>
              <w:fldChar w:fldCharType="end"/>
            </w:r>
          </w:hyperlink>
        </w:p>
        <w:p w14:paraId="70B0DDC3" w14:textId="4C95117B" w:rsidR="009D02FE" w:rsidRDefault="005211B5">
          <w:pPr>
            <w:pStyle w:val="Sumrio3"/>
            <w:rPr>
              <w:rFonts w:asciiTheme="minorHAnsi" w:eastAsiaTheme="minorEastAsia" w:hAnsiTheme="minorHAnsi" w:cstheme="minorBidi"/>
              <w:i w:val="0"/>
              <w:iCs w:val="0"/>
              <w:sz w:val="22"/>
              <w:szCs w:val="22"/>
              <w:lang w:eastAsia="pt-BR"/>
            </w:rPr>
          </w:pPr>
          <w:hyperlink w:anchor="_Toc465889417" w:history="1">
            <w:r w:rsidR="009D02FE" w:rsidRPr="00511F40">
              <w:rPr>
                <w:rStyle w:val="Hyperlink"/>
              </w:rPr>
              <w:t>2.2.4. ActivationLOG</w:t>
            </w:r>
            <w:r w:rsidR="009D02FE">
              <w:rPr>
                <w:webHidden/>
              </w:rPr>
              <w:tab/>
            </w:r>
            <w:r w:rsidR="009D02FE">
              <w:rPr>
                <w:webHidden/>
              </w:rPr>
              <w:fldChar w:fldCharType="begin"/>
            </w:r>
            <w:r w:rsidR="009D02FE">
              <w:rPr>
                <w:webHidden/>
              </w:rPr>
              <w:instrText xml:space="preserve"> PAGEREF _Toc465889417 \h </w:instrText>
            </w:r>
            <w:r w:rsidR="009D02FE">
              <w:rPr>
                <w:webHidden/>
              </w:rPr>
            </w:r>
            <w:r w:rsidR="009D02FE">
              <w:rPr>
                <w:webHidden/>
              </w:rPr>
              <w:fldChar w:fldCharType="separate"/>
            </w:r>
            <w:r w:rsidR="00F3318D">
              <w:rPr>
                <w:webHidden/>
              </w:rPr>
              <w:t>21</w:t>
            </w:r>
            <w:r w:rsidR="009D02FE">
              <w:rPr>
                <w:webHidden/>
              </w:rPr>
              <w:fldChar w:fldCharType="end"/>
            </w:r>
          </w:hyperlink>
        </w:p>
        <w:p w14:paraId="4C387CDF" w14:textId="0044C801" w:rsidR="009D02FE" w:rsidRDefault="005211B5">
          <w:pPr>
            <w:pStyle w:val="Sumrio3"/>
            <w:rPr>
              <w:rFonts w:asciiTheme="minorHAnsi" w:eastAsiaTheme="minorEastAsia" w:hAnsiTheme="minorHAnsi" w:cstheme="minorBidi"/>
              <w:i w:val="0"/>
              <w:iCs w:val="0"/>
              <w:sz w:val="22"/>
              <w:szCs w:val="22"/>
              <w:lang w:eastAsia="pt-BR"/>
            </w:rPr>
          </w:pPr>
          <w:hyperlink w:anchor="_Toc465889418" w:history="1">
            <w:r w:rsidR="009D02FE" w:rsidRPr="00511F40">
              <w:rPr>
                <w:rStyle w:val="Hyperlink"/>
              </w:rPr>
              <w:t>2.2.5. ActivationSigmoid</w:t>
            </w:r>
            <w:r w:rsidR="009D02FE">
              <w:rPr>
                <w:webHidden/>
              </w:rPr>
              <w:tab/>
            </w:r>
            <w:r w:rsidR="009D02FE">
              <w:rPr>
                <w:webHidden/>
              </w:rPr>
              <w:fldChar w:fldCharType="begin"/>
            </w:r>
            <w:r w:rsidR="009D02FE">
              <w:rPr>
                <w:webHidden/>
              </w:rPr>
              <w:instrText xml:space="preserve"> PAGEREF _Toc465889418 \h </w:instrText>
            </w:r>
            <w:r w:rsidR="009D02FE">
              <w:rPr>
                <w:webHidden/>
              </w:rPr>
            </w:r>
            <w:r w:rsidR="009D02FE">
              <w:rPr>
                <w:webHidden/>
              </w:rPr>
              <w:fldChar w:fldCharType="separate"/>
            </w:r>
            <w:r w:rsidR="00F3318D">
              <w:rPr>
                <w:webHidden/>
              </w:rPr>
              <w:t>22</w:t>
            </w:r>
            <w:r w:rsidR="009D02FE">
              <w:rPr>
                <w:webHidden/>
              </w:rPr>
              <w:fldChar w:fldCharType="end"/>
            </w:r>
          </w:hyperlink>
        </w:p>
        <w:p w14:paraId="2E1B5ABE" w14:textId="598F2773" w:rsidR="009D02FE" w:rsidRDefault="005211B5">
          <w:pPr>
            <w:pStyle w:val="Sumrio3"/>
            <w:rPr>
              <w:rFonts w:asciiTheme="minorHAnsi" w:eastAsiaTheme="minorEastAsia" w:hAnsiTheme="minorHAnsi" w:cstheme="minorBidi"/>
              <w:i w:val="0"/>
              <w:iCs w:val="0"/>
              <w:sz w:val="22"/>
              <w:szCs w:val="22"/>
              <w:lang w:eastAsia="pt-BR"/>
            </w:rPr>
          </w:pPr>
          <w:hyperlink w:anchor="_Toc465889419" w:history="1">
            <w:r w:rsidR="009D02FE" w:rsidRPr="00511F40">
              <w:rPr>
                <w:rStyle w:val="Hyperlink"/>
              </w:rPr>
              <w:t>2.2.6. ActivationSoftMax</w:t>
            </w:r>
            <w:r w:rsidR="009D02FE">
              <w:rPr>
                <w:webHidden/>
              </w:rPr>
              <w:tab/>
            </w:r>
            <w:r w:rsidR="009D02FE">
              <w:rPr>
                <w:webHidden/>
              </w:rPr>
              <w:fldChar w:fldCharType="begin"/>
            </w:r>
            <w:r w:rsidR="009D02FE">
              <w:rPr>
                <w:webHidden/>
              </w:rPr>
              <w:instrText xml:space="preserve"> PAGEREF _Toc465889419 \h </w:instrText>
            </w:r>
            <w:r w:rsidR="009D02FE">
              <w:rPr>
                <w:webHidden/>
              </w:rPr>
            </w:r>
            <w:r w:rsidR="009D02FE">
              <w:rPr>
                <w:webHidden/>
              </w:rPr>
              <w:fldChar w:fldCharType="separate"/>
            </w:r>
            <w:r w:rsidR="00F3318D">
              <w:rPr>
                <w:webHidden/>
              </w:rPr>
              <w:t>22</w:t>
            </w:r>
            <w:r w:rsidR="009D02FE">
              <w:rPr>
                <w:webHidden/>
              </w:rPr>
              <w:fldChar w:fldCharType="end"/>
            </w:r>
          </w:hyperlink>
        </w:p>
        <w:p w14:paraId="6A74FBCB" w14:textId="4688EDC2" w:rsidR="009D02FE" w:rsidRDefault="005211B5">
          <w:pPr>
            <w:pStyle w:val="Sumrio3"/>
            <w:rPr>
              <w:rFonts w:asciiTheme="minorHAnsi" w:eastAsiaTheme="minorEastAsia" w:hAnsiTheme="minorHAnsi" w:cstheme="minorBidi"/>
              <w:i w:val="0"/>
              <w:iCs w:val="0"/>
              <w:sz w:val="22"/>
              <w:szCs w:val="22"/>
              <w:lang w:eastAsia="pt-BR"/>
            </w:rPr>
          </w:pPr>
          <w:hyperlink w:anchor="_Toc465889420" w:history="1">
            <w:r w:rsidR="009D02FE" w:rsidRPr="00511F40">
              <w:rPr>
                <w:rStyle w:val="Hyperlink"/>
              </w:rPr>
              <w:t>2.2.7. ActivationTANH</w:t>
            </w:r>
            <w:r w:rsidR="009D02FE">
              <w:rPr>
                <w:webHidden/>
              </w:rPr>
              <w:tab/>
            </w:r>
            <w:r w:rsidR="009D02FE">
              <w:rPr>
                <w:webHidden/>
              </w:rPr>
              <w:fldChar w:fldCharType="begin"/>
            </w:r>
            <w:r w:rsidR="009D02FE">
              <w:rPr>
                <w:webHidden/>
              </w:rPr>
              <w:instrText xml:space="preserve"> PAGEREF _Toc465889420 \h </w:instrText>
            </w:r>
            <w:r w:rsidR="009D02FE">
              <w:rPr>
                <w:webHidden/>
              </w:rPr>
            </w:r>
            <w:r w:rsidR="009D02FE">
              <w:rPr>
                <w:webHidden/>
              </w:rPr>
              <w:fldChar w:fldCharType="separate"/>
            </w:r>
            <w:r w:rsidR="00F3318D">
              <w:rPr>
                <w:webHidden/>
              </w:rPr>
              <w:t>22</w:t>
            </w:r>
            <w:r w:rsidR="009D02FE">
              <w:rPr>
                <w:webHidden/>
              </w:rPr>
              <w:fldChar w:fldCharType="end"/>
            </w:r>
          </w:hyperlink>
        </w:p>
        <w:p w14:paraId="24EC939B" w14:textId="64BA6390" w:rsidR="009D02FE" w:rsidRDefault="005211B5">
          <w:pPr>
            <w:pStyle w:val="Sumrio3"/>
            <w:rPr>
              <w:rFonts w:asciiTheme="minorHAnsi" w:eastAsiaTheme="minorEastAsia" w:hAnsiTheme="minorHAnsi" w:cstheme="minorBidi"/>
              <w:i w:val="0"/>
              <w:iCs w:val="0"/>
              <w:sz w:val="22"/>
              <w:szCs w:val="22"/>
              <w:lang w:eastAsia="pt-BR"/>
            </w:rPr>
          </w:pPr>
          <w:hyperlink w:anchor="_Toc465889421" w:history="1">
            <w:r w:rsidR="009D02FE" w:rsidRPr="00511F40">
              <w:rPr>
                <w:rStyle w:val="Hyperlink"/>
              </w:rPr>
              <w:t>2.2.8. Elliott</w:t>
            </w:r>
            <w:r w:rsidR="009D02FE">
              <w:rPr>
                <w:webHidden/>
              </w:rPr>
              <w:tab/>
            </w:r>
            <w:r w:rsidR="009D02FE">
              <w:rPr>
                <w:webHidden/>
              </w:rPr>
              <w:fldChar w:fldCharType="begin"/>
            </w:r>
            <w:r w:rsidR="009D02FE">
              <w:rPr>
                <w:webHidden/>
              </w:rPr>
              <w:instrText xml:space="preserve"> PAGEREF _Toc465889421 \h </w:instrText>
            </w:r>
            <w:r w:rsidR="009D02FE">
              <w:rPr>
                <w:webHidden/>
              </w:rPr>
            </w:r>
            <w:r w:rsidR="009D02FE">
              <w:rPr>
                <w:webHidden/>
              </w:rPr>
              <w:fldChar w:fldCharType="separate"/>
            </w:r>
            <w:r w:rsidR="00F3318D">
              <w:rPr>
                <w:webHidden/>
              </w:rPr>
              <w:t>23</w:t>
            </w:r>
            <w:r w:rsidR="009D02FE">
              <w:rPr>
                <w:webHidden/>
              </w:rPr>
              <w:fldChar w:fldCharType="end"/>
            </w:r>
          </w:hyperlink>
        </w:p>
        <w:p w14:paraId="22E77AA0" w14:textId="5BFC29D1" w:rsidR="009D02FE" w:rsidRDefault="005211B5">
          <w:pPr>
            <w:pStyle w:val="Sumrio3"/>
            <w:rPr>
              <w:rFonts w:asciiTheme="minorHAnsi" w:eastAsiaTheme="minorEastAsia" w:hAnsiTheme="minorHAnsi" w:cstheme="minorBidi"/>
              <w:i w:val="0"/>
              <w:iCs w:val="0"/>
              <w:sz w:val="22"/>
              <w:szCs w:val="22"/>
              <w:lang w:eastAsia="pt-BR"/>
            </w:rPr>
          </w:pPr>
          <w:hyperlink w:anchor="_Toc465889422" w:history="1">
            <w:r w:rsidR="009D02FE" w:rsidRPr="00511F40">
              <w:rPr>
                <w:rStyle w:val="Hyperlink"/>
              </w:rPr>
              <w:t>2.2.9. Symmetric Elliott</w:t>
            </w:r>
            <w:r w:rsidR="009D02FE">
              <w:rPr>
                <w:webHidden/>
              </w:rPr>
              <w:tab/>
            </w:r>
            <w:r w:rsidR="009D02FE">
              <w:rPr>
                <w:webHidden/>
              </w:rPr>
              <w:fldChar w:fldCharType="begin"/>
            </w:r>
            <w:r w:rsidR="009D02FE">
              <w:rPr>
                <w:webHidden/>
              </w:rPr>
              <w:instrText xml:space="preserve"> PAGEREF _Toc465889422 \h </w:instrText>
            </w:r>
            <w:r w:rsidR="009D02FE">
              <w:rPr>
                <w:webHidden/>
              </w:rPr>
            </w:r>
            <w:r w:rsidR="009D02FE">
              <w:rPr>
                <w:webHidden/>
              </w:rPr>
              <w:fldChar w:fldCharType="separate"/>
            </w:r>
            <w:r w:rsidR="00F3318D">
              <w:rPr>
                <w:webHidden/>
              </w:rPr>
              <w:t>23</w:t>
            </w:r>
            <w:r w:rsidR="009D02FE">
              <w:rPr>
                <w:webHidden/>
              </w:rPr>
              <w:fldChar w:fldCharType="end"/>
            </w:r>
          </w:hyperlink>
        </w:p>
        <w:p w14:paraId="25581362" w14:textId="5B4EBD5E" w:rsidR="009D02FE" w:rsidRDefault="005211B5">
          <w:pPr>
            <w:pStyle w:val="Sumrio2"/>
            <w:rPr>
              <w:rFonts w:asciiTheme="minorHAnsi" w:eastAsiaTheme="minorEastAsia" w:hAnsiTheme="minorHAnsi" w:cstheme="minorBidi"/>
              <w:smallCaps w:val="0"/>
              <w:lang w:eastAsia="pt-BR"/>
            </w:rPr>
          </w:pPr>
          <w:hyperlink w:anchor="_Toc465889423" w:history="1">
            <w:r w:rsidR="009D02FE" w:rsidRPr="00511F40">
              <w:rPr>
                <w:rStyle w:val="Hyperlink"/>
              </w:rPr>
              <w:t>2.3 Topologias da Rede Neural</w:t>
            </w:r>
            <w:r w:rsidR="009D02FE">
              <w:rPr>
                <w:webHidden/>
              </w:rPr>
              <w:tab/>
            </w:r>
            <w:r w:rsidR="009D02FE">
              <w:rPr>
                <w:webHidden/>
              </w:rPr>
              <w:fldChar w:fldCharType="begin"/>
            </w:r>
            <w:r w:rsidR="009D02FE">
              <w:rPr>
                <w:webHidden/>
              </w:rPr>
              <w:instrText xml:space="preserve"> PAGEREF _Toc465889423 \h </w:instrText>
            </w:r>
            <w:r w:rsidR="009D02FE">
              <w:rPr>
                <w:webHidden/>
              </w:rPr>
            </w:r>
            <w:r w:rsidR="009D02FE">
              <w:rPr>
                <w:webHidden/>
              </w:rPr>
              <w:fldChar w:fldCharType="separate"/>
            </w:r>
            <w:r w:rsidR="00F3318D">
              <w:rPr>
                <w:webHidden/>
              </w:rPr>
              <w:t>24</w:t>
            </w:r>
            <w:r w:rsidR="009D02FE">
              <w:rPr>
                <w:webHidden/>
              </w:rPr>
              <w:fldChar w:fldCharType="end"/>
            </w:r>
          </w:hyperlink>
        </w:p>
        <w:p w14:paraId="3EEC667A" w14:textId="3E0D13F6" w:rsidR="009D02FE" w:rsidRDefault="005211B5">
          <w:pPr>
            <w:pStyle w:val="Sumrio3"/>
            <w:rPr>
              <w:rFonts w:asciiTheme="minorHAnsi" w:eastAsiaTheme="minorEastAsia" w:hAnsiTheme="minorHAnsi" w:cstheme="minorBidi"/>
              <w:i w:val="0"/>
              <w:iCs w:val="0"/>
              <w:sz w:val="22"/>
              <w:szCs w:val="22"/>
              <w:lang w:eastAsia="pt-BR"/>
            </w:rPr>
          </w:pPr>
          <w:hyperlink w:anchor="_Toc465889424" w:history="1">
            <w:r w:rsidR="009D02FE" w:rsidRPr="00511F40">
              <w:rPr>
                <w:rStyle w:val="Hyperlink"/>
              </w:rPr>
              <w:t>2.3.1 Feed-Forward</w:t>
            </w:r>
            <w:r w:rsidR="009D02FE">
              <w:rPr>
                <w:webHidden/>
              </w:rPr>
              <w:tab/>
            </w:r>
            <w:r w:rsidR="009D02FE">
              <w:rPr>
                <w:webHidden/>
              </w:rPr>
              <w:fldChar w:fldCharType="begin"/>
            </w:r>
            <w:r w:rsidR="009D02FE">
              <w:rPr>
                <w:webHidden/>
              </w:rPr>
              <w:instrText xml:space="preserve"> PAGEREF _Toc465889424 \h </w:instrText>
            </w:r>
            <w:r w:rsidR="009D02FE">
              <w:rPr>
                <w:webHidden/>
              </w:rPr>
            </w:r>
            <w:r w:rsidR="009D02FE">
              <w:rPr>
                <w:webHidden/>
              </w:rPr>
              <w:fldChar w:fldCharType="separate"/>
            </w:r>
            <w:r w:rsidR="00F3318D">
              <w:rPr>
                <w:webHidden/>
              </w:rPr>
              <w:t>24</w:t>
            </w:r>
            <w:r w:rsidR="009D02FE">
              <w:rPr>
                <w:webHidden/>
              </w:rPr>
              <w:fldChar w:fldCharType="end"/>
            </w:r>
          </w:hyperlink>
        </w:p>
        <w:p w14:paraId="0E2421ED" w14:textId="3BBCCD10" w:rsidR="009D02FE" w:rsidRDefault="005211B5">
          <w:pPr>
            <w:pStyle w:val="Sumrio3"/>
            <w:rPr>
              <w:rFonts w:asciiTheme="minorHAnsi" w:eastAsiaTheme="minorEastAsia" w:hAnsiTheme="minorHAnsi" w:cstheme="minorBidi"/>
              <w:i w:val="0"/>
              <w:iCs w:val="0"/>
              <w:sz w:val="22"/>
              <w:szCs w:val="22"/>
              <w:lang w:eastAsia="pt-BR"/>
            </w:rPr>
          </w:pPr>
          <w:hyperlink w:anchor="_Toc465889425" w:history="1">
            <w:r w:rsidR="009D02FE" w:rsidRPr="00511F40">
              <w:rPr>
                <w:rStyle w:val="Hyperlink"/>
              </w:rPr>
              <w:t>2.3.2 Recurrent Network</w:t>
            </w:r>
            <w:r w:rsidR="009D02FE">
              <w:rPr>
                <w:webHidden/>
              </w:rPr>
              <w:tab/>
            </w:r>
            <w:r w:rsidR="009D02FE">
              <w:rPr>
                <w:webHidden/>
              </w:rPr>
              <w:fldChar w:fldCharType="begin"/>
            </w:r>
            <w:r w:rsidR="009D02FE">
              <w:rPr>
                <w:webHidden/>
              </w:rPr>
              <w:instrText xml:space="preserve"> PAGEREF _Toc465889425 \h </w:instrText>
            </w:r>
            <w:r w:rsidR="009D02FE">
              <w:rPr>
                <w:webHidden/>
              </w:rPr>
            </w:r>
            <w:r w:rsidR="009D02FE">
              <w:rPr>
                <w:webHidden/>
              </w:rPr>
              <w:fldChar w:fldCharType="separate"/>
            </w:r>
            <w:r w:rsidR="00F3318D">
              <w:rPr>
                <w:webHidden/>
              </w:rPr>
              <w:t>26</w:t>
            </w:r>
            <w:r w:rsidR="009D02FE">
              <w:rPr>
                <w:webHidden/>
              </w:rPr>
              <w:fldChar w:fldCharType="end"/>
            </w:r>
          </w:hyperlink>
        </w:p>
        <w:p w14:paraId="1B363F24" w14:textId="294B03D8" w:rsidR="009D02FE" w:rsidRDefault="005211B5">
          <w:pPr>
            <w:pStyle w:val="Sumrio2"/>
            <w:rPr>
              <w:rFonts w:asciiTheme="minorHAnsi" w:eastAsiaTheme="minorEastAsia" w:hAnsiTheme="minorHAnsi" w:cstheme="minorBidi"/>
              <w:smallCaps w:val="0"/>
              <w:lang w:eastAsia="pt-BR"/>
            </w:rPr>
          </w:pPr>
          <w:hyperlink w:anchor="_Toc465889426" w:history="1">
            <w:r w:rsidR="009D02FE" w:rsidRPr="00511F40">
              <w:rPr>
                <w:rStyle w:val="Hyperlink"/>
              </w:rPr>
              <w:t>2.4 Aprendizagem</w:t>
            </w:r>
            <w:r w:rsidR="009D02FE">
              <w:rPr>
                <w:webHidden/>
              </w:rPr>
              <w:tab/>
            </w:r>
            <w:r w:rsidR="009D02FE">
              <w:rPr>
                <w:webHidden/>
              </w:rPr>
              <w:fldChar w:fldCharType="begin"/>
            </w:r>
            <w:r w:rsidR="009D02FE">
              <w:rPr>
                <w:webHidden/>
              </w:rPr>
              <w:instrText xml:space="preserve"> PAGEREF _Toc465889426 \h </w:instrText>
            </w:r>
            <w:r w:rsidR="009D02FE">
              <w:rPr>
                <w:webHidden/>
              </w:rPr>
            </w:r>
            <w:r w:rsidR="009D02FE">
              <w:rPr>
                <w:webHidden/>
              </w:rPr>
              <w:fldChar w:fldCharType="separate"/>
            </w:r>
            <w:r w:rsidR="00F3318D">
              <w:rPr>
                <w:webHidden/>
              </w:rPr>
              <w:t>27</w:t>
            </w:r>
            <w:r w:rsidR="009D02FE">
              <w:rPr>
                <w:webHidden/>
              </w:rPr>
              <w:fldChar w:fldCharType="end"/>
            </w:r>
          </w:hyperlink>
        </w:p>
        <w:p w14:paraId="0B210AD8" w14:textId="4BBF9DF5" w:rsidR="009D02FE" w:rsidRDefault="005211B5">
          <w:pPr>
            <w:pStyle w:val="Sumrio3"/>
            <w:rPr>
              <w:rFonts w:asciiTheme="minorHAnsi" w:eastAsiaTheme="minorEastAsia" w:hAnsiTheme="minorHAnsi" w:cstheme="minorBidi"/>
              <w:i w:val="0"/>
              <w:iCs w:val="0"/>
              <w:sz w:val="22"/>
              <w:szCs w:val="22"/>
              <w:lang w:eastAsia="pt-BR"/>
            </w:rPr>
          </w:pPr>
          <w:hyperlink w:anchor="_Toc465889427" w:history="1">
            <w:r w:rsidR="009D02FE" w:rsidRPr="00511F40">
              <w:rPr>
                <w:rStyle w:val="Hyperlink"/>
              </w:rPr>
              <w:t>2.4.1. Backpropagation</w:t>
            </w:r>
            <w:r w:rsidR="009D02FE">
              <w:rPr>
                <w:webHidden/>
              </w:rPr>
              <w:tab/>
            </w:r>
            <w:r w:rsidR="009D02FE">
              <w:rPr>
                <w:webHidden/>
              </w:rPr>
              <w:fldChar w:fldCharType="begin"/>
            </w:r>
            <w:r w:rsidR="009D02FE">
              <w:rPr>
                <w:webHidden/>
              </w:rPr>
              <w:instrText xml:space="preserve"> PAGEREF _Toc465889427 \h </w:instrText>
            </w:r>
            <w:r w:rsidR="009D02FE">
              <w:rPr>
                <w:webHidden/>
              </w:rPr>
            </w:r>
            <w:r w:rsidR="009D02FE">
              <w:rPr>
                <w:webHidden/>
              </w:rPr>
              <w:fldChar w:fldCharType="separate"/>
            </w:r>
            <w:r w:rsidR="00F3318D">
              <w:rPr>
                <w:webHidden/>
              </w:rPr>
              <w:t>28</w:t>
            </w:r>
            <w:r w:rsidR="009D02FE">
              <w:rPr>
                <w:webHidden/>
              </w:rPr>
              <w:fldChar w:fldCharType="end"/>
            </w:r>
          </w:hyperlink>
        </w:p>
        <w:p w14:paraId="0DA9ADE1" w14:textId="7BB79FBC" w:rsidR="009D02FE" w:rsidRDefault="005211B5">
          <w:pPr>
            <w:pStyle w:val="Sumrio3"/>
            <w:rPr>
              <w:rFonts w:asciiTheme="minorHAnsi" w:eastAsiaTheme="minorEastAsia" w:hAnsiTheme="minorHAnsi" w:cstheme="minorBidi"/>
              <w:i w:val="0"/>
              <w:iCs w:val="0"/>
              <w:sz w:val="22"/>
              <w:szCs w:val="22"/>
              <w:lang w:eastAsia="pt-BR"/>
            </w:rPr>
          </w:pPr>
          <w:hyperlink w:anchor="_Toc465889428" w:history="1">
            <w:r w:rsidR="009D02FE" w:rsidRPr="00511F40">
              <w:rPr>
                <w:rStyle w:val="Hyperlink"/>
              </w:rPr>
              <w:t>2.4.2. ResilientPropagation</w:t>
            </w:r>
            <w:r w:rsidR="009D02FE">
              <w:rPr>
                <w:webHidden/>
              </w:rPr>
              <w:tab/>
            </w:r>
            <w:r w:rsidR="009D02FE">
              <w:rPr>
                <w:webHidden/>
              </w:rPr>
              <w:fldChar w:fldCharType="begin"/>
            </w:r>
            <w:r w:rsidR="009D02FE">
              <w:rPr>
                <w:webHidden/>
              </w:rPr>
              <w:instrText xml:space="preserve"> PAGEREF _Toc465889428 \h </w:instrText>
            </w:r>
            <w:r w:rsidR="009D02FE">
              <w:rPr>
                <w:webHidden/>
              </w:rPr>
            </w:r>
            <w:r w:rsidR="009D02FE">
              <w:rPr>
                <w:webHidden/>
              </w:rPr>
              <w:fldChar w:fldCharType="separate"/>
            </w:r>
            <w:r w:rsidR="00F3318D">
              <w:rPr>
                <w:webHidden/>
              </w:rPr>
              <w:t>29</w:t>
            </w:r>
            <w:r w:rsidR="009D02FE">
              <w:rPr>
                <w:webHidden/>
              </w:rPr>
              <w:fldChar w:fldCharType="end"/>
            </w:r>
          </w:hyperlink>
        </w:p>
        <w:p w14:paraId="41804710" w14:textId="69D0F84C" w:rsidR="009D02FE" w:rsidRDefault="005211B5">
          <w:pPr>
            <w:pStyle w:val="Sumrio3"/>
            <w:rPr>
              <w:rFonts w:asciiTheme="minorHAnsi" w:eastAsiaTheme="minorEastAsia" w:hAnsiTheme="minorHAnsi" w:cstheme="minorBidi"/>
              <w:i w:val="0"/>
              <w:iCs w:val="0"/>
              <w:sz w:val="22"/>
              <w:szCs w:val="22"/>
              <w:lang w:eastAsia="pt-BR"/>
            </w:rPr>
          </w:pPr>
          <w:hyperlink w:anchor="_Toc465889429" w:history="1">
            <w:r w:rsidR="009D02FE" w:rsidRPr="00511F40">
              <w:rPr>
                <w:rStyle w:val="Hyperlink"/>
              </w:rPr>
              <w:t>2.4.3. ManhattanPropagation</w:t>
            </w:r>
            <w:r w:rsidR="009D02FE">
              <w:rPr>
                <w:webHidden/>
              </w:rPr>
              <w:tab/>
            </w:r>
            <w:r w:rsidR="009D02FE">
              <w:rPr>
                <w:webHidden/>
              </w:rPr>
              <w:fldChar w:fldCharType="begin"/>
            </w:r>
            <w:r w:rsidR="009D02FE">
              <w:rPr>
                <w:webHidden/>
              </w:rPr>
              <w:instrText xml:space="preserve"> PAGEREF _Toc465889429 \h </w:instrText>
            </w:r>
            <w:r w:rsidR="009D02FE">
              <w:rPr>
                <w:webHidden/>
              </w:rPr>
            </w:r>
            <w:r w:rsidR="009D02FE">
              <w:rPr>
                <w:webHidden/>
              </w:rPr>
              <w:fldChar w:fldCharType="separate"/>
            </w:r>
            <w:r w:rsidR="00F3318D">
              <w:rPr>
                <w:webHidden/>
              </w:rPr>
              <w:t>29</w:t>
            </w:r>
            <w:r w:rsidR="009D02FE">
              <w:rPr>
                <w:webHidden/>
              </w:rPr>
              <w:fldChar w:fldCharType="end"/>
            </w:r>
          </w:hyperlink>
        </w:p>
        <w:p w14:paraId="7132FEBC" w14:textId="2E060675" w:rsidR="009D02FE" w:rsidRDefault="005211B5">
          <w:pPr>
            <w:pStyle w:val="Sumrio3"/>
            <w:rPr>
              <w:rFonts w:asciiTheme="minorHAnsi" w:eastAsiaTheme="minorEastAsia" w:hAnsiTheme="minorHAnsi" w:cstheme="minorBidi"/>
              <w:i w:val="0"/>
              <w:iCs w:val="0"/>
              <w:sz w:val="22"/>
              <w:szCs w:val="22"/>
              <w:lang w:eastAsia="pt-BR"/>
            </w:rPr>
          </w:pPr>
          <w:hyperlink w:anchor="_Toc465889430" w:history="1">
            <w:r w:rsidR="009D02FE" w:rsidRPr="00511F40">
              <w:rPr>
                <w:rStyle w:val="Hyperlink"/>
              </w:rPr>
              <w:t>2.4.4. QuickPropagation</w:t>
            </w:r>
            <w:r w:rsidR="009D02FE">
              <w:rPr>
                <w:webHidden/>
              </w:rPr>
              <w:tab/>
            </w:r>
            <w:r w:rsidR="009D02FE">
              <w:rPr>
                <w:webHidden/>
              </w:rPr>
              <w:fldChar w:fldCharType="begin"/>
            </w:r>
            <w:r w:rsidR="009D02FE">
              <w:rPr>
                <w:webHidden/>
              </w:rPr>
              <w:instrText xml:space="preserve"> PAGEREF _Toc465889430 \h </w:instrText>
            </w:r>
            <w:r w:rsidR="009D02FE">
              <w:rPr>
                <w:webHidden/>
              </w:rPr>
            </w:r>
            <w:r w:rsidR="009D02FE">
              <w:rPr>
                <w:webHidden/>
              </w:rPr>
              <w:fldChar w:fldCharType="separate"/>
            </w:r>
            <w:r w:rsidR="00F3318D">
              <w:rPr>
                <w:webHidden/>
              </w:rPr>
              <w:t>29</w:t>
            </w:r>
            <w:r w:rsidR="009D02FE">
              <w:rPr>
                <w:webHidden/>
              </w:rPr>
              <w:fldChar w:fldCharType="end"/>
            </w:r>
          </w:hyperlink>
        </w:p>
        <w:p w14:paraId="4C636EE7" w14:textId="068CFF38" w:rsidR="009D02FE" w:rsidRDefault="005211B5">
          <w:pPr>
            <w:pStyle w:val="Sumrio3"/>
            <w:rPr>
              <w:rFonts w:asciiTheme="minorHAnsi" w:eastAsiaTheme="minorEastAsia" w:hAnsiTheme="minorHAnsi" w:cstheme="minorBidi"/>
              <w:i w:val="0"/>
              <w:iCs w:val="0"/>
              <w:sz w:val="22"/>
              <w:szCs w:val="22"/>
              <w:lang w:eastAsia="pt-BR"/>
            </w:rPr>
          </w:pPr>
          <w:hyperlink w:anchor="_Toc465889431" w:history="1">
            <w:r w:rsidR="009D02FE" w:rsidRPr="00511F40">
              <w:rPr>
                <w:rStyle w:val="Hyperlink"/>
              </w:rPr>
              <w:t>2.4.5. ScaledConjugateGradient</w:t>
            </w:r>
            <w:r w:rsidR="009D02FE">
              <w:rPr>
                <w:webHidden/>
              </w:rPr>
              <w:tab/>
            </w:r>
            <w:r w:rsidR="009D02FE">
              <w:rPr>
                <w:webHidden/>
              </w:rPr>
              <w:fldChar w:fldCharType="begin"/>
            </w:r>
            <w:r w:rsidR="009D02FE">
              <w:rPr>
                <w:webHidden/>
              </w:rPr>
              <w:instrText xml:space="preserve"> PAGEREF _Toc465889431 \h </w:instrText>
            </w:r>
            <w:r w:rsidR="009D02FE">
              <w:rPr>
                <w:webHidden/>
              </w:rPr>
            </w:r>
            <w:r w:rsidR="009D02FE">
              <w:rPr>
                <w:webHidden/>
              </w:rPr>
              <w:fldChar w:fldCharType="separate"/>
            </w:r>
            <w:r w:rsidR="00F3318D">
              <w:rPr>
                <w:webHidden/>
              </w:rPr>
              <w:t>29</w:t>
            </w:r>
            <w:r w:rsidR="009D02FE">
              <w:rPr>
                <w:webHidden/>
              </w:rPr>
              <w:fldChar w:fldCharType="end"/>
            </w:r>
          </w:hyperlink>
        </w:p>
        <w:p w14:paraId="1DA27075" w14:textId="66CFAAF6" w:rsidR="009D02FE" w:rsidRDefault="005211B5">
          <w:pPr>
            <w:pStyle w:val="Sumrio2"/>
            <w:rPr>
              <w:rFonts w:asciiTheme="minorHAnsi" w:eastAsiaTheme="minorEastAsia" w:hAnsiTheme="minorHAnsi" w:cstheme="minorBidi"/>
              <w:smallCaps w:val="0"/>
              <w:lang w:eastAsia="pt-BR"/>
            </w:rPr>
          </w:pPr>
          <w:hyperlink w:anchor="_Toc465889432" w:history="1">
            <w:r w:rsidR="009D02FE" w:rsidRPr="00511F40">
              <w:rPr>
                <w:rStyle w:val="Hyperlink"/>
              </w:rPr>
              <w:t>2.5 Normalização</w:t>
            </w:r>
            <w:r w:rsidR="009D02FE">
              <w:rPr>
                <w:webHidden/>
              </w:rPr>
              <w:tab/>
            </w:r>
            <w:r w:rsidR="009D02FE">
              <w:rPr>
                <w:webHidden/>
              </w:rPr>
              <w:fldChar w:fldCharType="begin"/>
            </w:r>
            <w:r w:rsidR="009D02FE">
              <w:rPr>
                <w:webHidden/>
              </w:rPr>
              <w:instrText xml:space="preserve"> PAGEREF _Toc465889432 \h </w:instrText>
            </w:r>
            <w:r w:rsidR="009D02FE">
              <w:rPr>
                <w:webHidden/>
              </w:rPr>
            </w:r>
            <w:r w:rsidR="009D02FE">
              <w:rPr>
                <w:webHidden/>
              </w:rPr>
              <w:fldChar w:fldCharType="separate"/>
            </w:r>
            <w:r w:rsidR="00F3318D">
              <w:rPr>
                <w:webHidden/>
              </w:rPr>
              <w:t>30</w:t>
            </w:r>
            <w:r w:rsidR="009D02FE">
              <w:rPr>
                <w:webHidden/>
              </w:rPr>
              <w:fldChar w:fldCharType="end"/>
            </w:r>
          </w:hyperlink>
        </w:p>
        <w:p w14:paraId="7BC0F87D" w14:textId="34CEB579" w:rsidR="009D02FE" w:rsidRDefault="005211B5">
          <w:pPr>
            <w:pStyle w:val="Sumrio1"/>
            <w:rPr>
              <w:rFonts w:asciiTheme="minorHAnsi" w:eastAsiaTheme="minorEastAsia" w:hAnsiTheme="minorHAnsi" w:cstheme="minorBidi"/>
              <w:b w:val="0"/>
              <w:bCs w:val="0"/>
              <w:caps w:val="0"/>
              <w:sz w:val="22"/>
              <w:szCs w:val="22"/>
              <w:lang w:eastAsia="pt-BR"/>
            </w:rPr>
          </w:pPr>
          <w:hyperlink w:anchor="_Toc465889433" w:history="1">
            <w:r w:rsidR="009D02FE" w:rsidRPr="00511F40">
              <w:rPr>
                <w:rStyle w:val="Hyperlink"/>
              </w:rPr>
              <w:t>3</w:t>
            </w:r>
            <w:r w:rsidR="009D02FE">
              <w:rPr>
                <w:rFonts w:asciiTheme="minorHAnsi" w:eastAsiaTheme="minorEastAsia" w:hAnsiTheme="minorHAnsi" w:cstheme="minorBidi"/>
                <w:b w:val="0"/>
                <w:bCs w:val="0"/>
                <w:caps w:val="0"/>
                <w:sz w:val="22"/>
                <w:szCs w:val="22"/>
                <w:lang w:eastAsia="pt-BR"/>
              </w:rPr>
              <w:tab/>
            </w:r>
            <w:r w:rsidR="009D02FE" w:rsidRPr="00511F40">
              <w:rPr>
                <w:rStyle w:val="Hyperlink"/>
              </w:rPr>
              <w:t>Benchmark</w:t>
            </w:r>
            <w:r w:rsidR="009D02FE">
              <w:rPr>
                <w:webHidden/>
              </w:rPr>
              <w:tab/>
            </w:r>
            <w:r w:rsidR="009D02FE">
              <w:rPr>
                <w:webHidden/>
              </w:rPr>
              <w:fldChar w:fldCharType="begin"/>
            </w:r>
            <w:r w:rsidR="009D02FE">
              <w:rPr>
                <w:webHidden/>
              </w:rPr>
              <w:instrText xml:space="preserve"> PAGEREF _Toc465889433 \h </w:instrText>
            </w:r>
            <w:r w:rsidR="009D02FE">
              <w:rPr>
                <w:webHidden/>
              </w:rPr>
            </w:r>
            <w:r w:rsidR="009D02FE">
              <w:rPr>
                <w:webHidden/>
              </w:rPr>
              <w:fldChar w:fldCharType="separate"/>
            </w:r>
            <w:r w:rsidR="00F3318D">
              <w:rPr>
                <w:webHidden/>
              </w:rPr>
              <w:t>33</w:t>
            </w:r>
            <w:r w:rsidR="009D02FE">
              <w:rPr>
                <w:webHidden/>
              </w:rPr>
              <w:fldChar w:fldCharType="end"/>
            </w:r>
          </w:hyperlink>
        </w:p>
        <w:p w14:paraId="3509D842" w14:textId="3A1F78EB" w:rsidR="009D02FE" w:rsidRDefault="005211B5">
          <w:pPr>
            <w:pStyle w:val="Sumrio2"/>
            <w:rPr>
              <w:rFonts w:asciiTheme="minorHAnsi" w:eastAsiaTheme="minorEastAsia" w:hAnsiTheme="minorHAnsi" w:cstheme="minorBidi"/>
              <w:smallCaps w:val="0"/>
              <w:lang w:eastAsia="pt-BR"/>
            </w:rPr>
          </w:pPr>
          <w:hyperlink w:anchor="_Toc465889434" w:history="1">
            <w:r w:rsidR="009D02FE" w:rsidRPr="00511F40">
              <w:rPr>
                <w:rStyle w:val="Hyperlink"/>
              </w:rPr>
              <w:t>3.1 Excel + VBA</w:t>
            </w:r>
            <w:r w:rsidR="009D02FE">
              <w:rPr>
                <w:webHidden/>
              </w:rPr>
              <w:tab/>
            </w:r>
            <w:r w:rsidR="009D02FE">
              <w:rPr>
                <w:webHidden/>
              </w:rPr>
              <w:fldChar w:fldCharType="begin"/>
            </w:r>
            <w:r w:rsidR="009D02FE">
              <w:rPr>
                <w:webHidden/>
              </w:rPr>
              <w:instrText xml:space="preserve"> PAGEREF _Toc465889434 \h </w:instrText>
            </w:r>
            <w:r w:rsidR="009D02FE">
              <w:rPr>
                <w:webHidden/>
              </w:rPr>
            </w:r>
            <w:r w:rsidR="009D02FE">
              <w:rPr>
                <w:webHidden/>
              </w:rPr>
              <w:fldChar w:fldCharType="separate"/>
            </w:r>
            <w:r w:rsidR="00F3318D">
              <w:rPr>
                <w:webHidden/>
              </w:rPr>
              <w:t>33</w:t>
            </w:r>
            <w:r w:rsidR="009D02FE">
              <w:rPr>
                <w:webHidden/>
              </w:rPr>
              <w:fldChar w:fldCharType="end"/>
            </w:r>
          </w:hyperlink>
        </w:p>
        <w:p w14:paraId="55BA37C3" w14:textId="54FD0406" w:rsidR="009D02FE" w:rsidRDefault="005211B5">
          <w:pPr>
            <w:pStyle w:val="Sumrio2"/>
            <w:rPr>
              <w:rFonts w:asciiTheme="minorHAnsi" w:eastAsiaTheme="minorEastAsia" w:hAnsiTheme="minorHAnsi" w:cstheme="minorBidi"/>
              <w:smallCaps w:val="0"/>
              <w:lang w:eastAsia="pt-BR"/>
            </w:rPr>
          </w:pPr>
          <w:hyperlink w:anchor="_Toc465889435" w:history="1">
            <w:r w:rsidR="009D02FE" w:rsidRPr="00511F40">
              <w:rPr>
                <w:rStyle w:val="Hyperlink"/>
              </w:rPr>
              <w:t>3.2 Weka</w:t>
            </w:r>
            <w:r w:rsidR="009D02FE">
              <w:rPr>
                <w:webHidden/>
              </w:rPr>
              <w:tab/>
            </w:r>
            <w:r w:rsidR="009D02FE">
              <w:rPr>
                <w:webHidden/>
              </w:rPr>
              <w:fldChar w:fldCharType="begin"/>
            </w:r>
            <w:r w:rsidR="009D02FE">
              <w:rPr>
                <w:webHidden/>
              </w:rPr>
              <w:instrText xml:space="preserve"> PAGEREF _Toc465889435 \h </w:instrText>
            </w:r>
            <w:r w:rsidR="009D02FE">
              <w:rPr>
                <w:webHidden/>
              </w:rPr>
            </w:r>
            <w:r w:rsidR="009D02FE">
              <w:rPr>
                <w:webHidden/>
              </w:rPr>
              <w:fldChar w:fldCharType="separate"/>
            </w:r>
            <w:r w:rsidR="00F3318D">
              <w:rPr>
                <w:webHidden/>
              </w:rPr>
              <w:t>33</w:t>
            </w:r>
            <w:r w:rsidR="009D02FE">
              <w:rPr>
                <w:webHidden/>
              </w:rPr>
              <w:fldChar w:fldCharType="end"/>
            </w:r>
          </w:hyperlink>
        </w:p>
        <w:p w14:paraId="63FA213C" w14:textId="5BDE99CD" w:rsidR="009D02FE" w:rsidRDefault="005211B5">
          <w:pPr>
            <w:pStyle w:val="Sumrio2"/>
            <w:rPr>
              <w:rFonts w:asciiTheme="minorHAnsi" w:eastAsiaTheme="minorEastAsia" w:hAnsiTheme="minorHAnsi" w:cstheme="minorBidi"/>
              <w:smallCaps w:val="0"/>
              <w:lang w:eastAsia="pt-BR"/>
            </w:rPr>
          </w:pPr>
          <w:hyperlink w:anchor="_Toc465889436" w:history="1">
            <w:r w:rsidR="009D02FE" w:rsidRPr="00511F40">
              <w:rPr>
                <w:rStyle w:val="Hyperlink"/>
              </w:rPr>
              <w:t>3.3 Neuroph Studio</w:t>
            </w:r>
            <w:r w:rsidR="009D02FE">
              <w:rPr>
                <w:webHidden/>
              </w:rPr>
              <w:tab/>
            </w:r>
            <w:r w:rsidR="009D02FE">
              <w:rPr>
                <w:webHidden/>
              </w:rPr>
              <w:fldChar w:fldCharType="begin"/>
            </w:r>
            <w:r w:rsidR="009D02FE">
              <w:rPr>
                <w:webHidden/>
              </w:rPr>
              <w:instrText xml:space="preserve"> PAGEREF _Toc465889436 \h </w:instrText>
            </w:r>
            <w:r w:rsidR="009D02FE">
              <w:rPr>
                <w:webHidden/>
              </w:rPr>
            </w:r>
            <w:r w:rsidR="009D02FE">
              <w:rPr>
                <w:webHidden/>
              </w:rPr>
              <w:fldChar w:fldCharType="separate"/>
            </w:r>
            <w:r w:rsidR="00F3318D">
              <w:rPr>
                <w:webHidden/>
              </w:rPr>
              <w:t>34</w:t>
            </w:r>
            <w:r w:rsidR="009D02FE">
              <w:rPr>
                <w:webHidden/>
              </w:rPr>
              <w:fldChar w:fldCharType="end"/>
            </w:r>
          </w:hyperlink>
        </w:p>
        <w:p w14:paraId="0DD9DC22" w14:textId="2BA5EEF4" w:rsidR="009D02FE" w:rsidRDefault="005211B5">
          <w:pPr>
            <w:pStyle w:val="Sumrio2"/>
            <w:rPr>
              <w:rFonts w:asciiTheme="minorHAnsi" w:eastAsiaTheme="minorEastAsia" w:hAnsiTheme="minorHAnsi" w:cstheme="minorBidi"/>
              <w:smallCaps w:val="0"/>
              <w:lang w:eastAsia="pt-BR"/>
            </w:rPr>
          </w:pPr>
          <w:hyperlink w:anchor="_Toc465889437" w:history="1">
            <w:r w:rsidR="009D02FE" w:rsidRPr="00511F40">
              <w:rPr>
                <w:rStyle w:val="Hyperlink"/>
              </w:rPr>
              <w:t>3.4 Matlab</w:t>
            </w:r>
            <w:r w:rsidR="009D02FE">
              <w:rPr>
                <w:webHidden/>
              </w:rPr>
              <w:tab/>
            </w:r>
            <w:r w:rsidR="009D02FE">
              <w:rPr>
                <w:webHidden/>
              </w:rPr>
              <w:fldChar w:fldCharType="begin"/>
            </w:r>
            <w:r w:rsidR="009D02FE">
              <w:rPr>
                <w:webHidden/>
              </w:rPr>
              <w:instrText xml:space="preserve"> PAGEREF _Toc465889437 \h </w:instrText>
            </w:r>
            <w:r w:rsidR="009D02FE">
              <w:rPr>
                <w:webHidden/>
              </w:rPr>
            </w:r>
            <w:r w:rsidR="009D02FE">
              <w:rPr>
                <w:webHidden/>
              </w:rPr>
              <w:fldChar w:fldCharType="separate"/>
            </w:r>
            <w:r w:rsidR="00F3318D">
              <w:rPr>
                <w:webHidden/>
              </w:rPr>
              <w:t>34</w:t>
            </w:r>
            <w:r w:rsidR="009D02FE">
              <w:rPr>
                <w:webHidden/>
              </w:rPr>
              <w:fldChar w:fldCharType="end"/>
            </w:r>
          </w:hyperlink>
        </w:p>
        <w:p w14:paraId="79DEB5F3" w14:textId="385AA4A5" w:rsidR="009D02FE" w:rsidRDefault="005211B5">
          <w:pPr>
            <w:pStyle w:val="Sumrio2"/>
            <w:rPr>
              <w:rFonts w:asciiTheme="minorHAnsi" w:eastAsiaTheme="minorEastAsia" w:hAnsiTheme="minorHAnsi" w:cstheme="minorBidi"/>
              <w:smallCaps w:val="0"/>
              <w:lang w:eastAsia="pt-BR"/>
            </w:rPr>
          </w:pPr>
          <w:hyperlink w:anchor="_Toc465889438" w:history="1">
            <w:r w:rsidR="009D02FE" w:rsidRPr="00511F40">
              <w:rPr>
                <w:rStyle w:val="Hyperlink"/>
              </w:rPr>
              <w:t>3.5 NeuroFURG</w:t>
            </w:r>
            <w:r w:rsidR="009D02FE">
              <w:rPr>
                <w:webHidden/>
              </w:rPr>
              <w:tab/>
            </w:r>
            <w:r w:rsidR="009D02FE">
              <w:rPr>
                <w:webHidden/>
              </w:rPr>
              <w:fldChar w:fldCharType="begin"/>
            </w:r>
            <w:r w:rsidR="009D02FE">
              <w:rPr>
                <w:webHidden/>
              </w:rPr>
              <w:instrText xml:space="preserve"> PAGEREF _Toc465889438 \h </w:instrText>
            </w:r>
            <w:r w:rsidR="009D02FE">
              <w:rPr>
                <w:webHidden/>
              </w:rPr>
            </w:r>
            <w:r w:rsidR="009D02FE">
              <w:rPr>
                <w:webHidden/>
              </w:rPr>
              <w:fldChar w:fldCharType="separate"/>
            </w:r>
            <w:r w:rsidR="00F3318D">
              <w:rPr>
                <w:webHidden/>
              </w:rPr>
              <w:t>34</w:t>
            </w:r>
            <w:r w:rsidR="009D02FE">
              <w:rPr>
                <w:webHidden/>
              </w:rPr>
              <w:fldChar w:fldCharType="end"/>
            </w:r>
          </w:hyperlink>
        </w:p>
        <w:p w14:paraId="6FF734EB" w14:textId="40650CDE" w:rsidR="009D02FE" w:rsidRDefault="005211B5">
          <w:pPr>
            <w:pStyle w:val="Sumrio2"/>
            <w:rPr>
              <w:rFonts w:asciiTheme="minorHAnsi" w:eastAsiaTheme="minorEastAsia" w:hAnsiTheme="minorHAnsi" w:cstheme="minorBidi"/>
              <w:smallCaps w:val="0"/>
              <w:lang w:eastAsia="pt-BR"/>
            </w:rPr>
          </w:pPr>
          <w:hyperlink w:anchor="_Toc465889439" w:history="1">
            <w:r w:rsidR="009D02FE" w:rsidRPr="00511F40">
              <w:rPr>
                <w:rStyle w:val="Hyperlink"/>
              </w:rPr>
              <w:t>3.6 Comparativo</w:t>
            </w:r>
            <w:r w:rsidR="009D02FE">
              <w:rPr>
                <w:webHidden/>
              </w:rPr>
              <w:tab/>
            </w:r>
            <w:r w:rsidR="009D02FE">
              <w:rPr>
                <w:webHidden/>
              </w:rPr>
              <w:fldChar w:fldCharType="begin"/>
            </w:r>
            <w:r w:rsidR="009D02FE">
              <w:rPr>
                <w:webHidden/>
              </w:rPr>
              <w:instrText xml:space="preserve"> PAGEREF _Toc465889439 \h </w:instrText>
            </w:r>
            <w:r w:rsidR="009D02FE">
              <w:rPr>
                <w:webHidden/>
              </w:rPr>
            </w:r>
            <w:r w:rsidR="009D02FE">
              <w:rPr>
                <w:webHidden/>
              </w:rPr>
              <w:fldChar w:fldCharType="separate"/>
            </w:r>
            <w:r w:rsidR="00F3318D">
              <w:rPr>
                <w:webHidden/>
              </w:rPr>
              <w:t>35</w:t>
            </w:r>
            <w:r w:rsidR="009D02FE">
              <w:rPr>
                <w:webHidden/>
              </w:rPr>
              <w:fldChar w:fldCharType="end"/>
            </w:r>
          </w:hyperlink>
        </w:p>
        <w:p w14:paraId="79B60F22" w14:textId="616480E5" w:rsidR="009D02FE" w:rsidRDefault="005211B5">
          <w:pPr>
            <w:pStyle w:val="Sumrio1"/>
            <w:rPr>
              <w:rFonts w:asciiTheme="minorHAnsi" w:eastAsiaTheme="minorEastAsia" w:hAnsiTheme="minorHAnsi" w:cstheme="minorBidi"/>
              <w:b w:val="0"/>
              <w:bCs w:val="0"/>
              <w:caps w:val="0"/>
              <w:sz w:val="22"/>
              <w:szCs w:val="22"/>
              <w:lang w:eastAsia="pt-BR"/>
            </w:rPr>
          </w:pPr>
          <w:hyperlink w:anchor="_Toc465889440" w:history="1">
            <w:r w:rsidR="009D02FE" w:rsidRPr="00511F40">
              <w:rPr>
                <w:rStyle w:val="Hyperlink"/>
              </w:rPr>
              <w:t>4</w:t>
            </w:r>
            <w:r w:rsidR="009D02FE">
              <w:rPr>
                <w:rFonts w:asciiTheme="minorHAnsi" w:eastAsiaTheme="minorEastAsia" w:hAnsiTheme="minorHAnsi" w:cstheme="minorBidi"/>
                <w:b w:val="0"/>
                <w:bCs w:val="0"/>
                <w:caps w:val="0"/>
                <w:sz w:val="22"/>
                <w:szCs w:val="22"/>
                <w:lang w:eastAsia="pt-BR"/>
              </w:rPr>
              <w:tab/>
            </w:r>
            <w:r w:rsidR="009D02FE" w:rsidRPr="00511F40">
              <w:rPr>
                <w:rStyle w:val="Hyperlink"/>
              </w:rPr>
              <w:t>REQUISITOS DO SISTEMA DE SOFTWARE</w:t>
            </w:r>
            <w:r w:rsidR="009D02FE">
              <w:rPr>
                <w:webHidden/>
              </w:rPr>
              <w:tab/>
            </w:r>
            <w:r w:rsidR="009D02FE">
              <w:rPr>
                <w:webHidden/>
              </w:rPr>
              <w:fldChar w:fldCharType="begin"/>
            </w:r>
            <w:r w:rsidR="009D02FE">
              <w:rPr>
                <w:webHidden/>
              </w:rPr>
              <w:instrText xml:space="preserve"> PAGEREF _Toc465889440 \h </w:instrText>
            </w:r>
            <w:r w:rsidR="009D02FE">
              <w:rPr>
                <w:webHidden/>
              </w:rPr>
            </w:r>
            <w:r w:rsidR="009D02FE">
              <w:rPr>
                <w:webHidden/>
              </w:rPr>
              <w:fldChar w:fldCharType="separate"/>
            </w:r>
            <w:r w:rsidR="00F3318D">
              <w:rPr>
                <w:webHidden/>
              </w:rPr>
              <w:t>36</w:t>
            </w:r>
            <w:r w:rsidR="009D02FE">
              <w:rPr>
                <w:webHidden/>
              </w:rPr>
              <w:fldChar w:fldCharType="end"/>
            </w:r>
          </w:hyperlink>
        </w:p>
        <w:p w14:paraId="586F7D9E" w14:textId="3C1F34D1" w:rsidR="009D02FE" w:rsidRDefault="005211B5">
          <w:pPr>
            <w:pStyle w:val="Sumrio2"/>
            <w:rPr>
              <w:rFonts w:asciiTheme="minorHAnsi" w:eastAsiaTheme="minorEastAsia" w:hAnsiTheme="minorHAnsi" w:cstheme="minorBidi"/>
              <w:smallCaps w:val="0"/>
              <w:lang w:eastAsia="pt-BR"/>
            </w:rPr>
          </w:pPr>
          <w:hyperlink w:anchor="_Toc465889441" w:history="1">
            <w:r w:rsidR="009D02FE" w:rsidRPr="00511F40">
              <w:rPr>
                <w:rStyle w:val="Hyperlink"/>
              </w:rPr>
              <w:t>4.1 Identificação dos requisitos</w:t>
            </w:r>
            <w:r w:rsidR="009D02FE">
              <w:rPr>
                <w:webHidden/>
              </w:rPr>
              <w:tab/>
            </w:r>
            <w:r w:rsidR="009D02FE">
              <w:rPr>
                <w:webHidden/>
              </w:rPr>
              <w:fldChar w:fldCharType="begin"/>
            </w:r>
            <w:r w:rsidR="009D02FE">
              <w:rPr>
                <w:webHidden/>
              </w:rPr>
              <w:instrText xml:space="preserve"> PAGEREF _Toc465889441 \h </w:instrText>
            </w:r>
            <w:r w:rsidR="009D02FE">
              <w:rPr>
                <w:webHidden/>
              </w:rPr>
            </w:r>
            <w:r w:rsidR="009D02FE">
              <w:rPr>
                <w:webHidden/>
              </w:rPr>
              <w:fldChar w:fldCharType="separate"/>
            </w:r>
            <w:r w:rsidR="00F3318D">
              <w:rPr>
                <w:webHidden/>
              </w:rPr>
              <w:t>36</w:t>
            </w:r>
            <w:r w:rsidR="009D02FE">
              <w:rPr>
                <w:webHidden/>
              </w:rPr>
              <w:fldChar w:fldCharType="end"/>
            </w:r>
          </w:hyperlink>
        </w:p>
        <w:p w14:paraId="4832F063" w14:textId="1E9D0E00" w:rsidR="009D02FE" w:rsidRDefault="005211B5">
          <w:pPr>
            <w:pStyle w:val="Sumrio3"/>
            <w:rPr>
              <w:rFonts w:asciiTheme="minorHAnsi" w:eastAsiaTheme="minorEastAsia" w:hAnsiTheme="minorHAnsi" w:cstheme="minorBidi"/>
              <w:i w:val="0"/>
              <w:iCs w:val="0"/>
              <w:sz w:val="22"/>
              <w:szCs w:val="22"/>
              <w:lang w:eastAsia="pt-BR"/>
            </w:rPr>
          </w:pPr>
          <w:hyperlink w:anchor="_Toc465889442" w:history="1">
            <w:r w:rsidR="009D02FE" w:rsidRPr="00511F40">
              <w:rPr>
                <w:rStyle w:val="Hyperlink"/>
              </w:rPr>
              <w:t>4.1.1 Prioridades dos requisitos</w:t>
            </w:r>
            <w:r w:rsidR="009D02FE">
              <w:rPr>
                <w:webHidden/>
              </w:rPr>
              <w:tab/>
            </w:r>
            <w:r w:rsidR="009D02FE">
              <w:rPr>
                <w:webHidden/>
              </w:rPr>
              <w:fldChar w:fldCharType="begin"/>
            </w:r>
            <w:r w:rsidR="009D02FE">
              <w:rPr>
                <w:webHidden/>
              </w:rPr>
              <w:instrText xml:space="preserve"> PAGEREF _Toc465889442 \h </w:instrText>
            </w:r>
            <w:r w:rsidR="009D02FE">
              <w:rPr>
                <w:webHidden/>
              </w:rPr>
            </w:r>
            <w:r w:rsidR="009D02FE">
              <w:rPr>
                <w:webHidden/>
              </w:rPr>
              <w:fldChar w:fldCharType="separate"/>
            </w:r>
            <w:r w:rsidR="00F3318D">
              <w:rPr>
                <w:webHidden/>
              </w:rPr>
              <w:t>36</w:t>
            </w:r>
            <w:r w:rsidR="009D02FE">
              <w:rPr>
                <w:webHidden/>
              </w:rPr>
              <w:fldChar w:fldCharType="end"/>
            </w:r>
          </w:hyperlink>
        </w:p>
        <w:p w14:paraId="653CE592" w14:textId="172397CB" w:rsidR="009D02FE" w:rsidRDefault="005211B5">
          <w:pPr>
            <w:pStyle w:val="Sumrio3"/>
            <w:rPr>
              <w:rFonts w:asciiTheme="minorHAnsi" w:eastAsiaTheme="minorEastAsia" w:hAnsiTheme="minorHAnsi" w:cstheme="minorBidi"/>
              <w:i w:val="0"/>
              <w:iCs w:val="0"/>
              <w:sz w:val="22"/>
              <w:szCs w:val="22"/>
              <w:lang w:eastAsia="pt-BR"/>
            </w:rPr>
          </w:pPr>
          <w:hyperlink w:anchor="_Toc465889443" w:history="1">
            <w:r w:rsidR="009D02FE" w:rsidRPr="00511F40">
              <w:rPr>
                <w:rStyle w:val="Hyperlink"/>
              </w:rPr>
              <w:t>4.1.2 Requisitos Funcionais</w:t>
            </w:r>
            <w:r w:rsidR="009D02FE">
              <w:rPr>
                <w:webHidden/>
              </w:rPr>
              <w:tab/>
            </w:r>
            <w:r w:rsidR="009D02FE">
              <w:rPr>
                <w:webHidden/>
              </w:rPr>
              <w:fldChar w:fldCharType="begin"/>
            </w:r>
            <w:r w:rsidR="009D02FE">
              <w:rPr>
                <w:webHidden/>
              </w:rPr>
              <w:instrText xml:space="preserve"> PAGEREF _Toc465889443 \h </w:instrText>
            </w:r>
            <w:r w:rsidR="009D02FE">
              <w:rPr>
                <w:webHidden/>
              </w:rPr>
            </w:r>
            <w:r w:rsidR="009D02FE">
              <w:rPr>
                <w:webHidden/>
              </w:rPr>
              <w:fldChar w:fldCharType="separate"/>
            </w:r>
            <w:r w:rsidR="00F3318D">
              <w:rPr>
                <w:webHidden/>
              </w:rPr>
              <w:t>37</w:t>
            </w:r>
            <w:r w:rsidR="009D02FE">
              <w:rPr>
                <w:webHidden/>
              </w:rPr>
              <w:fldChar w:fldCharType="end"/>
            </w:r>
          </w:hyperlink>
        </w:p>
        <w:p w14:paraId="6C40098C" w14:textId="6E50E436" w:rsidR="009D02FE" w:rsidRDefault="005211B5">
          <w:pPr>
            <w:pStyle w:val="Sumrio3"/>
            <w:rPr>
              <w:rFonts w:asciiTheme="minorHAnsi" w:eastAsiaTheme="minorEastAsia" w:hAnsiTheme="minorHAnsi" w:cstheme="minorBidi"/>
              <w:i w:val="0"/>
              <w:iCs w:val="0"/>
              <w:sz w:val="22"/>
              <w:szCs w:val="22"/>
              <w:lang w:eastAsia="pt-BR"/>
            </w:rPr>
          </w:pPr>
          <w:hyperlink w:anchor="_Toc465889444" w:history="1">
            <w:r w:rsidR="009D02FE" w:rsidRPr="00511F40">
              <w:rPr>
                <w:rStyle w:val="Hyperlink"/>
                <w:rFonts w:eastAsia="Arial"/>
              </w:rPr>
              <w:t>4</w:t>
            </w:r>
            <w:r w:rsidR="009D02FE" w:rsidRPr="00511F40">
              <w:rPr>
                <w:rStyle w:val="Hyperlink"/>
              </w:rPr>
              <w:t>.1.3 Requisitos Não-Funcionais</w:t>
            </w:r>
            <w:r w:rsidR="009D02FE">
              <w:rPr>
                <w:webHidden/>
              </w:rPr>
              <w:tab/>
            </w:r>
            <w:r w:rsidR="009D02FE">
              <w:rPr>
                <w:webHidden/>
              </w:rPr>
              <w:fldChar w:fldCharType="begin"/>
            </w:r>
            <w:r w:rsidR="009D02FE">
              <w:rPr>
                <w:webHidden/>
              </w:rPr>
              <w:instrText xml:space="preserve"> PAGEREF _Toc465889444 \h </w:instrText>
            </w:r>
            <w:r w:rsidR="009D02FE">
              <w:rPr>
                <w:webHidden/>
              </w:rPr>
            </w:r>
            <w:r w:rsidR="009D02FE">
              <w:rPr>
                <w:webHidden/>
              </w:rPr>
              <w:fldChar w:fldCharType="separate"/>
            </w:r>
            <w:r w:rsidR="00F3318D">
              <w:rPr>
                <w:webHidden/>
              </w:rPr>
              <w:t>38</w:t>
            </w:r>
            <w:r w:rsidR="009D02FE">
              <w:rPr>
                <w:webHidden/>
              </w:rPr>
              <w:fldChar w:fldCharType="end"/>
            </w:r>
          </w:hyperlink>
        </w:p>
        <w:p w14:paraId="6FBB3532" w14:textId="5790BF3F" w:rsidR="009D02FE" w:rsidRDefault="005211B5">
          <w:pPr>
            <w:pStyle w:val="Sumrio3"/>
            <w:rPr>
              <w:rFonts w:asciiTheme="minorHAnsi" w:eastAsiaTheme="minorEastAsia" w:hAnsiTheme="minorHAnsi" w:cstheme="minorBidi"/>
              <w:i w:val="0"/>
              <w:iCs w:val="0"/>
              <w:sz w:val="22"/>
              <w:szCs w:val="22"/>
              <w:lang w:eastAsia="pt-BR"/>
            </w:rPr>
          </w:pPr>
          <w:hyperlink w:anchor="_Toc465889445" w:history="1">
            <w:r w:rsidR="009D02FE" w:rsidRPr="00511F40">
              <w:rPr>
                <w:rStyle w:val="Hyperlink"/>
              </w:rPr>
              <w:t>4.1.4 Regras de Negócio</w:t>
            </w:r>
            <w:r w:rsidR="009D02FE">
              <w:rPr>
                <w:webHidden/>
              </w:rPr>
              <w:tab/>
            </w:r>
            <w:r w:rsidR="009D02FE">
              <w:rPr>
                <w:webHidden/>
              </w:rPr>
              <w:fldChar w:fldCharType="begin"/>
            </w:r>
            <w:r w:rsidR="009D02FE">
              <w:rPr>
                <w:webHidden/>
              </w:rPr>
              <w:instrText xml:space="preserve"> PAGEREF _Toc465889445 \h </w:instrText>
            </w:r>
            <w:r w:rsidR="009D02FE">
              <w:rPr>
                <w:webHidden/>
              </w:rPr>
            </w:r>
            <w:r w:rsidR="009D02FE">
              <w:rPr>
                <w:webHidden/>
              </w:rPr>
              <w:fldChar w:fldCharType="separate"/>
            </w:r>
            <w:r w:rsidR="00F3318D">
              <w:rPr>
                <w:webHidden/>
              </w:rPr>
              <w:t>39</w:t>
            </w:r>
            <w:r w:rsidR="009D02FE">
              <w:rPr>
                <w:webHidden/>
              </w:rPr>
              <w:fldChar w:fldCharType="end"/>
            </w:r>
          </w:hyperlink>
        </w:p>
        <w:p w14:paraId="7BF4AA62" w14:textId="6D2C9C02" w:rsidR="009D02FE" w:rsidRDefault="005211B5">
          <w:pPr>
            <w:pStyle w:val="Sumrio2"/>
            <w:rPr>
              <w:rFonts w:asciiTheme="minorHAnsi" w:eastAsiaTheme="minorEastAsia" w:hAnsiTheme="minorHAnsi" w:cstheme="minorBidi"/>
              <w:smallCaps w:val="0"/>
              <w:lang w:eastAsia="pt-BR"/>
            </w:rPr>
          </w:pPr>
          <w:hyperlink w:anchor="_Toc465889446" w:history="1">
            <w:r w:rsidR="009D02FE" w:rsidRPr="00511F40">
              <w:rPr>
                <w:rStyle w:val="Hyperlink"/>
                <w:rFonts w:eastAsia="Arial"/>
              </w:rPr>
              <w:t>4.2 Modelagem dos requisitos funcionais</w:t>
            </w:r>
            <w:r w:rsidR="009D02FE">
              <w:rPr>
                <w:webHidden/>
              </w:rPr>
              <w:tab/>
            </w:r>
            <w:r w:rsidR="009D02FE">
              <w:rPr>
                <w:webHidden/>
              </w:rPr>
              <w:fldChar w:fldCharType="begin"/>
            </w:r>
            <w:r w:rsidR="009D02FE">
              <w:rPr>
                <w:webHidden/>
              </w:rPr>
              <w:instrText xml:space="preserve"> PAGEREF _Toc465889446 \h </w:instrText>
            </w:r>
            <w:r w:rsidR="009D02FE">
              <w:rPr>
                <w:webHidden/>
              </w:rPr>
            </w:r>
            <w:r w:rsidR="009D02FE">
              <w:rPr>
                <w:webHidden/>
              </w:rPr>
              <w:fldChar w:fldCharType="separate"/>
            </w:r>
            <w:r w:rsidR="00F3318D">
              <w:rPr>
                <w:webHidden/>
              </w:rPr>
              <w:t>39</w:t>
            </w:r>
            <w:r w:rsidR="009D02FE">
              <w:rPr>
                <w:webHidden/>
              </w:rPr>
              <w:fldChar w:fldCharType="end"/>
            </w:r>
          </w:hyperlink>
        </w:p>
        <w:p w14:paraId="74396F1B" w14:textId="7D363EE3" w:rsidR="009D02FE" w:rsidRDefault="005211B5">
          <w:pPr>
            <w:pStyle w:val="Sumrio3"/>
            <w:rPr>
              <w:rFonts w:asciiTheme="minorHAnsi" w:eastAsiaTheme="minorEastAsia" w:hAnsiTheme="minorHAnsi" w:cstheme="minorBidi"/>
              <w:i w:val="0"/>
              <w:iCs w:val="0"/>
              <w:sz w:val="22"/>
              <w:szCs w:val="22"/>
              <w:lang w:eastAsia="pt-BR"/>
            </w:rPr>
          </w:pPr>
          <w:hyperlink w:anchor="_Toc465889447" w:history="1">
            <w:r w:rsidR="009D02FE" w:rsidRPr="00511F40">
              <w:rPr>
                <w:rStyle w:val="Hyperlink"/>
                <w:rFonts w:eastAsia="Arial"/>
              </w:rPr>
              <w:t>4</w:t>
            </w:r>
            <w:r w:rsidR="009D02FE" w:rsidRPr="00511F40">
              <w:rPr>
                <w:rStyle w:val="Hyperlink"/>
              </w:rPr>
              <w:t>.2.1 Atores</w:t>
            </w:r>
            <w:r w:rsidR="009D02FE">
              <w:rPr>
                <w:webHidden/>
              </w:rPr>
              <w:tab/>
            </w:r>
            <w:r w:rsidR="009D02FE">
              <w:rPr>
                <w:webHidden/>
              </w:rPr>
              <w:fldChar w:fldCharType="begin"/>
            </w:r>
            <w:r w:rsidR="009D02FE">
              <w:rPr>
                <w:webHidden/>
              </w:rPr>
              <w:instrText xml:space="preserve"> PAGEREF _Toc465889447 \h </w:instrText>
            </w:r>
            <w:r w:rsidR="009D02FE">
              <w:rPr>
                <w:webHidden/>
              </w:rPr>
            </w:r>
            <w:r w:rsidR="009D02FE">
              <w:rPr>
                <w:webHidden/>
              </w:rPr>
              <w:fldChar w:fldCharType="separate"/>
            </w:r>
            <w:r w:rsidR="00F3318D">
              <w:rPr>
                <w:webHidden/>
              </w:rPr>
              <w:t>39</w:t>
            </w:r>
            <w:r w:rsidR="009D02FE">
              <w:rPr>
                <w:webHidden/>
              </w:rPr>
              <w:fldChar w:fldCharType="end"/>
            </w:r>
          </w:hyperlink>
        </w:p>
        <w:p w14:paraId="5A68423D" w14:textId="7C45D1DF" w:rsidR="009D02FE" w:rsidRDefault="005211B5">
          <w:pPr>
            <w:pStyle w:val="Sumrio3"/>
            <w:rPr>
              <w:rFonts w:asciiTheme="minorHAnsi" w:eastAsiaTheme="minorEastAsia" w:hAnsiTheme="minorHAnsi" w:cstheme="minorBidi"/>
              <w:i w:val="0"/>
              <w:iCs w:val="0"/>
              <w:sz w:val="22"/>
              <w:szCs w:val="22"/>
              <w:lang w:eastAsia="pt-BR"/>
            </w:rPr>
          </w:pPr>
          <w:hyperlink w:anchor="_Toc465889448" w:history="1">
            <w:r w:rsidR="009D02FE" w:rsidRPr="00511F40">
              <w:rPr>
                <w:rStyle w:val="Hyperlink"/>
              </w:rPr>
              <w:t>4.2.2 Diagrama de Caso de uso</w:t>
            </w:r>
            <w:r w:rsidR="009D02FE">
              <w:rPr>
                <w:webHidden/>
              </w:rPr>
              <w:tab/>
            </w:r>
            <w:r w:rsidR="009D02FE">
              <w:rPr>
                <w:webHidden/>
              </w:rPr>
              <w:fldChar w:fldCharType="begin"/>
            </w:r>
            <w:r w:rsidR="009D02FE">
              <w:rPr>
                <w:webHidden/>
              </w:rPr>
              <w:instrText xml:space="preserve"> PAGEREF _Toc465889448 \h </w:instrText>
            </w:r>
            <w:r w:rsidR="009D02FE">
              <w:rPr>
                <w:webHidden/>
              </w:rPr>
            </w:r>
            <w:r w:rsidR="009D02FE">
              <w:rPr>
                <w:webHidden/>
              </w:rPr>
              <w:fldChar w:fldCharType="separate"/>
            </w:r>
            <w:r w:rsidR="00F3318D">
              <w:rPr>
                <w:webHidden/>
              </w:rPr>
              <w:t>40</w:t>
            </w:r>
            <w:r w:rsidR="009D02FE">
              <w:rPr>
                <w:webHidden/>
              </w:rPr>
              <w:fldChar w:fldCharType="end"/>
            </w:r>
          </w:hyperlink>
        </w:p>
        <w:p w14:paraId="6CC1F97F" w14:textId="1FF65B44" w:rsidR="009D02FE" w:rsidRDefault="005211B5">
          <w:pPr>
            <w:pStyle w:val="Sumrio3"/>
            <w:rPr>
              <w:rFonts w:asciiTheme="minorHAnsi" w:eastAsiaTheme="minorEastAsia" w:hAnsiTheme="minorHAnsi" w:cstheme="minorBidi"/>
              <w:i w:val="0"/>
              <w:iCs w:val="0"/>
              <w:sz w:val="22"/>
              <w:szCs w:val="22"/>
              <w:lang w:eastAsia="pt-BR"/>
            </w:rPr>
          </w:pPr>
          <w:hyperlink w:anchor="_Toc465889449" w:history="1">
            <w:r w:rsidR="009D02FE" w:rsidRPr="00511F40">
              <w:rPr>
                <w:rStyle w:val="Hyperlink"/>
              </w:rPr>
              <w:t>4.2.3 Especificação do Caso de Uso</w:t>
            </w:r>
            <w:r w:rsidR="009D02FE">
              <w:rPr>
                <w:webHidden/>
              </w:rPr>
              <w:tab/>
            </w:r>
            <w:r w:rsidR="009D02FE">
              <w:rPr>
                <w:webHidden/>
              </w:rPr>
              <w:fldChar w:fldCharType="begin"/>
            </w:r>
            <w:r w:rsidR="009D02FE">
              <w:rPr>
                <w:webHidden/>
              </w:rPr>
              <w:instrText xml:space="preserve"> PAGEREF _Toc465889449 \h </w:instrText>
            </w:r>
            <w:r w:rsidR="009D02FE">
              <w:rPr>
                <w:webHidden/>
              </w:rPr>
            </w:r>
            <w:r w:rsidR="009D02FE">
              <w:rPr>
                <w:webHidden/>
              </w:rPr>
              <w:fldChar w:fldCharType="separate"/>
            </w:r>
            <w:r w:rsidR="00F3318D">
              <w:rPr>
                <w:webHidden/>
              </w:rPr>
              <w:t>40</w:t>
            </w:r>
            <w:r w:rsidR="009D02FE">
              <w:rPr>
                <w:webHidden/>
              </w:rPr>
              <w:fldChar w:fldCharType="end"/>
            </w:r>
          </w:hyperlink>
        </w:p>
        <w:p w14:paraId="688D6715" w14:textId="52693EB1" w:rsidR="009D02FE" w:rsidRDefault="005211B5">
          <w:pPr>
            <w:pStyle w:val="Sumrio1"/>
            <w:rPr>
              <w:rFonts w:asciiTheme="minorHAnsi" w:eastAsiaTheme="minorEastAsia" w:hAnsiTheme="minorHAnsi" w:cstheme="minorBidi"/>
              <w:b w:val="0"/>
              <w:bCs w:val="0"/>
              <w:caps w:val="0"/>
              <w:sz w:val="22"/>
              <w:szCs w:val="22"/>
              <w:lang w:eastAsia="pt-BR"/>
            </w:rPr>
          </w:pPr>
          <w:hyperlink w:anchor="_Toc465889450" w:history="1">
            <w:r w:rsidR="009D02FE" w:rsidRPr="00511F40">
              <w:rPr>
                <w:rStyle w:val="Hyperlink"/>
              </w:rPr>
              <w:t>5</w:t>
            </w:r>
            <w:r w:rsidR="009D02FE">
              <w:rPr>
                <w:rFonts w:asciiTheme="minorHAnsi" w:eastAsiaTheme="minorEastAsia" w:hAnsiTheme="minorHAnsi" w:cstheme="minorBidi"/>
                <w:b w:val="0"/>
                <w:bCs w:val="0"/>
                <w:caps w:val="0"/>
                <w:sz w:val="22"/>
                <w:szCs w:val="22"/>
                <w:lang w:eastAsia="pt-BR"/>
              </w:rPr>
              <w:tab/>
            </w:r>
            <w:r w:rsidR="009D02FE" w:rsidRPr="00511F40">
              <w:rPr>
                <w:rStyle w:val="Hyperlink"/>
              </w:rPr>
              <w:t>Bibliografia</w:t>
            </w:r>
            <w:r w:rsidR="009D02FE">
              <w:rPr>
                <w:webHidden/>
              </w:rPr>
              <w:tab/>
            </w:r>
            <w:r w:rsidR="009D02FE">
              <w:rPr>
                <w:webHidden/>
              </w:rPr>
              <w:fldChar w:fldCharType="begin"/>
            </w:r>
            <w:r w:rsidR="009D02FE">
              <w:rPr>
                <w:webHidden/>
              </w:rPr>
              <w:instrText xml:space="preserve"> PAGEREF _Toc465889450 \h </w:instrText>
            </w:r>
            <w:r w:rsidR="009D02FE">
              <w:rPr>
                <w:webHidden/>
              </w:rPr>
            </w:r>
            <w:r w:rsidR="009D02FE">
              <w:rPr>
                <w:webHidden/>
              </w:rPr>
              <w:fldChar w:fldCharType="separate"/>
            </w:r>
            <w:r w:rsidR="00F3318D">
              <w:rPr>
                <w:webHidden/>
              </w:rPr>
              <w:t>44</w:t>
            </w:r>
            <w:r w:rsidR="009D02FE">
              <w:rPr>
                <w:webHidden/>
              </w:rPr>
              <w:fldChar w:fldCharType="end"/>
            </w:r>
          </w:hyperlink>
        </w:p>
        <w:p w14:paraId="781C2973" w14:textId="16D4A436" w:rsidR="00F0378C" w:rsidRPr="002E2FB6" w:rsidRDefault="00F0378C" w:rsidP="001B3CD2">
          <w:pPr>
            <w:tabs>
              <w:tab w:val="right" w:pos="709"/>
            </w:tabs>
            <w:ind w:firstLine="0"/>
          </w:pPr>
          <w:r w:rsidRPr="002E2FB6">
            <w:fldChar w:fldCharType="end"/>
          </w:r>
        </w:p>
      </w:sdtContent>
    </w:sdt>
    <w:p w14:paraId="7CF9496E" w14:textId="77777777" w:rsidR="00F0378C" w:rsidRPr="002E2FB6" w:rsidRDefault="00F0378C" w:rsidP="002078DB"/>
    <w:p w14:paraId="3D7FF0D1" w14:textId="77777777" w:rsidR="00385E45" w:rsidRDefault="00385E45" w:rsidP="002078DB">
      <w:pPr>
        <w:rPr>
          <w:noProof/>
        </w:rPr>
        <w:sectPr w:rsidR="00385E45" w:rsidSect="00385E45">
          <w:pgSz w:w="11905" w:h="16837"/>
          <w:pgMar w:top="1701" w:right="1134" w:bottom="1134" w:left="1701" w:header="709" w:footer="709" w:gutter="0"/>
          <w:pgNumType w:start="4"/>
          <w:cols w:space="720"/>
          <w:docGrid w:linePitch="360"/>
        </w:sectPr>
      </w:pPr>
      <w:r>
        <w:fldChar w:fldCharType="begin"/>
      </w:r>
      <w:r>
        <w:instrText xml:space="preserve"> INDEX \e "</w:instrText>
      </w:r>
      <w:r>
        <w:tab/>
        <w:instrText xml:space="preserve">" \h "A" \c "1" \z "1046" </w:instrText>
      </w:r>
      <w:r>
        <w:fldChar w:fldCharType="separate"/>
      </w:r>
    </w:p>
    <w:p w14:paraId="2623910A" w14:textId="3D9E533A" w:rsidR="00385E45" w:rsidRDefault="00385E45" w:rsidP="002078DB">
      <w:pPr>
        <w:rPr>
          <w:noProof/>
        </w:rPr>
        <w:sectPr w:rsidR="00385E45" w:rsidSect="00385E45">
          <w:type w:val="continuous"/>
          <w:pgSz w:w="11905" w:h="16837"/>
          <w:pgMar w:top="1701" w:right="1134" w:bottom="1134" w:left="1701" w:header="709" w:footer="709" w:gutter="0"/>
          <w:cols w:space="720"/>
          <w:docGrid w:linePitch="360"/>
        </w:sectPr>
      </w:pPr>
    </w:p>
    <w:p w14:paraId="0DE8C84B" w14:textId="18407C9D" w:rsidR="00F0378C" w:rsidRPr="00D71036" w:rsidRDefault="00385E45" w:rsidP="002078DB">
      <w:r>
        <w:lastRenderedPageBreak/>
        <w:fldChar w:fldCharType="end"/>
      </w:r>
    </w:p>
    <w:p w14:paraId="70E41897" w14:textId="5E8ED375" w:rsidR="00385E45" w:rsidRPr="00D71036" w:rsidRDefault="00385E45" w:rsidP="002078DB">
      <w:pPr>
        <w:sectPr w:rsidR="00385E45" w:rsidRPr="00D71036" w:rsidSect="00385E45">
          <w:type w:val="continuous"/>
          <w:pgSz w:w="11905" w:h="16837"/>
          <w:pgMar w:top="1701" w:right="1134" w:bottom="1134" w:left="1701" w:header="709" w:footer="709" w:gutter="0"/>
          <w:cols w:space="720"/>
          <w:docGrid w:linePitch="360"/>
        </w:sectPr>
      </w:pPr>
    </w:p>
    <w:p w14:paraId="5A405123" w14:textId="320F2D89" w:rsidR="00385E45" w:rsidRPr="00385E45" w:rsidRDefault="00E4743D" w:rsidP="00882F55">
      <w:pPr>
        <w:pStyle w:val="Ttulo1"/>
      </w:pPr>
      <w:bookmarkStart w:id="12" w:name="_Toc447474808"/>
      <w:bookmarkStart w:id="13" w:name="_Toc462599921"/>
      <w:bookmarkStart w:id="14" w:name="_Toc465711338"/>
      <w:bookmarkStart w:id="15" w:name="_Toc465889406"/>
      <w:r w:rsidRPr="00385E45">
        <w:lastRenderedPageBreak/>
        <w:t>INTRODUÇÃO</w:t>
      </w:r>
      <w:bookmarkEnd w:id="11"/>
      <w:bookmarkEnd w:id="12"/>
      <w:bookmarkEnd w:id="13"/>
      <w:bookmarkEnd w:id="14"/>
      <w:bookmarkEnd w:id="15"/>
      <w:r w:rsidR="00385E45">
        <w:fldChar w:fldCharType="begin"/>
      </w:r>
      <w:r w:rsidR="00385E45">
        <w:instrText xml:space="preserve"> XE "</w:instrText>
      </w:r>
      <w:r w:rsidR="00385E45" w:rsidRPr="00A63F61">
        <w:instrText>INTRODUÇÃO</w:instrText>
      </w:r>
      <w:r w:rsidR="00385E45">
        <w:instrText xml:space="preserve">" </w:instrText>
      </w:r>
      <w:r w:rsidR="00385E45">
        <w:fldChar w:fldCharType="end"/>
      </w:r>
      <w:r w:rsidR="00C94242" w:rsidRPr="00385E45">
        <w:t xml:space="preserve"> </w:t>
      </w:r>
    </w:p>
    <w:p w14:paraId="26AE26EB" w14:textId="77777777" w:rsidR="00385E45" w:rsidRDefault="00614E38" w:rsidP="002078DB">
      <w:r>
        <w:tab/>
      </w:r>
    </w:p>
    <w:p w14:paraId="56C6045E" w14:textId="59EAE3C3" w:rsidR="00614E38" w:rsidRDefault="00456737" w:rsidP="002078DB">
      <w:r w:rsidRPr="382A6C4F">
        <w:rPr>
          <w:rFonts w:eastAsia="Arial" w:cs="Arial"/>
        </w:rPr>
        <w:t xml:space="preserve">As ações são títulos representativos do capital social de uma companhia aberta, que é negociada em bolsa de valores. Seu preço é fruto das condições de oferta e demanda que refletem a economia do País, específicas da empresa e de seu setor econômico. </w:t>
      </w:r>
      <w:sdt>
        <w:sdtPr>
          <w:id w:val="126669943"/>
          <w:citation/>
        </w:sdtPr>
        <w:sdtContent>
          <w:r w:rsidR="00AA4B50">
            <w:fldChar w:fldCharType="begin"/>
          </w:r>
          <w:r w:rsidR="00942E42">
            <w:instrText xml:space="preserve">CITATION For08 \l 1046 </w:instrText>
          </w:r>
          <w:r w:rsidR="00AA4B50">
            <w:fldChar w:fldCharType="separate"/>
          </w:r>
          <w:r w:rsidR="00F3318D">
            <w:rPr>
              <w:noProof/>
            </w:rPr>
            <w:t>(FORTUNA, 2008)</w:t>
          </w:r>
          <w:r w:rsidR="00AA4B50">
            <w:fldChar w:fldCharType="end"/>
          </w:r>
        </w:sdtContent>
      </w:sdt>
      <w:r w:rsidR="00C73317" w:rsidRPr="382A6C4F">
        <w:rPr>
          <w:rFonts w:eastAsia="Arial" w:cs="Arial"/>
        </w:rPr>
        <w:t>.</w:t>
      </w:r>
    </w:p>
    <w:p w14:paraId="41F676DF" w14:textId="5FBF5678" w:rsidR="00C73317" w:rsidRDefault="00C73317" w:rsidP="002078DB">
      <w:r w:rsidRPr="382A6C4F">
        <w:rPr>
          <w:rFonts w:eastAsia="Arial" w:cs="Arial"/>
        </w:rPr>
        <w:t xml:space="preserve">Tentar prever os preços das ações na bolsa de valores é algo que todo mundo que conhece um pouco deste mundo já sonhou algum dia. </w:t>
      </w:r>
      <w:r w:rsidR="00B023B9" w:rsidRPr="382A6C4F">
        <w:rPr>
          <w:rFonts w:eastAsia="Arial" w:cs="Arial"/>
        </w:rPr>
        <w:t>O</w:t>
      </w:r>
      <w:r w:rsidRPr="382A6C4F">
        <w:rPr>
          <w:rFonts w:eastAsia="Arial" w:cs="Arial"/>
        </w:rPr>
        <w:t xml:space="preserve"> segundo estágio para escolher um investimento</w:t>
      </w:r>
      <w:r w:rsidR="00FF2544" w:rsidRPr="382A6C4F">
        <w:rPr>
          <w:rFonts w:eastAsia="Arial" w:cs="Arial"/>
        </w:rPr>
        <w:t xml:space="preserve"> começa com crenças relevantes</w:t>
      </w:r>
      <w:r w:rsidR="00EC3A24" w:rsidRPr="382A6C4F">
        <w:rPr>
          <w:rFonts w:eastAsia="Arial" w:cs="Arial"/>
        </w:rPr>
        <w:t xml:space="preserve"> sobre o desempenho futuro</w:t>
      </w:r>
      <w:r w:rsidR="00FF2544" w:rsidRPr="382A6C4F">
        <w:rPr>
          <w:rFonts w:eastAsia="Arial" w:cs="Arial"/>
        </w:rPr>
        <w:t>, tais como possíveis descontos ou retornos sobre o</w:t>
      </w:r>
      <w:r w:rsidR="00EC3A24" w:rsidRPr="382A6C4F">
        <w:rPr>
          <w:rFonts w:eastAsia="Arial" w:cs="Arial"/>
        </w:rPr>
        <w:t>s</w:t>
      </w:r>
      <w:r w:rsidR="00FF2544" w:rsidRPr="382A6C4F">
        <w:rPr>
          <w:rFonts w:eastAsia="Arial" w:cs="Arial"/>
        </w:rPr>
        <w:t xml:space="preserve"> investimentos. Um exemplo é vender uma ação a um preço maior a qual foi pago por ela e, neste caso, nota-se a importância de prever os preços futuros</w:t>
      </w:r>
      <w:r w:rsidR="00B023B9" w:rsidRPr="382A6C4F">
        <w:rPr>
          <w:rFonts w:eastAsia="Arial" w:cs="Arial"/>
        </w:rPr>
        <w:t xml:space="preserve"> </w:t>
      </w:r>
      <w:sdt>
        <w:sdtPr>
          <w:id w:val="-1991398987"/>
          <w:citation/>
        </w:sdtPr>
        <w:sdtContent>
          <w:r w:rsidR="00B023B9">
            <w:fldChar w:fldCharType="begin"/>
          </w:r>
          <w:r w:rsidR="00B023B9">
            <w:instrText xml:space="preserve"> CITATION Mar52 \l 1046 </w:instrText>
          </w:r>
          <w:r w:rsidR="00B023B9">
            <w:fldChar w:fldCharType="separate"/>
          </w:r>
          <w:r w:rsidR="00F3318D">
            <w:rPr>
              <w:noProof/>
            </w:rPr>
            <w:t>(MARKOWITZ, 1952)</w:t>
          </w:r>
          <w:r w:rsidR="00B023B9">
            <w:fldChar w:fldCharType="end"/>
          </w:r>
        </w:sdtContent>
      </w:sdt>
      <w:r w:rsidR="00B023B9" w:rsidRPr="6103A698">
        <w:t>.</w:t>
      </w:r>
    </w:p>
    <w:p w14:paraId="1B19BF00" w14:textId="029BC7D3" w:rsidR="005A62EC" w:rsidRDefault="005A62EC" w:rsidP="002078DB">
      <w:r>
        <w:t>O estudo de Inteligência Artificial</w:t>
      </w:r>
      <w:r w:rsidR="00640D0C">
        <w:t xml:space="preserve"> (IA)</w:t>
      </w:r>
      <w:r>
        <w:t xml:space="preserve"> tem em uma de suas razões o entendimento do ser humano, mas não como filosofia ou psicologia, que também se concentra na inteligência, mas em como construir entidades inteligentes. Outra razão é a importância desta construção por si só. É notório que ninguém consegue prever o futuro em detalhes, mas um computador com a capacidade da inteligência humana pode ter um grande impacto no dia-a-dia e no futuro da civilização. </w:t>
      </w:r>
      <w:sdt>
        <w:sdtPr>
          <w:id w:val="2044865148"/>
          <w:citation/>
        </w:sdtPr>
        <w:sdtContent>
          <w:r>
            <w:fldChar w:fldCharType="begin"/>
          </w:r>
          <w:r>
            <w:instrText xml:space="preserve"> CITATION Rus05 \l 1046 </w:instrText>
          </w:r>
          <w:r>
            <w:fldChar w:fldCharType="separate"/>
          </w:r>
          <w:r w:rsidR="00F3318D">
            <w:rPr>
              <w:noProof/>
            </w:rPr>
            <w:t>(RUSSELL e NORVIG, 2005)</w:t>
          </w:r>
          <w:r>
            <w:fldChar w:fldCharType="end"/>
          </w:r>
        </w:sdtContent>
      </w:sdt>
    </w:p>
    <w:p w14:paraId="1C4788B7" w14:textId="1001C5DD" w:rsidR="00966DC1" w:rsidRDefault="00640D0C" w:rsidP="002078DB">
      <w:r>
        <w:rPr>
          <w:rFonts w:eastAsia="Arial" w:cs="Arial"/>
        </w:rPr>
        <w:t xml:space="preserve">A empresa que trabalha com </w:t>
      </w:r>
      <w:r w:rsidR="00966DC1" w:rsidRPr="6103A698">
        <w:rPr>
          <w:rFonts w:eastAsia="Arial" w:cs="Arial"/>
        </w:rPr>
        <w:t>I</w:t>
      </w:r>
      <w:r>
        <w:rPr>
          <w:rFonts w:eastAsia="Arial" w:cs="Arial"/>
        </w:rPr>
        <w:t>A</w:t>
      </w:r>
      <w:r w:rsidR="00966DC1" w:rsidRPr="6103A698">
        <w:rPr>
          <w:rFonts w:eastAsia="Arial" w:cs="Arial"/>
        </w:rPr>
        <w:t xml:space="preserve"> voltada para o mercado que mais chamou atenção foi a Numerai, que é uma empresa criada no final de 2015 como sendo um torneio para predição do mercado financeiro para cientistas de dados e desde lá, já recebeu 14 bilhões de preços previstos. O mais interessante é que eles pegam os modelos que possuem maior acurácia e usam em seu fundo de investimento real e em troca, remunera os melhores contribuintes com Bitcoin e, além disso, é gratuito e livre para qualquer pessoa submeter sua rede para eles.</w:t>
      </w:r>
      <w:r>
        <w:rPr>
          <w:rFonts w:eastAsia="Arial" w:cs="Arial"/>
        </w:rPr>
        <w:t xml:space="preserve"> </w:t>
      </w:r>
      <w:sdt>
        <w:sdtPr>
          <w:rPr>
            <w:rFonts w:eastAsia="Arial" w:cs="Arial"/>
          </w:rPr>
          <w:id w:val="-24867396"/>
          <w:citation/>
        </w:sdtPr>
        <w:sdtContent>
          <w:r w:rsidR="00F3318D">
            <w:rPr>
              <w:rFonts w:eastAsia="Arial" w:cs="Arial"/>
            </w:rPr>
            <w:fldChar w:fldCharType="begin"/>
          </w:r>
          <w:r w:rsidR="00F3318D" w:rsidRPr="00AC2895">
            <w:rPr>
              <w:rFonts w:eastAsia="Arial" w:cs="Arial"/>
            </w:rPr>
            <w:instrText xml:space="preserve"> CITATION Num16 \l 1033 </w:instrText>
          </w:r>
          <w:r w:rsidR="00F3318D">
            <w:rPr>
              <w:rFonts w:eastAsia="Arial" w:cs="Arial"/>
            </w:rPr>
            <w:fldChar w:fldCharType="separate"/>
          </w:r>
          <w:r w:rsidR="00F3318D" w:rsidRPr="00BB0B03">
            <w:rPr>
              <w:rFonts w:eastAsia="Arial" w:cs="Arial"/>
              <w:noProof/>
            </w:rPr>
            <w:t>(NUMERAI, 2016)</w:t>
          </w:r>
          <w:r w:rsidR="00F3318D">
            <w:rPr>
              <w:rFonts w:eastAsia="Arial" w:cs="Arial"/>
            </w:rPr>
            <w:fldChar w:fldCharType="end"/>
          </w:r>
        </w:sdtContent>
      </w:sdt>
    </w:p>
    <w:p w14:paraId="110D7B2F" w14:textId="63A5AB30" w:rsidR="6103A698" w:rsidRDefault="00640D0C" w:rsidP="00640D0C">
      <w:r>
        <w:t>Voltando um pouco para a origem da AI, um questionamento muito importante no começo da sua evolução é: u</w:t>
      </w:r>
      <w:r w:rsidR="00480A06">
        <w:t xml:space="preserve">m computador pode pensar? Essa foi uma pergunta com a qual Alan Turing </w:t>
      </w:r>
      <w:sdt>
        <w:sdtPr>
          <w:id w:val="1588115513"/>
          <w:citation/>
        </w:sdtPr>
        <w:sdtContent>
          <w:r w:rsidR="00480A06">
            <w:fldChar w:fldCharType="begin"/>
          </w:r>
          <w:r w:rsidR="00C06010">
            <w:instrText xml:space="preserve">CITATION Tur50 \n  \t  \l 1046 </w:instrText>
          </w:r>
          <w:r w:rsidR="00480A06">
            <w:fldChar w:fldCharType="separate"/>
          </w:r>
          <w:r w:rsidR="00F3318D">
            <w:rPr>
              <w:noProof/>
            </w:rPr>
            <w:t>(1950)</w:t>
          </w:r>
          <w:r w:rsidR="00480A06">
            <w:fldChar w:fldCharType="end"/>
          </w:r>
        </w:sdtContent>
      </w:sdt>
      <w:r w:rsidR="00EC3A24">
        <w:t xml:space="preserve">, “avô” da </w:t>
      </w:r>
      <w:r>
        <w:rPr>
          <w:iCs/>
        </w:rPr>
        <w:t>IA</w:t>
      </w:r>
      <w:r w:rsidR="00C06010">
        <w:t>, começou sua publicação. Ele faz uma comparação com a objeção de Lady Lovelace, que diz que uma máquina só pode fazer o que dizem para ela fazer.</w:t>
      </w:r>
      <w:r w:rsidR="004F5E75">
        <w:t xml:space="preserve"> Esta pergunta continua sendo atual, é muito difícil responder se um computador pode pensar ou não. </w:t>
      </w:r>
    </w:p>
    <w:p w14:paraId="6971232D" w14:textId="1EB94204" w:rsidR="00A728D9" w:rsidRDefault="00640D0C" w:rsidP="002078DB">
      <w:r>
        <w:t>Para tentar responder essa pergunta, u</w:t>
      </w:r>
      <w:r w:rsidR="00A00EED">
        <w:t>ma motivação de se trabalhar com redes neurais é a</w:t>
      </w:r>
      <w:r w:rsidR="00A728D9">
        <w:t xml:space="preserve"> diferença </w:t>
      </w:r>
      <w:r w:rsidR="00A00EED">
        <w:t>que um</w:t>
      </w:r>
      <w:r w:rsidR="00A728D9">
        <w:t xml:space="preserve"> cérebro humano processa uma informação em relação a um computador convencional. O cérebro é altamente complexo, não linear e processa as informações paralelamente e muito rapidamente. Há alguns casos em que o cérebro humano é muito superior, em capacidade de processamento e entendimento, do que um computador, como é o c</w:t>
      </w:r>
      <w:r w:rsidR="00E24C2C">
        <w:t>aso da visão, ou o reconhecimento de um de um rosto familiar dentre vários rostos desconhecidos em aproximadamente 150 ms</w:t>
      </w:r>
      <w:r w:rsidR="00E24C2C" w:rsidRPr="6103A698">
        <w:t xml:space="preserve"> </w:t>
      </w:r>
      <w:sdt>
        <w:sdtPr>
          <w:id w:val="2126962045"/>
          <w:citation/>
        </w:sdtPr>
        <w:sdtContent>
          <w:r w:rsidR="00E24C2C">
            <w:fldChar w:fldCharType="begin"/>
          </w:r>
          <w:r w:rsidR="00E24C2C">
            <w:instrText xml:space="preserve"> CITATION Hay98 \l 1046 </w:instrText>
          </w:r>
          <w:r w:rsidR="00E24C2C">
            <w:fldChar w:fldCharType="separate"/>
          </w:r>
          <w:r w:rsidR="00F3318D">
            <w:rPr>
              <w:noProof/>
            </w:rPr>
            <w:t>(HAYKIN, 1998)</w:t>
          </w:r>
          <w:r w:rsidR="00E24C2C">
            <w:fldChar w:fldCharType="end"/>
          </w:r>
        </w:sdtContent>
      </w:sdt>
      <w:r w:rsidR="00E24C2C" w:rsidRPr="6103A698">
        <w:t>.</w:t>
      </w:r>
    </w:p>
    <w:p w14:paraId="5A11FED0" w14:textId="50DCB2EB" w:rsidR="00456548" w:rsidRDefault="00456548" w:rsidP="002078DB">
      <w:r>
        <w:t xml:space="preserve">Por outro lado, uma das conquistas mais simbólicas e famosas do uso da aplicação da AI ocorreu em maio de 1997, na qual </w:t>
      </w:r>
      <w:r w:rsidRPr="6103A698">
        <w:rPr>
          <w:i/>
          <w:iCs/>
        </w:rPr>
        <w:t>Deep Blue</w:t>
      </w:r>
      <w:r>
        <w:t>, computador da IBM, conquistou um feito inédito que foi ganhar de um dos melhores jogadores de xadrez da história, Garry</w:t>
      </w:r>
      <w:r w:rsidRPr="6103A698">
        <w:t xml:space="preserve"> </w:t>
      </w:r>
      <w:r>
        <w:t xml:space="preserve">Kasparov, com um placar de duas vitórias, uma derrota e três empates para a máquina. Este feito foi importante não só para vencer uma partida </w:t>
      </w:r>
      <w:r>
        <w:lastRenderedPageBreak/>
        <w:t xml:space="preserve">de xadrez, mas a arquitetura usada na construção desta brilhante máquina foi aplicada na </w:t>
      </w:r>
      <w:r w:rsidR="00F238D5">
        <w:t>análise</w:t>
      </w:r>
      <w:r>
        <w:t xml:space="preserve"> de risco para o mercado financeiro, </w:t>
      </w:r>
      <w:r w:rsidR="00A00EED">
        <w:t xml:space="preserve">na </w:t>
      </w:r>
      <w:r w:rsidR="00FB2BA5">
        <w:t xml:space="preserve">dinâmica molecular para descobrir e desenvolver novos remédios, no </w:t>
      </w:r>
      <w:r w:rsidR="00FB2BA5" w:rsidRPr="6103A698">
        <w:rPr>
          <w:i/>
          <w:iCs/>
        </w:rPr>
        <w:t>data mining</w:t>
      </w:r>
      <w:r w:rsidR="00FB2BA5">
        <w:t xml:space="preserve"> e, principalmente, para desenvolver e entender os limites da programação e arquitetur</w:t>
      </w:r>
      <w:r w:rsidR="005F1B8D">
        <w:t>a paralela de uma forma massiva</w:t>
      </w:r>
      <w:r w:rsidR="00FB2BA5" w:rsidRPr="6103A698">
        <w:t xml:space="preserve"> </w:t>
      </w:r>
      <w:sdt>
        <w:sdtPr>
          <w:id w:val="1673372108"/>
          <w:citation/>
        </w:sdtPr>
        <w:sdtContent>
          <w:r w:rsidR="00FB2BA5">
            <w:fldChar w:fldCharType="begin"/>
          </w:r>
          <w:r w:rsidR="00FB2BA5">
            <w:instrText xml:space="preserve">CITATION IBM16 \l 1046 </w:instrText>
          </w:r>
          <w:r w:rsidR="00FB2BA5">
            <w:fldChar w:fldCharType="separate"/>
          </w:r>
          <w:r w:rsidR="00F3318D">
            <w:rPr>
              <w:noProof/>
            </w:rPr>
            <w:t>(IBM, 2011)</w:t>
          </w:r>
          <w:r w:rsidR="00FB2BA5">
            <w:fldChar w:fldCharType="end"/>
          </w:r>
        </w:sdtContent>
      </w:sdt>
      <w:r w:rsidR="005F1B8D" w:rsidRPr="6103A698">
        <w:t>.</w:t>
      </w:r>
    </w:p>
    <w:p w14:paraId="185F6CAB" w14:textId="1266D6C8" w:rsidR="005F1B8D" w:rsidRPr="005F1B8D" w:rsidRDefault="005F1B8D" w:rsidP="002078DB">
      <w:r>
        <w:t>Não é de hoje que alguns fundos de investimentos usam de alguma forma o poder da computação para auxiliar a atuar no mercado financeiro</w:t>
      </w:r>
      <w:r w:rsidR="00982F5C">
        <w:t>. Esse poder vai</w:t>
      </w:r>
      <w:r>
        <w:t xml:space="preserve"> desde o uso </w:t>
      </w:r>
      <w:r w:rsidRPr="6103A698">
        <w:rPr>
          <w:i/>
          <w:iCs/>
        </w:rPr>
        <w:t xml:space="preserve">algorithmic trading </w:t>
      </w:r>
      <w:r>
        <w:t>para aumentar a liquidez de um papel</w:t>
      </w:r>
      <w:r w:rsidR="00982F5C">
        <w:t>, como no trabalho do Hendershott, Jones e Menkveld</w:t>
      </w:r>
      <w:r w:rsidRPr="6103A698">
        <w:t xml:space="preserve"> </w:t>
      </w:r>
      <w:sdt>
        <w:sdtPr>
          <w:id w:val="-199789874"/>
          <w:citation/>
        </w:sdtPr>
        <w:sdtContent>
          <w:r>
            <w:fldChar w:fldCharType="begin"/>
          </w:r>
          <w:r w:rsidR="00982F5C">
            <w:instrText xml:space="preserve">CITATION HEN11 \n  \t  \l 1046 </w:instrText>
          </w:r>
          <w:r>
            <w:fldChar w:fldCharType="separate"/>
          </w:r>
          <w:r w:rsidR="00F3318D">
            <w:rPr>
              <w:noProof/>
            </w:rPr>
            <w:t>(2011)</w:t>
          </w:r>
          <w:r>
            <w:fldChar w:fldCharType="end"/>
          </w:r>
        </w:sdtContent>
      </w:sdt>
      <w:r>
        <w:t xml:space="preserve"> ou para operar em mercados</w:t>
      </w:r>
      <w:r w:rsidR="00982F5C" w:rsidRPr="6103A698">
        <w:t xml:space="preserve">, </w:t>
      </w:r>
      <w:r w:rsidR="00982F5C">
        <w:t>como no do Chabou</w:t>
      </w:r>
      <w:r w:rsidR="00982F5C" w:rsidRPr="6103A698">
        <w:t xml:space="preserve">, </w:t>
      </w:r>
      <w:r w:rsidR="00982F5C">
        <w:t>Chiquioine</w:t>
      </w:r>
      <w:r w:rsidR="00982F5C" w:rsidRPr="6103A698">
        <w:t xml:space="preserve">, </w:t>
      </w:r>
      <w:r w:rsidR="00982F5C" w:rsidRPr="6103A698">
        <w:rPr>
          <w:i/>
          <w:iCs/>
        </w:rPr>
        <w:t>et al</w:t>
      </w:r>
      <w:r w:rsidRPr="6103A698">
        <w:t xml:space="preserve"> </w:t>
      </w:r>
      <w:sdt>
        <w:sdtPr>
          <w:id w:val="-470281913"/>
          <w:citation/>
        </w:sdtPr>
        <w:sdtContent>
          <w:r>
            <w:fldChar w:fldCharType="begin"/>
          </w:r>
          <w:r w:rsidR="00982F5C">
            <w:instrText xml:space="preserve">CITATION Cha14 \n  \t  \l 1046 </w:instrText>
          </w:r>
          <w:r>
            <w:fldChar w:fldCharType="separate"/>
          </w:r>
          <w:r w:rsidR="00F3318D">
            <w:rPr>
              <w:noProof/>
            </w:rPr>
            <w:t>(2014)</w:t>
          </w:r>
          <w:r>
            <w:fldChar w:fldCharType="end"/>
          </w:r>
        </w:sdtContent>
      </w:sdt>
      <w:r>
        <w:t xml:space="preserve"> até </w:t>
      </w:r>
      <w:r w:rsidR="00982F5C">
        <w:t>o uso da</w:t>
      </w:r>
      <w:r>
        <w:t xml:space="preserve"> AI </w:t>
      </w:r>
      <w:r w:rsidR="00982F5C">
        <w:t xml:space="preserve">para </w:t>
      </w:r>
      <w:r>
        <w:t>tomar as decisões</w:t>
      </w:r>
      <w:r w:rsidR="00552651">
        <w:t xml:space="preserve">, inclusive passando por momentos difíceis nessa área, como o recente </w:t>
      </w:r>
      <w:r w:rsidR="00552651" w:rsidRPr="6103A698">
        <w:rPr>
          <w:i/>
          <w:iCs/>
        </w:rPr>
        <w:t>Brexit</w:t>
      </w:r>
      <w:r w:rsidR="005A62EC">
        <w:rPr>
          <w:i/>
          <w:iCs/>
        </w:rPr>
        <w:t xml:space="preserve"> </w:t>
      </w:r>
      <w:r w:rsidR="005A62EC">
        <w:rPr>
          <w:iCs/>
        </w:rPr>
        <w:t>(Saída do Reino Unido da União Europeia)</w:t>
      </w:r>
      <w:r w:rsidR="00552651" w:rsidRPr="005A62EC">
        <w:rPr>
          <w:iCs/>
        </w:rPr>
        <w:t>,</w:t>
      </w:r>
      <w:r w:rsidR="00552651" w:rsidRPr="6103A698">
        <w:rPr>
          <w:i/>
          <w:iCs/>
        </w:rPr>
        <w:t xml:space="preserve"> </w:t>
      </w:r>
      <w:r w:rsidR="00552651">
        <w:t>e conseguindo ótimos retornos</w:t>
      </w:r>
      <w:r w:rsidR="00982F5C">
        <w:t>, como no caso da Kathleen e Komaki</w:t>
      </w:r>
      <w:r w:rsidRPr="6103A698">
        <w:t xml:space="preserve"> </w:t>
      </w:r>
      <w:sdt>
        <w:sdtPr>
          <w:id w:val="-74139097"/>
          <w:citation/>
        </w:sdtPr>
        <w:sdtContent>
          <w:r>
            <w:fldChar w:fldCharType="begin"/>
          </w:r>
          <w:r w:rsidR="00982F5C">
            <w:instrText xml:space="preserve">CITATION Chu16 \n  \t  \l 1046 </w:instrText>
          </w:r>
          <w:r>
            <w:fldChar w:fldCharType="separate"/>
          </w:r>
          <w:r w:rsidR="00F3318D">
            <w:rPr>
              <w:noProof/>
            </w:rPr>
            <w:t>(2016)</w:t>
          </w:r>
          <w:r>
            <w:fldChar w:fldCharType="end"/>
          </w:r>
        </w:sdtContent>
      </w:sdt>
      <w:r w:rsidR="00552651" w:rsidRPr="6103A698">
        <w:t>.</w:t>
      </w:r>
    </w:p>
    <w:p w14:paraId="09E60A2E" w14:textId="10D434F9" w:rsidR="009F30DD" w:rsidRDefault="00FF2544" w:rsidP="00966DC1">
      <w:pPr>
        <w:rPr>
          <w:rFonts w:eastAsia="Arial" w:cs="Arial"/>
        </w:rPr>
      </w:pPr>
      <w:r w:rsidRPr="382A6C4F">
        <w:rPr>
          <w:rFonts w:eastAsia="Arial" w:cs="Arial"/>
        </w:rPr>
        <w:t>Vários trabalhos</w:t>
      </w:r>
      <w:r w:rsidR="00C60C63" w:rsidRPr="382A6C4F">
        <w:rPr>
          <w:rFonts w:eastAsia="Arial" w:cs="Arial"/>
        </w:rPr>
        <w:t xml:space="preserve"> acadêmicos</w:t>
      </w:r>
      <w:r w:rsidRPr="382A6C4F">
        <w:rPr>
          <w:rFonts w:eastAsia="Arial" w:cs="Arial"/>
        </w:rPr>
        <w:t xml:space="preserve"> foram realizados demonstrando a eficácia do uso de </w:t>
      </w:r>
      <w:r w:rsidR="00552651" w:rsidRPr="382A6C4F">
        <w:rPr>
          <w:rFonts w:eastAsia="Arial" w:cs="Arial"/>
        </w:rPr>
        <w:t>AI</w:t>
      </w:r>
      <w:r w:rsidRPr="382A6C4F">
        <w:rPr>
          <w:rFonts w:eastAsia="Arial" w:cs="Arial"/>
        </w:rPr>
        <w:t xml:space="preserve"> e redes neurais para predição dos preços das ações, </w:t>
      </w:r>
      <w:r w:rsidR="00F238D5" w:rsidRPr="382A6C4F">
        <w:rPr>
          <w:rFonts w:eastAsia="Arial" w:cs="Arial"/>
        </w:rPr>
        <w:t>um dos primeiros</w:t>
      </w:r>
      <w:r w:rsidR="00982F5C" w:rsidRPr="382A6C4F">
        <w:rPr>
          <w:rFonts w:eastAsia="Arial" w:cs="Arial"/>
        </w:rPr>
        <w:t xml:space="preserve"> feito por Kimoto, Asakawa, </w:t>
      </w:r>
      <w:r w:rsidR="00982F5C" w:rsidRPr="6103A698">
        <w:rPr>
          <w:rFonts w:eastAsia="Arial" w:cs="Arial"/>
          <w:i/>
          <w:iCs/>
        </w:rPr>
        <w:t>et al.</w:t>
      </w:r>
      <w:r w:rsidR="00982F5C" w:rsidRPr="382A6C4F">
        <w:rPr>
          <w:rFonts w:eastAsia="Arial" w:cs="Arial"/>
        </w:rPr>
        <w:t xml:space="preserve"> </w:t>
      </w:r>
      <w:sdt>
        <w:sdtPr>
          <w:id w:val="-1219737815"/>
          <w:citation/>
        </w:sdtPr>
        <w:sdtContent>
          <w:r w:rsidR="00982F5C">
            <w:fldChar w:fldCharType="begin"/>
          </w:r>
          <w:r w:rsidR="00982F5C">
            <w:instrText xml:space="preserve">CITATION Kim90 \n  \t  \l 1046 </w:instrText>
          </w:r>
          <w:r w:rsidR="00982F5C">
            <w:fldChar w:fldCharType="separate"/>
          </w:r>
          <w:r w:rsidR="00F3318D">
            <w:rPr>
              <w:noProof/>
            </w:rPr>
            <w:t>(1990)</w:t>
          </w:r>
          <w:r w:rsidR="00982F5C">
            <w:fldChar w:fldCharType="end"/>
          </w:r>
        </w:sdtContent>
      </w:sdt>
      <w:r w:rsidR="00982F5C">
        <w:t>, ou</w:t>
      </w:r>
      <w:r w:rsidRPr="382A6C4F">
        <w:rPr>
          <w:rFonts w:eastAsia="Arial" w:cs="Arial"/>
        </w:rPr>
        <w:t xml:space="preserve"> realizado por </w:t>
      </w:r>
      <w:r w:rsidR="00A00EED" w:rsidRPr="382A6C4F">
        <w:rPr>
          <w:rFonts w:eastAsia="Arial" w:cs="Arial"/>
        </w:rPr>
        <w:t xml:space="preserve">Thomaz e Vellasco </w:t>
      </w:r>
      <w:sdt>
        <w:sdtPr>
          <w:id w:val="-1939290327"/>
          <w:citation/>
        </w:sdtPr>
        <w:sdtContent>
          <w:r>
            <w:fldChar w:fldCharType="begin"/>
          </w:r>
          <w:r w:rsidR="00982F5C">
            <w:instrText xml:space="preserve">CITATION Tho05 \n  \t  \l 1046 </w:instrText>
          </w:r>
          <w:r>
            <w:fldChar w:fldCharType="separate"/>
          </w:r>
          <w:r w:rsidR="00F3318D">
            <w:rPr>
              <w:noProof/>
            </w:rPr>
            <w:t>(2005)</w:t>
          </w:r>
          <w:r>
            <w:fldChar w:fldCharType="end"/>
          </w:r>
        </w:sdtContent>
      </w:sdt>
      <w:r w:rsidR="005D071E" w:rsidRPr="382A6C4F">
        <w:rPr>
          <w:rFonts w:eastAsia="Arial" w:cs="Arial"/>
        </w:rPr>
        <w:t>,</w:t>
      </w:r>
      <w:r w:rsidR="00982F5C" w:rsidRPr="382A6C4F">
        <w:rPr>
          <w:rFonts w:eastAsia="Arial" w:cs="Arial"/>
        </w:rPr>
        <w:t xml:space="preserve">  </w:t>
      </w:r>
      <w:r w:rsidR="00E53645" w:rsidRPr="382A6C4F">
        <w:rPr>
          <w:rFonts w:eastAsia="Arial" w:cs="Arial"/>
        </w:rPr>
        <w:t xml:space="preserve">ou </w:t>
      </w:r>
      <w:r w:rsidR="00982F5C" w:rsidRPr="382A6C4F">
        <w:rPr>
          <w:rFonts w:eastAsia="Arial" w:cs="Arial"/>
        </w:rPr>
        <w:t>por Refenes, Zapranis e Francis</w:t>
      </w:r>
      <w:r w:rsidR="005D071E" w:rsidRPr="382A6C4F">
        <w:rPr>
          <w:rFonts w:eastAsia="Arial" w:cs="Arial"/>
        </w:rPr>
        <w:t xml:space="preserve"> </w:t>
      </w:r>
      <w:sdt>
        <w:sdtPr>
          <w:id w:val="-1364125157"/>
          <w:citation/>
        </w:sdtPr>
        <w:sdtContent>
          <w:r w:rsidR="005D071E">
            <w:fldChar w:fldCharType="begin"/>
          </w:r>
          <w:r w:rsidR="00982F5C">
            <w:instrText xml:space="preserve">CITATION Ref94 \n  \t  \l 1046 </w:instrText>
          </w:r>
          <w:r w:rsidR="005D071E">
            <w:fldChar w:fldCharType="separate"/>
          </w:r>
          <w:r w:rsidR="00F3318D">
            <w:rPr>
              <w:noProof/>
            </w:rPr>
            <w:t>(1994)</w:t>
          </w:r>
          <w:r w:rsidR="005D071E">
            <w:fldChar w:fldCharType="end"/>
          </w:r>
        </w:sdtContent>
      </w:sdt>
      <w:r w:rsidR="008871AE" w:rsidRPr="382A6C4F">
        <w:rPr>
          <w:rFonts w:eastAsia="Arial" w:cs="Arial"/>
        </w:rPr>
        <w:t>, entre outros</w:t>
      </w:r>
      <w:r w:rsidR="00982F5C" w:rsidRPr="382A6C4F">
        <w:rPr>
          <w:rFonts w:eastAsia="Arial" w:cs="Arial"/>
        </w:rPr>
        <w:t>. Os trabalhos elencados não abordavam a criação de uma rede em si, somente sua aplicação. Desta fo</w:t>
      </w:r>
      <w:r w:rsidR="00946377">
        <w:rPr>
          <w:rFonts w:eastAsia="Arial" w:cs="Arial"/>
        </w:rPr>
        <w:t>rma, essa</w:t>
      </w:r>
      <w:r w:rsidR="00982F5C" w:rsidRPr="382A6C4F">
        <w:rPr>
          <w:rFonts w:eastAsia="Arial" w:cs="Arial"/>
        </w:rPr>
        <w:t xml:space="preserve"> pesquisa tem como diferencial o desenvolvimento de um software.</w:t>
      </w:r>
    </w:p>
    <w:p w14:paraId="74D23665" w14:textId="77777777" w:rsidR="00F3318D" w:rsidRPr="00D71036" w:rsidRDefault="00F3318D" w:rsidP="00966DC1"/>
    <w:p w14:paraId="5E59E5B5" w14:textId="3BAFA693" w:rsidR="00417961" w:rsidRPr="00F0378C" w:rsidRDefault="002078DB" w:rsidP="002078DB">
      <w:pPr>
        <w:pStyle w:val="Ttulo2"/>
      </w:pPr>
      <w:bookmarkStart w:id="16" w:name="_Toc447474809"/>
      <w:bookmarkStart w:id="17" w:name="_Toc462599922"/>
      <w:bookmarkStart w:id="18" w:name="_Toc465711339"/>
      <w:bookmarkStart w:id="19" w:name="_Toc465889407"/>
      <w:r>
        <w:t xml:space="preserve">1.1 </w:t>
      </w:r>
      <w:r w:rsidR="0063479B" w:rsidRPr="002CE37B">
        <w:t>O</w:t>
      </w:r>
      <w:r w:rsidR="0004786F" w:rsidRPr="002CE37B">
        <w:t>bjetivos</w:t>
      </w:r>
      <w:bookmarkEnd w:id="16"/>
      <w:bookmarkEnd w:id="17"/>
      <w:bookmarkEnd w:id="18"/>
      <w:bookmarkEnd w:id="19"/>
      <w:r w:rsidR="00385E45" w:rsidRPr="00F0378C">
        <w:fldChar w:fldCharType="begin"/>
      </w:r>
      <w:r w:rsidR="00385E45" w:rsidRPr="00F0378C">
        <w:instrText xml:space="preserve"> XE "</w:instrText>
      </w:r>
      <w:r w:rsidR="00385E45" w:rsidRPr="00F0378C">
        <w:rPr>
          <w:szCs w:val="24"/>
        </w:rPr>
        <w:instrText>Objetivos</w:instrText>
      </w:r>
      <w:r w:rsidR="00385E45" w:rsidRPr="00F0378C">
        <w:instrText xml:space="preserve">" </w:instrText>
      </w:r>
      <w:r w:rsidR="00385E45" w:rsidRPr="00F0378C">
        <w:rPr>
          <w:szCs w:val="24"/>
        </w:rPr>
        <w:fldChar w:fldCharType="end"/>
      </w:r>
      <w:r w:rsidR="006F549A" w:rsidRPr="00F0378C">
        <w:t xml:space="preserve"> </w:t>
      </w:r>
    </w:p>
    <w:p w14:paraId="4102E767" w14:textId="77777777" w:rsidR="00417961" w:rsidRPr="00417961" w:rsidRDefault="00417961" w:rsidP="002078DB">
      <w:pPr>
        <w:rPr>
          <w:lang w:eastAsia="pt-BR"/>
        </w:rPr>
      </w:pPr>
    </w:p>
    <w:p w14:paraId="17CE2B5D" w14:textId="7CE0413F" w:rsidR="00417961" w:rsidRDefault="382A6C4F" w:rsidP="00FD2B06">
      <w:r w:rsidRPr="382A6C4F">
        <w:rPr>
          <w:rFonts w:eastAsia="Arial" w:cs="Arial"/>
        </w:rPr>
        <w:t>O objetivo deste trabalho é criar e validar redes neurais aplicadas à predição de preços no mercado financeiro.</w:t>
      </w:r>
    </w:p>
    <w:p w14:paraId="42341AFA" w14:textId="77777777" w:rsidR="00FD2B06" w:rsidRPr="00417961" w:rsidRDefault="00FD2B06" w:rsidP="00FD2B06"/>
    <w:p w14:paraId="4A673A32" w14:textId="7F42EB32" w:rsidR="0063479B" w:rsidRPr="00D71036" w:rsidRDefault="00257F43" w:rsidP="002078DB">
      <w:pPr>
        <w:pStyle w:val="Ttulo2"/>
      </w:pPr>
      <w:bookmarkStart w:id="20" w:name="_Toc447474810"/>
      <w:bookmarkStart w:id="21" w:name="_Toc462599923"/>
      <w:bookmarkStart w:id="22" w:name="_Toc465711340"/>
      <w:bookmarkStart w:id="23" w:name="_Toc465889408"/>
      <w:r>
        <w:t>1.2</w:t>
      </w:r>
      <w:r w:rsidR="0063479B" w:rsidRPr="00D71036">
        <w:t xml:space="preserve"> J</w:t>
      </w:r>
      <w:r w:rsidR="0004786F" w:rsidRPr="00D71036">
        <w:t>ustificativa</w:t>
      </w:r>
      <w:bookmarkEnd w:id="20"/>
      <w:bookmarkEnd w:id="21"/>
      <w:bookmarkEnd w:id="22"/>
      <w:bookmarkEnd w:id="23"/>
      <w:r w:rsidR="00385E45">
        <w:fldChar w:fldCharType="begin"/>
      </w:r>
      <w:r w:rsidR="00385E45">
        <w:instrText xml:space="preserve"> XE "</w:instrText>
      </w:r>
      <w:r w:rsidR="00385E45" w:rsidRPr="009F4D4A">
        <w:instrText>Justificativa</w:instrText>
      </w:r>
      <w:r w:rsidR="00385E45">
        <w:instrText xml:space="preserve">" </w:instrText>
      </w:r>
      <w:r w:rsidR="00385E45">
        <w:fldChar w:fldCharType="end"/>
      </w:r>
    </w:p>
    <w:p w14:paraId="56A7A1FC" w14:textId="77777777" w:rsidR="007243D4" w:rsidRDefault="007243D4" w:rsidP="002078DB"/>
    <w:p w14:paraId="0A27EC32" w14:textId="2B1D2F8B" w:rsidR="00A73AF6" w:rsidRDefault="00A73AF6" w:rsidP="002078DB">
      <w:r>
        <w:tab/>
      </w:r>
      <w:r w:rsidRPr="382A6C4F">
        <w:rPr>
          <w:rFonts w:eastAsia="Arial" w:cs="Arial"/>
        </w:rPr>
        <w:t>Ao tentar reproduzir trabalhos já feitos na área de redes neurais aplicadas ao mercado financeiro, perde-s</w:t>
      </w:r>
      <w:r w:rsidR="00233B56" w:rsidRPr="382A6C4F">
        <w:rPr>
          <w:rFonts w:eastAsia="Arial" w:cs="Arial"/>
        </w:rPr>
        <w:t xml:space="preserve">e muito tempo com toda a parte </w:t>
      </w:r>
      <w:r w:rsidRPr="382A6C4F">
        <w:rPr>
          <w:rFonts w:eastAsia="Arial" w:cs="Arial"/>
          <w:i/>
          <w:iCs/>
        </w:rPr>
        <w:t>background</w:t>
      </w:r>
      <w:r w:rsidRPr="382A6C4F">
        <w:rPr>
          <w:rFonts w:eastAsia="Arial" w:cs="Arial"/>
        </w:rPr>
        <w:t xml:space="preserve"> e necessita-se de um bom conhecimento em programação para criar uma rede.</w:t>
      </w:r>
    </w:p>
    <w:p w14:paraId="641A0C4E" w14:textId="0E3EBAFC" w:rsidR="00701A5B" w:rsidRDefault="00CE0A26" w:rsidP="00E53645">
      <w:r w:rsidRPr="382A6C4F">
        <w:rPr>
          <w:rFonts w:eastAsia="Arial" w:cs="Arial"/>
        </w:rPr>
        <w:t>Em todos os trabalhos p</w:t>
      </w:r>
      <w:r w:rsidR="003D5CFE" w:rsidRPr="382A6C4F">
        <w:rPr>
          <w:rFonts w:eastAsia="Arial" w:cs="Arial"/>
        </w:rPr>
        <w:t>esquisados, as etapas de extração</w:t>
      </w:r>
      <w:r w:rsidRPr="382A6C4F">
        <w:rPr>
          <w:rFonts w:eastAsia="Arial" w:cs="Arial"/>
        </w:rPr>
        <w:t xml:space="preserve"> </w:t>
      </w:r>
      <w:r w:rsidR="003D5CFE" w:rsidRPr="382A6C4F">
        <w:rPr>
          <w:rFonts w:eastAsia="Arial" w:cs="Arial"/>
        </w:rPr>
        <w:t>dos dados, normalização</w:t>
      </w:r>
      <w:r w:rsidR="002F711A" w:rsidRPr="382A6C4F">
        <w:rPr>
          <w:rFonts w:eastAsia="Arial" w:cs="Arial"/>
        </w:rPr>
        <w:t>,</w:t>
      </w:r>
      <w:r w:rsidR="003D5CFE" w:rsidRPr="382A6C4F">
        <w:rPr>
          <w:rFonts w:eastAsia="Arial" w:cs="Arial"/>
        </w:rPr>
        <w:t xml:space="preserve"> configuração, treinamento e validação</w:t>
      </w:r>
      <w:r w:rsidRPr="382A6C4F">
        <w:rPr>
          <w:rFonts w:eastAsia="Arial" w:cs="Arial"/>
        </w:rPr>
        <w:t xml:space="preserve"> a rede e, por fim, gerar um relatório com os resultados</w:t>
      </w:r>
      <w:r w:rsidR="003D5CFE" w:rsidRPr="382A6C4F">
        <w:rPr>
          <w:rFonts w:eastAsia="Arial" w:cs="Arial"/>
        </w:rPr>
        <w:t>,</w:t>
      </w:r>
      <w:r w:rsidRPr="382A6C4F">
        <w:rPr>
          <w:rFonts w:eastAsia="Arial" w:cs="Arial"/>
        </w:rPr>
        <w:t xml:space="preserve"> n</w:t>
      </w:r>
      <w:r w:rsidR="003D5CFE" w:rsidRPr="382A6C4F">
        <w:rPr>
          <w:rFonts w:eastAsia="Arial" w:cs="Arial"/>
        </w:rPr>
        <w:t>ão era o objetivo e</w:t>
      </w:r>
      <w:r w:rsidRPr="382A6C4F">
        <w:rPr>
          <w:rFonts w:eastAsia="Arial" w:cs="Arial"/>
        </w:rPr>
        <w:t xml:space="preserve"> era uma etapa que todos os pesquisadores perdiam certo tempo. Nos trabalhos, várias ferramentas foram utilizadas, como o Excel e o Neuroph Studio</w:t>
      </w:r>
      <w:r w:rsidR="00701A5B" w:rsidRPr="382A6C4F">
        <w:rPr>
          <w:rFonts w:eastAsia="Arial" w:cs="Arial"/>
        </w:rPr>
        <w:t xml:space="preserve"> no trabalho d</w:t>
      </w:r>
      <w:r w:rsidR="00E53645" w:rsidRPr="382A6C4F">
        <w:rPr>
          <w:rFonts w:eastAsia="Arial" w:cs="Arial"/>
        </w:rPr>
        <w:t>o</w:t>
      </w:r>
      <w:r w:rsidR="00701A5B" w:rsidRPr="382A6C4F">
        <w:rPr>
          <w:rFonts w:eastAsia="Arial" w:cs="Arial"/>
        </w:rPr>
        <w:t xml:space="preserve"> Krieger</w:t>
      </w:r>
      <w:r w:rsidRPr="382A6C4F">
        <w:rPr>
          <w:rFonts w:eastAsia="Arial" w:cs="Arial"/>
        </w:rPr>
        <w:t xml:space="preserve"> </w:t>
      </w:r>
      <w:sdt>
        <w:sdtPr>
          <w:id w:val="-1577964332"/>
          <w:citation/>
        </w:sdtPr>
        <w:sdtContent>
          <w:r>
            <w:fldChar w:fldCharType="begin"/>
          </w:r>
          <w:r w:rsidR="00E53645">
            <w:instrText xml:space="preserve">CITATION Kri12 \n  \t  \l 1046 </w:instrText>
          </w:r>
          <w:r>
            <w:fldChar w:fldCharType="separate"/>
          </w:r>
          <w:r w:rsidR="00F3318D">
            <w:rPr>
              <w:noProof/>
            </w:rPr>
            <w:t>(2012)</w:t>
          </w:r>
          <w:r>
            <w:fldChar w:fldCharType="end"/>
          </w:r>
        </w:sdtContent>
      </w:sdt>
      <w:r w:rsidRPr="382A6C4F">
        <w:rPr>
          <w:rFonts w:eastAsia="Arial" w:cs="Arial"/>
        </w:rPr>
        <w:t>, Matlab e Eviews</w:t>
      </w:r>
      <w:r w:rsidR="00E53645" w:rsidRPr="382A6C4F">
        <w:rPr>
          <w:rFonts w:eastAsia="Arial" w:cs="Arial"/>
        </w:rPr>
        <w:t xml:space="preserve"> no trabalho do Oliveira</w:t>
      </w:r>
      <w:r w:rsidRPr="382A6C4F">
        <w:rPr>
          <w:rFonts w:eastAsia="Arial" w:cs="Arial"/>
        </w:rPr>
        <w:t xml:space="preserve"> </w:t>
      </w:r>
      <w:sdt>
        <w:sdtPr>
          <w:id w:val="-1299295876"/>
          <w:citation/>
        </w:sdtPr>
        <w:sdtContent>
          <w:r>
            <w:fldChar w:fldCharType="begin"/>
          </w:r>
          <w:r w:rsidR="00E53645">
            <w:instrText xml:space="preserve">CITATION Oli07 \n  \t  \l 1046 </w:instrText>
          </w:r>
          <w:r>
            <w:fldChar w:fldCharType="separate"/>
          </w:r>
          <w:r w:rsidR="00F3318D">
            <w:rPr>
              <w:noProof/>
            </w:rPr>
            <w:t>(2007)</w:t>
          </w:r>
          <w:r>
            <w:fldChar w:fldCharType="end"/>
          </w:r>
        </w:sdtContent>
      </w:sdt>
      <w:r w:rsidRPr="382A6C4F">
        <w:rPr>
          <w:rFonts w:eastAsia="Arial" w:cs="Arial"/>
        </w:rPr>
        <w:t>, entre outros.</w:t>
      </w:r>
    </w:p>
    <w:p w14:paraId="440CCCB9" w14:textId="77777777" w:rsidR="00CE0A26" w:rsidRDefault="00CE0A26" w:rsidP="002078DB"/>
    <w:p w14:paraId="22B4C6D1" w14:textId="53FF6EAF" w:rsidR="00FD2B06" w:rsidRDefault="00156B6A" w:rsidP="00156B6A">
      <w:pPr>
        <w:pStyle w:val="Ttulo2"/>
      </w:pPr>
      <w:bookmarkStart w:id="24" w:name="_Toc465711341"/>
      <w:bookmarkStart w:id="25" w:name="_Toc465889409"/>
      <w:r>
        <w:t>1.3</w:t>
      </w:r>
      <w:r w:rsidR="00165D3C">
        <w:t xml:space="preserve"> </w:t>
      </w:r>
      <w:r w:rsidR="007243D4" w:rsidRPr="00D71036">
        <w:t>Métodos e Tecnologias</w:t>
      </w:r>
      <w:bookmarkEnd w:id="24"/>
      <w:bookmarkEnd w:id="25"/>
    </w:p>
    <w:p w14:paraId="58A96E4E" w14:textId="0C3C1426" w:rsidR="007243D4" w:rsidRDefault="00385E45" w:rsidP="00FD2B06">
      <w:r>
        <w:fldChar w:fldCharType="begin"/>
      </w:r>
      <w:r>
        <w:instrText xml:space="preserve"> XE "</w:instrText>
      </w:r>
      <w:r w:rsidRPr="00452286">
        <w:instrText>Métodos e Tecnologias</w:instrText>
      </w:r>
      <w:r>
        <w:instrText xml:space="preserve">" </w:instrText>
      </w:r>
      <w:r>
        <w:fldChar w:fldCharType="end"/>
      </w:r>
    </w:p>
    <w:p w14:paraId="7909D0DF" w14:textId="0CA3A38F" w:rsidR="00A73AF6" w:rsidRPr="00C30DB4" w:rsidRDefault="00A73AF6" w:rsidP="002078DB">
      <w:r>
        <w:rPr>
          <w:b/>
        </w:rPr>
        <w:tab/>
      </w:r>
      <w:bookmarkStart w:id="26" w:name="OLE_LINK1"/>
      <w:bookmarkStart w:id="27" w:name="OLE_LINK2"/>
      <w:bookmarkStart w:id="28" w:name="OLE_LINK3"/>
      <w:bookmarkStart w:id="29" w:name="OLE_LINK4"/>
      <w:bookmarkStart w:id="30" w:name="OLE_LINK5"/>
      <w:r w:rsidRPr="382A6C4F">
        <w:rPr>
          <w:rFonts w:eastAsia="Arial" w:cs="Arial"/>
        </w:rPr>
        <w:t>O trabalho</w:t>
      </w:r>
      <w:r w:rsidR="00C60C63" w:rsidRPr="382A6C4F">
        <w:rPr>
          <w:rFonts w:eastAsia="Arial" w:cs="Arial"/>
        </w:rPr>
        <w:t xml:space="preserve"> é</w:t>
      </w:r>
      <w:r w:rsidRPr="382A6C4F">
        <w:rPr>
          <w:rFonts w:eastAsia="Arial" w:cs="Arial"/>
        </w:rPr>
        <w:t xml:space="preserve"> apresentado por meio d</w:t>
      </w:r>
      <w:r w:rsidR="00C30DB4" w:rsidRPr="382A6C4F">
        <w:rPr>
          <w:rFonts w:eastAsia="Arial" w:cs="Arial"/>
        </w:rPr>
        <w:t>e levantamen</w:t>
      </w:r>
      <w:r w:rsidR="00F469B0" w:rsidRPr="382A6C4F">
        <w:rPr>
          <w:rFonts w:eastAsia="Arial" w:cs="Arial"/>
        </w:rPr>
        <w:t>tos bibliográficos,</w:t>
      </w:r>
      <w:r w:rsidR="002E2FB6" w:rsidRPr="382A6C4F">
        <w:rPr>
          <w:rFonts w:eastAsia="Arial" w:cs="Arial"/>
        </w:rPr>
        <w:t xml:space="preserve"> </w:t>
      </w:r>
      <w:r w:rsidR="00F469B0" w:rsidRPr="382A6C4F">
        <w:rPr>
          <w:rFonts w:eastAsia="Arial" w:cs="Arial"/>
        </w:rPr>
        <w:t>tipo de pesquisa</w:t>
      </w:r>
      <w:r w:rsidR="002E2FB6" w:rsidRPr="382A6C4F">
        <w:rPr>
          <w:rFonts w:eastAsia="Arial" w:cs="Arial"/>
        </w:rPr>
        <w:t xml:space="preserve"> </w:t>
      </w:r>
      <w:r w:rsidR="004263F6" w:rsidRPr="382A6C4F">
        <w:rPr>
          <w:rFonts w:eastAsia="Arial" w:cs="Arial"/>
        </w:rPr>
        <w:t>documental,</w:t>
      </w:r>
      <w:r w:rsidR="002E2FB6" w:rsidRPr="382A6C4F">
        <w:rPr>
          <w:rFonts w:eastAsia="Arial" w:cs="Arial"/>
        </w:rPr>
        <w:t xml:space="preserve"> </w:t>
      </w:r>
      <w:r w:rsidR="0603C5FF" w:rsidRPr="382A6C4F">
        <w:rPr>
          <w:rFonts w:eastAsia="Arial" w:cs="Arial"/>
        </w:rPr>
        <w:t>qualitativa</w:t>
      </w:r>
      <w:r w:rsidR="00F469B0" w:rsidRPr="382A6C4F">
        <w:rPr>
          <w:rFonts w:eastAsia="Arial" w:cs="Arial"/>
        </w:rPr>
        <w:t xml:space="preserve"> </w:t>
      </w:r>
      <w:r w:rsidR="004263F6" w:rsidRPr="382A6C4F">
        <w:rPr>
          <w:rFonts w:eastAsia="Arial" w:cs="Arial"/>
        </w:rPr>
        <w:t>e</w:t>
      </w:r>
      <w:r w:rsidR="00F469B0" w:rsidRPr="382A6C4F">
        <w:rPr>
          <w:rFonts w:eastAsia="Arial" w:cs="Arial"/>
        </w:rPr>
        <w:t xml:space="preserve"> com o método indutivo</w:t>
      </w:r>
      <w:bookmarkEnd w:id="26"/>
      <w:bookmarkEnd w:id="27"/>
      <w:bookmarkEnd w:id="28"/>
      <w:bookmarkEnd w:id="29"/>
      <w:bookmarkEnd w:id="30"/>
      <w:r w:rsidR="00C30DB4" w:rsidRPr="382A6C4F">
        <w:rPr>
          <w:rFonts w:eastAsia="Arial" w:cs="Arial"/>
        </w:rPr>
        <w:t xml:space="preserve">. </w:t>
      </w:r>
      <w:r w:rsidR="00C60C63" w:rsidRPr="382A6C4F">
        <w:rPr>
          <w:rFonts w:eastAsia="Arial" w:cs="Arial"/>
        </w:rPr>
        <w:t xml:space="preserve">O </w:t>
      </w:r>
      <w:r w:rsidR="00E03F21" w:rsidRPr="382A6C4F">
        <w:rPr>
          <w:rFonts w:eastAsia="Arial" w:cs="Arial"/>
        </w:rPr>
        <w:t>software</w:t>
      </w:r>
      <w:r w:rsidR="00C60C63" w:rsidRPr="382A6C4F">
        <w:rPr>
          <w:rFonts w:eastAsia="Arial" w:cs="Arial"/>
        </w:rPr>
        <w:t xml:space="preserve"> está escrito na</w:t>
      </w:r>
      <w:r w:rsidR="00D818C4" w:rsidRPr="382A6C4F">
        <w:rPr>
          <w:rFonts w:eastAsia="Arial" w:cs="Arial"/>
        </w:rPr>
        <w:t xml:space="preserve"> linguagem Java 8, </w:t>
      </w:r>
      <w:r w:rsidR="00C60C63" w:rsidRPr="382A6C4F">
        <w:rPr>
          <w:rFonts w:eastAsia="Arial" w:cs="Arial"/>
        </w:rPr>
        <w:t xml:space="preserve">com </w:t>
      </w:r>
      <w:r w:rsidR="00D818C4" w:rsidRPr="382A6C4F">
        <w:rPr>
          <w:rFonts w:eastAsia="Arial" w:cs="Arial"/>
        </w:rPr>
        <w:t xml:space="preserve">a biblioteca YahooFinance API para extração dos </w:t>
      </w:r>
      <w:r w:rsidR="00D818C4" w:rsidRPr="382A6C4F">
        <w:rPr>
          <w:rFonts w:eastAsia="Arial" w:cs="Arial"/>
        </w:rPr>
        <w:lastRenderedPageBreak/>
        <w:t xml:space="preserve">dados e Encog </w:t>
      </w:r>
      <w:r w:rsidR="00F240BD" w:rsidRPr="382A6C4F">
        <w:rPr>
          <w:rFonts w:eastAsia="Arial" w:cs="Arial"/>
        </w:rPr>
        <w:t>Framework</w:t>
      </w:r>
      <w:r w:rsidR="00D818C4" w:rsidRPr="382A6C4F">
        <w:rPr>
          <w:rFonts w:eastAsia="Arial" w:cs="Arial"/>
        </w:rPr>
        <w:t xml:space="preserve"> para a criação da rede neural.</w:t>
      </w:r>
      <w:r w:rsidR="00E03F21" w:rsidRPr="382A6C4F">
        <w:rPr>
          <w:rFonts w:eastAsia="Arial" w:cs="Arial"/>
        </w:rPr>
        <w:t xml:space="preserve"> O versionamento do sistema </w:t>
      </w:r>
      <w:r w:rsidR="00C60C63" w:rsidRPr="382A6C4F">
        <w:rPr>
          <w:rFonts w:eastAsia="Arial" w:cs="Arial"/>
        </w:rPr>
        <w:t>é</w:t>
      </w:r>
      <w:r w:rsidR="00E03F21" w:rsidRPr="382A6C4F">
        <w:rPr>
          <w:rFonts w:eastAsia="Arial" w:cs="Arial"/>
        </w:rPr>
        <w:t xml:space="preserve"> feito pelo GitHub </w:t>
      </w:r>
      <w:r w:rsidR="00156B6A" w:rsidRPr="382A6C4F">
        <w:rPr>
          <w:rFonts w:eastAsia="Arial" w:cs="Arial"/>
        </w:rPr>
        <w:t>com o ambiente de desenvolvimento</w:t>
      </w:r>
      <w:r w:rsidR="00E03F21" w:rsidRPr="382A6C4F">
        <w:rPr>
          <w:rFonts w:eastAsia="Arial" w:cs="Arial"/>
        </w:rPr>
        <w:t xml:space="preserve"> </w:t>
      </w:r>
      <w:r w:rsidR="00156B6A" w:rsidRPr="382A6C4F">
        <w:rPr>
          <w:rFonts w:eastAsia="Arial" w:cs="Arial"/>
        </w:rPr>
        <w:t>(</w:t>
      </w:r>
      <w:r w:rsidR="00E03F21" w:rsidRPr="382A6C4F">
        <w:rPr>
          <w:rFonts w:eastAsia="Arial" w:cs="Arial"/>
        </w:rPr>
        <w:t>IDE</w:t>
      </w:r>
      <w:r w:rsidR="00156B6A" w:rsidRPr="382A6C4F">
        <w:rPr>
          <w:rFonts w:eastAsia="Arial" w:cs="Arial"/>
        </w:rPr>
        <w:t>)</w:t>
      </w:r>
      <w:r w:rsidR="00E03F21" w:rsidRPr="382A6C4F">
        <w:rPr>
          <w:rFonts w:eastAsia="Arial" w:cs="Arial"/>
        </w:rPr>
        <w:t xml:space="preserve"> Eclipse.</w:t>
      </w:r>
    </w:p>
    <w:p w14:paraId="228A4EFF" w14:textId="77777777" w:rsidR="006F549A" w:rsidRPr="00D71036" w:rsidRDefault="006F549A" w:rsidP="002078DB"/>
    <w:p w14:paraId="3EEC5EA8" w14:textId="560CD477" w:rsidR="0063479B" w:rsidRPr="00D71036" w:rsidRDefault="00257F43" w:rsidP="002078DB">
      <w:pPr>
        <w:pStyle w:val="Ttulo2"/>
      </w:pPr>
      <w:bookmarkStart w:id="31" w:name="_Toc447474811"/>
      <w:bookmarkStart w:id="32" w:name="_Toc462599924"/>
      <w:bookmarkStart w:id="33" w:name="_Toc465711342"/>
      <w:bookmarkStart w:id="34" w:name="_Toc465889410"/>
      <w:r>
        <w:t>1.4</w:t>
      </w:r>
      <w:r w:rsidR="0063479B" w:rsidRPr="6103A698">
        <w:t xml:space="preserve"> </w:t>
      </w:r>
      <w:r w:rsidR="0004786F" w:rsidRPr="00D71036">
        <w:t>Organização do Trabalho</w:t>
      </w:r>
      <w:bookmarkEnd w:id="31"/>
      <w:bookmarkEnd w:id="32"/>
      <w:bookmarkEnd w:id="33"/>
      <w:bookmarkEnd w:id="34"/>
      <w:r w:rsidR="00385E45">
        <w:fldChar w:fldCharType="begin"/>
      </w:r>
      <w:r w:rsidR="00385E45">
        <w:instrText xml:space="preserve"> XE "</w:instrText>
      </w:r>
      <w:r w:rsidR="00385E45" w:rsidRPr="00404559">
        <w:instrText>Organização do Trabalho</w:instrText>
      </w:r>
      <w:r w:rsidR="00385E45">
        <w:instrText xml:space="preserve">" </w:instrText>
      </w:r>
      <w:r w:rsidR="00385E45">
        <w:fldChar w:fldCharType="end"/>
      </w:r>
    </w:p>
    <w:p w14:paraId="464C1706" w14:textId="77777777" w:rsidR="001069D4" w:rsidRDefault="001069D4" w:rsidP="002078DB"/>
    <w:p w14:paraId="57DBDB69" w14:textId="3281F701" w:rsidR="0603C5FF" w:rsidRDefault="382A6C4F" w:rsidP="002078DB">
      <w:r w:rsidRPr="382A6C4F">
        <w:rPr>
          <w:rFonts w:eastAsia="Arial" w:cs="Arial"/>
        </w:rPr>
        <w:t>Este trabalho é composto por 7 capítulos, incluindo esta introdução. O Capítulo 2 introduz os conceitos gerais de redes neurais. O Capítulo 3 apresenta algumas ferramentas para a criação de redes neurais, analisando suas contribuições e o que deixa a desejar para esta tarefa específica. O Capítulo 4 apresenta os requisitos do software desenvolvido. O Capítulo 5 apresenta o desenvolvimento do projeto. O Capítulo 6 apresenta os resultados obtidos. O Capítulo 7 apresenta as considerações finais.</w:t>
      </w:r>
    </w:p>
    <w:p w14:paraId="1B15CE5B" w14:textId="77777777" w:rsidR="004E701A" w:rsidRPr="00D71036" w:rsidRDefault="004E701A" w:rsidP="002078DB"/>
    <w:p w14:paraId="458DF015" w14:textId="086FFD5F" w:rsidR="00C94242" w:rsidRPr="00D71036" w:rsidRDefault="005B574B" w:rsidP="00882F55">
      <w:pPr>
        <w:pStyle w:val="Ttulo1"/>
      </w:pPr>
      <w:r w:rsidRPr="00D71036">
        <w:br w:type="page"/>
      </w:r>
      <w:bookmarkStart w:id="35" w:name="_Toc462599925"/>
      <w:bookmarkStart w:id="36" w:name="_Toc465711343"/>
      <w:bookmarkStart w:id="37" w:name="_Toc465889411"/>
      <w:r w:rsidR="00BC1E3B" w:rsidRPr="00882F55">
        <w:lastRenderedPageBreak/>
        <w:t>REDES NEURAIS</w:t>
      </w:r>
      <w:r w:rsidR="00BC1E3B">
        <w:t xml:space="preserve"> ARTIFICIAIS</w:t>
      </w:r>
      <w:bookmarkEnd w:id="35"/>
      <w:bookmarkEnd w:id="36"/>
      <w:bookmarkEnd w:id="37"/>
      <w:r w:rsidR="00385E45">
        <w:fldChar w:fldCharType="begin"/>
      </w:r>
      <w:r w:rsidR="00385E45">
        <w:instrText xml:space="preserve"> XE "</w:instrText>
      </w:r>
      <w:r w:rsidR="00385E45" w:rsidRPr="00F442E1">
        <w:instrText>REDES NEURAIS ARTIFICIAIS</w:instrText>
      </w:r>
      <w:r w:rsidR="00385E45">
        <w:instrText xml:space="preserve">" </w:instrText>
      </w:r>
      <w:r w:rsidR="00385E45">
        <w:fldChar w:fldCharType="end"/>
      </w:r>
    </w:p>
    <w:p w14:paraId="5E18BC05" w14:textId="34677A13" w:rsidR="005B574B" w:rsidRPr="00D71036" w:rsidRDefault="005B574B" w:rsidP="002078DB">
      <w:bookmarkStart w:id="38" w:name="_Toc198053001"/>
    </w:p>
    <w:p w14:paraId="3ACB5560" w14:textId="241DBC06" w:rsidR="001069D4" w:rsidRDefault="00444ACE" w:rsidP="002078DB">
      <w:bookmarkStart w:id="39" w:name="_Toc462599926"/>
      <w:bookmarkEnd w:id="38"/>
      <w:r w:rsidRPr="382A6C4F">
        <w:rPr>
          <w:rFonts w:eastAsia="Arial" w:cs="Arial"/>
        </w:rPr>
        <w:t xml:space="preserve">Rede Neural pode ser definida como um processador massivamente distribuído e paralelo, feito de unidades de processamentos simples </w:t>
      </w:r>
      <w:r w:rsidR="00886A90" w:rsidRPr="382A6C4F">
        <w:rPr>
          <w:rFonts w:eastAsia="Arial" w:cs="Arial"/>
        </w:rPr>
        <w:t>que tem uma propensão natural em armazenar conhecimentos empíricos e tornar isso disponível para o uso. Lemb</w:t>
      </w:r>
      <w:r w:rsidR="00FD2B06" w:rsidRPr="382A6C4F">
        <w:rPr>
          <w:rFonts w:eastAsia="Arial" w:cs="Arial"/>
        </w:rPr>
        <w:t xml:space="preserve">ra um cérebro em dois aspectos </w:t>
      </w:r>
      <w:sdt>
        <w:sdtPr>
          <w:id w:val="407040726"/>
          <w:citation/>
        </w:sdtPr>
        <w:sdtContent>
          <w:r>
            <w:fldChar w:fldCharType="begin"/>
          </w:r>
          <w:r w:rsidR="00135C3C">
            <w:instrText xml:space="preserve">CITATION Hay09 \l 1046 </w:instrText>
          </w:r>
          <w:r>
            <w:fldChar w:fldCharType="separate"/>
          </w:r>
          <w:r w:rsidR="00F3318D">
            <w:rPr>
              <w:noProof/>
            </w:rPr>
            <w:t>(HAYKIN, 2009)</w:t>
          </w:r>
          <w:r>
            <w:fldChar w:fldCharType="end"/>
          </w:r>
        </w:sdtContent>
      </w:sdt>
      <w:r w:rsidR="00886A90" w:rsidRPr="382A6C4F">
        <w:rPr>
          <w:rFonts w:eastAsia="Arial" w:cs="Arial"/>
        </w:rPr>
        <w:t>:</w:t>
      </w:r>
      <w:bookmarkEnd w:id="39"/>
    </w:p>
    <w:p w14:paraId="6981A04D" w14:textId="0E51A48F" w:rsidR="00886A90" w:rsidRPr="002E2FB6" w:rsidRDefault="00886A90" w:rsidP="382A6C4F">
      <w:pPr>
        <w:pStyle w:val="PargrafodaLista"/>
        <w:numPr>
          <w:ilvl w:val="0"/>
          <w:numId w:val="4"/>
        </w:numPr>
        <w:rPr>
          <w:rFonts w:eastAsia="Arial" w:cs="Arial"/>
        </w:rPr>
      </w:pPr>
      <w:bookmarkStart w:id="40" w:name="_Toc462599927"/>
      <w:r w:rsidRPr="382A6C4F">
        <w:rPr>
          <w:rFonts w:eastAsia="Arial" w:cs="Arial"/>
        </w:rPr>
        <w:t>O conhecimento é adquirido pela rede a partir do ambiente em que se encontra durante um processo de aprendizagem</w:t>
      </w:r>
      <w:bookmarkEnd w:id="40"/>
    </w:p>
    <w:p w14:paraId="44D9E0CE" w14:textId="7AD0DC8D" w:rsidR="00886A90" w:rsidRPr="002E2FB6" w:rsidRDefault="00886A90" w:rsidP="382A6C4F">
      <w:pPr>
        <w:pStyle w:val="PargrafodaLista"/>
        <w:numPr>
          <w:ilvl w:val="0"/>
          <w:numId w:val="4"/>
        </w:numPr>
        <w:rPr>
          <w:rFonts w:eastAsia="Arial" w:cs="Arial"/>
        </w:rPr>
      </w:pPr>
      <w:bookmarkStart w:id="41" w:name="_Toc462599928"/>
      <w:r w:rsidRPr="382A6C4F">
        <w:rPr>
          <w:rFonts w:eastAsia="Arial" w:cs="Arial"/>
        </w:rPr>
        <w:t xml:space="preserve">Os pesos sinápticos, ou forças de interconexão, são </w:t>
      </w:r>
      <w:r w:rsidR="00251A58" w:rsidRPr="382A6C4F">
        <w:rPr>
          <w:rFonts w:eastAsia="Arial" w:cs="Arial"/>
        </w:rPr>
        <w:t>usados</w:t>
      </w:r>
      <w:r w:rsidRPr="382A6C4F">
        <w:rPr>
          <w:rFonts w:eastAsia="Arial" w:cs="Arial"/>
        </w:rPr>
        <w:t xml:space="preserve"> para armazenar os conhecimentos obtidos.</w:t>
      </w:r>
      <w:bookmarkEnd w:id="41"/>
    </w:p>
    <w:p w14:paraId="51F77571" w14:textId="77777777" w:rsidR="005244A0" w:rsidRDefault="005244A0" w:rsidP="002078DB"/>
    <w:p w14:paraId="015807C2" w14:textId="08992EF0" w:rsidR="005244A0" w:rsidRDefault="00233B56" w:rsidP="002078DB">
      <w:bookmarkStart w:id="42" w:name="_Toc462599929"/>
      <w:r w:rsidRPr="382A6C4F">
        <w:rPr>
          <w:rFonts w:eastAsia="Arial" w:cs="Arial"/>
        </w:rPr>
        <w:t>Assim,</w:t>
      </w:r>
      <w:r w:rsidR="005244A0" w:rsidRPr="382A6C4F">
        <w:rPr>
          <w:rFonts w:eastAsia="Arial" w:cs="Arial"/>
        </w:rPr>
        <w:t xml:space="preserve"> podemos dizer que uma Rede Neural Artificial é uma </w:t>
      </w:r>
      <w:r w:rsidR="00C14377" w:rsidRPr="382A6C4F">
        <w:rPr>
          <w:rFonts w:eastAsia="Arial" w:cs="Arial"/>
        </w:rPr>
        <w:t>combinação</w:t>
      </w:r>
      <w:r w:rsidR="005244A0" w:rsidRPr="382A6C4F">
        <w:rPr>
          <w:rFonts w:eastAsia="Arial" w:cs="Arial"/>
        </w:rPr>
        <w:t xml:space="preserve"> de </w:t>
      </w:r>
      <w:r w:rsidR="00C14377" w:rsidRPr="382A6C4F">
        <w:rPr>
          <w:rFonts w:eastAsia="Arial" w:cs="Arial"/>
        </w:rPr>
        <w:t>n</w:t>
      </w:r>
      <w:r w:rsidR="005244A0" w:rsidRPr="382A6C4F">
        <w:rPr>
          <w:rFonts w:eastAsia="Arial" w:cs="Arial"/>
        </w:rPr>
        <w:t xml:space="preserve">eurônios </w:t>
      </w:r>
      <w:r w:rsidR="00C14377" w:rsidRPr="382A6C4F">
        <w:rPr>
          <w:rFonts w:eastAsia="Arial" w:cs="Arial"/>
        </w:rPr>
        <w:t>a</w:t>
      </w:r>
      <w:r w:rsidR="005244A0" w:rsidRPr="382A6C4F">
        <w:rPr>
          <w:rFonts w:eastAsia="Arial" w:cs="Arial"/>
        </w:rPr>
        <w:t xml:space="preserve">rtificiais. Para entender uma </w:t>
      </w:r>
      <w:r w:rsidR="006B717F" w:rsidRPr="382A6C4F">
        <w:rPr>
          <w:rFonts w:eastAsia="Arial" w:cs="Arial"/>
        </w:rPr>
        <w:t>RNA</w:t>
      </w:r>
      <w:r w:rsidR="005244A0" w:rsidRPr="382A6C4F">
        <w:rPr>
          <w:rFonts w:eastAsia="Arial" w:cs="Arial"/>
        </w:rPr>
        <w:t>, é imprescindível saber como funciona um neurônio.</w:t>
      </w:r>
      <w:r w:rsidR="006B717F" w:rsidRPr="382A6C4F">
        <w:rPr>
          <w:rFonts w:eastAsia="Arial" w:cs="Arial"/>
        </w:rPr>
        <w:t xml:space="preserve"> Segundo </w:t>
      </w:r>
      <w:sdt>
        <w:sdtPr>
          <w:rPr>
            <w:rFonts w:eastAsia="Arial"/>
          </w:rPr>
          <w:id w:val="-541526493"/>
          <w:citation/>
        </w:sdtPr>
        <w:sdtContent>
          <w:r w:rsidR="00FF59C9">
            <w:rPr>
              <w:rFonts w:eastAsia="Arial"/>
            </w:rPr>
            <w:fldChar w:fldCharType="begin"/>
          </w:r>
          <w:r w:rsidR="00FF59C9">
            <w:rPr>
              <w:rFonts w:eastAsia="Arial"/>
            </w:rPr>
            <w:instrText xml:space="preserve">CITATION Taf16 \p 1 \l 1046 </w:instrText>
          </w:r>
          <w:r w:rsidR="00FF59C9">
            <w:rPr>
              <w:rFonts w:eastAsia="Arial"/>
            </w:rPr>
            <w:fldChar w:fldCharType="separate"/>
          </w:r>
          <w:r w:rsidR="00F3318D" w:rsidRPr="00F3318D">
            <w:rPr>
              <w:rFonts w:eastAsia="Arial"/>
              <w:noProof/>
            </w:rPr>
            <w:t>(TAFNER, 1998, p. 1)</w:t>
          </w:r>
          <w:r w:rsidR="00FF59C9">
            <w:rPr>
              <w:rFonts w:eastAsia="Arial"/>
            </w:rPr>
            <w:fldChar w:fldCharType="end"/>
          </w:r>
        </w:sdtContent>
      </w:sdt>
      <w:r w:rsidR="006B717F" w:rsidRPr="382A6C4F">
        <w:rPr>
          <w:rFonts w:eastAsia="Arial" w:cs="Arial"/>
        </w:rPr>
        <w:t>:</w:t>
      </w:r>
      <w:bookmarkEnd w:id="42"/>
    </w:p>
    <w:p w14:paraId="6228508D" w14:textId="77777777" w:rsidR="00C14377" w:rsidRPr="005244A0" w:rsidRDefault="00C14377" w:rsidP="002078DB"/>
    <w:p w14:paraId="185E3A83" w14:textId="55906542" w:rsidR="00886A90" w:rsidRDefault="382A6C4F" w:rsidP="00B933AA">
      <w:pPr>
        <w:pStyle w:val="Citao"/>
      </w:pPr>
      <w:r>
        <w:t>“O neurônio artificial é uma estrutura lógico-matemática que procura simular a forma, o comportamento e as funções de um neurônio biológico. Assim sendo, os dendritos foram substituídos por </w:t>
      </w:r>
      <w:r w:rsidRPr="382A6C4F">
        <w:rPr>
          <w:i/>
        </w:rPr>
        <w:t>entradas</w:t>
      </w:r>
      <w:r>
        <w:t>, cujas ligações com o corpo celular artificial são realizadas através de elementos chamados de </w:t>
      </w:r>
      <w:r w:rsidRPr="382A6C4F">
        <w:rPr>
          <w:i/>
        </w:rPr>
        <w:t>peso</w:t>
      </w:r>
      <w:r>
        <w:t> (simulando as sinapses). Os estímulos captados pelas entradas são processados pela </w:t>
      </w:r>
      <w:r w:rsidRPr="382A6C4F">
        <w:rPr>
          <w:i/>
        </w:rPr>
        <w:t>função de soma</w:t>
      </w:r>
      <w:r>
        <w:t>, e o limiar de disparo do neurônio biológico foi substituído pela </w:t>
      </w:r>
      <w:r w:rsidRPr="382A6C4F">
        <w:rPr>
          <w:i/>
        </w:rPr>
        <w:t>função de transferência</w:t>
      </w:r>
      <w:r>
        <w:t>.”</w:t>
      </w:r>
    </w:p>
    <w:p w14:paraId="06FD6EF9" w14:textId="11B5568D" w:rsidR="005244A0" w:rsidRDefault="006B717F" w:rsidP="002078DB">
      <w:r>
        <w:tab/>
      </w:r>
    </w:p>
    <w:p w14:paraId="74C616BE" w14:textId="5EB4E572" w:rsidR="006B717F" w:rsidRDefault="006B717F" w:rsidP="002078DB">
      <w:r>
        <w:tab/>
      </w:r>
      <w:bookmarkStart w:id="43" w:name="_Toc462599930"/>
      <w:r w:rsidRPr="382A6C4F">
        <w:rPr>
          <w:rFonts w:eastAsia="Arial" w:cs="Arial"/>
        </w:rPr>
        <w:t xml:space="preserve">A </w:t>
      </w:r>
      <w:r w:rsidR="00701AE4" w:rsidRPr="1CDE7F9C">
        <w:fldChar w:fldCharType="begin"/>
      </w:r>
      <w:r w:rsidR="00701AE4">
        <w:rPr>
          <w:rFonts w:eastAsia="Arial"/>
        </w:rPr>
        <w:instrText xml:space="preserve"> REF _Ref463108960 \h </w:instrText>
      </w:r>
      <w:r w:rsidR="00701AE4" w:rsidRPr="1CDE7F9C">
        <w:rPr>
          <w:rFonts w:eastAsia="Arial"/>
        </w:rPr>
        <w:fldChar w:fldCharType="separate"/>
      </w:r>
      <w:r w:rsidR="009D02FE">
        <w:t xml:space="preserve">Figura </w:t>
      </w:r>
      <w:r w:rsidR="009D02FE">
        <w:rPr>
          <w:noProof/>
        </w:rPr>
        <w:t>1</w:t>
      </w:r>
      <w:r w:rsidR="00701AE4" w:rsidRPr="1CDE7F9C">
        <w:fldChar w:fldCharType="end"/>
      </w:r>
      <w:r w:rsidR="00C60C63" w:rsidRPr="382A6C4F">
        <w:rPr>
          <w:rFonts w:eastAsia="Arial" w:cs="Arial"/>
        </w:rPr>
        <w:t xml:space="preserve"> </w:t>
      </w:r>
      <w:r w:rsidR="00701AE4" w:rsidRPr="382A6C4F">
        <w:rPr>
          <w:rFonts w:eastAsia="Arial" w:cs="Arial"/>
        </w:rPr>
        <w:t xml:space="preserve">ilustra </w:t>
      </w:r>
      <w:r w:rsidRPr="382A6C4F">
        <w:rPr>
          <w:rFonts w:eastAsia="Arial" w:cs="Arial"/>
        </w:rPr>
        <w:t>uma representação de um neurônio artificial:</w:t>
      </w:r>
      <w:bookmarkEnd w:id="43"/>
    </w:p>
    <w:p w14:paraId="71B09482" w14:textId="77777777" w:rsidR="006B717F" w:rsidRDefault="006B717F" w:rsidP="002078DB"/>
    <w:p w14:paraId="1E3E225C" w14:textId="16F0FD6C" w:rsidR="006B717F" w:rsidRDefault="006B717F" w:rsidP="002078DB">
      <w:pPr>
        <w:rPr>
          <w:rFonts w:cs="Arial"/>
        </w:rPr>
      </w:pPr>
      <w:bookmarkStart w:id="44" w:name="_Toc462599931"/>
      <w:r>
        <w:rPr>
          <w:noProof/>
          <w:lang w:eastAsia="pt-BR"/>
        </w:rPr>
        <w:drawing>
          <wp:inline distT="0" distB="0" distL="0" distR="0" wp14:anchorId="3636DBF8" wp14:editId="00FFB481">
            <wp:extent cx="3806406" cy="2286000"/>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0834" cy="2288659"/>
                    </a:xfrm>
                    <a:prstGeom prst="rect">
                      <a:avLst/>
                    </a:prstGeom>
                  </pic:spPr>
                </pic:pic>
              </a:graphicData>
            </a:graphic>
          </wp:inline>
        </w:drawing>
      </w:r>
      <w:bookmarkEnd w:id="44"/>
    </w:p>
    <w:p w14:paraId="5FB99F0B" w14:textId="25E486FA" w:rsidR="006B717F" w:rsidRDefault="00385E45" w:rsidP="002078DB">
      <w:pPr>
        <w:pStyle w:val="Legenda"/>
      </w:pPr>
      <w:bookmarkStart w:id="45" w:name="_Ref463108960"/>
      <w:bookmarkStart w:id="46" w:name="_Toc465711382"/>
      <w:bookmarkStart w:id="47" w:name="_Toc465889355"/>
      <w:r>
        <w:t xml:space="preserve">Figura </w:t>
      </w:r>
      <w:fldSimple w:instr=" SEQ Figura \* ARABIC ">
        <w:r w:rsidR="00401DAA">
          <w:rPr>
            <w:noProof/>
          </w:rPr>
          <w:t>1</w:t>
        </w:r>
      </w:fldSimple>
      <w:bookmarkEnd w:id="45"/>
      <w:r>
        <w:t>. Modelo de um Neurônio Artificial</w:t>
      </w:r>
      <w:bookmarkEnd w:id="46"/>
      <w:bookmarkEnd w:id="47"/>
    </w:p>
    <w:p w14:paraId="6F232718" w14:textId="6E852602" w:rsidR="006B717F" w:rsidRDefault="006B717F" w:rsidP="002078DB">
      <w:pPr>
        <w:pStyle w:val="Legenda"/>
      </w:pPr>
      <w:r>
        <w:t xml:space="preserve">Fonte: </w:t>
      </w:r>
      <w:sdt>
        <w:sdtPr>
          <w:id w:val="-257059422"/>
          <w:citation/>
        </w:sdtPr>
        <w:sdtContent>
          <w:r>
            <w:fldChar w:fldCharType="begin"/>
          </w:r>
          <w:r>
            <w:instrText xml:space="preserve"> CITATION Von10 \l 1046 </w:instrText>
          </w:r>
          <w:r>
            <w:fldChar w:fldCharType="separate"/>
          </w:r>
          <w:r w:rsidR="00F3318D">
            <w:rPr>
              <w:noProof/>
            </w:rPr>
            <w:t>(VON ZUBEN e ATTUX, 2010)</w:t>
          </w:r>
          <w:r>
            <w:fldChar w:fldCharType="end"/>
          </w:r>
        </w:sdtContent>
      </w:sdt>
      <w:r w:rsidR="002E2FB6">
        <w:t>.</w:t>
      </w:r>
    </w:p>
    <w:p w14:paraId="1FE85FD4" w14:textId="77777777" w:rsidR="006B717F" w:rsidRDefault="006B717F" w:rsidP="002078DB"/>
    <w:p w14:paraId="0577C5BB" w14:textId="3F79AA56" w:rsidR="00C14377" w:rsidRDefault="00C14377" w:rsidP="002078DB">
      <w:r>
        <w:tab/>
      </w:r>
      <w:bookmarkStart w:id="48" w:name="_Toc462599932"/>
      <w:r w:rsidRPr="382A6C4F">
        <w:rPr>
          <w:rFonts w:eastAsia="Arial" w:cs="Arial"/>
        </w:rPr>
        <w:t xml:space="preserve">A Equação 1 demonstra a fórmula de um neurônio artificial com o bias </w:t>
      </w:r>
      <w:sdt>
        <w:sdtPr>
          <w:id w:val="5186255"/>
          <w:citation/>
        </w:sdtPr>
        <w:sdtContent>
          <w:r>
            <w:fldChar w:fldCharType="begin"/>
          </w:r>
          <w:r>
            <w:instrText xml:space="preserve"> CITATION Von10 \l 1046 </w:instrText>
          </w:r>
          <w:r>
            <w:fldChar w:fldCharType="separate"/>
          </w:r>
          <w:r w:rsidR="00F3318D">
            <w:rPr>
              <w:noProof/>
            </w:rPr>
            <w:t>(VON ZUBEN e ATTUX, 2010)</w:t>
          </w:r>
          <w:r>
            <w:fldChar w:fldCharType="end"/>
          </w:r>
        </w:sdtContent>
      </w:sdt>
      <w:r w:rsidRPr="382A6C4F">
        <w:rPr>
          <w:rFonts w:eastAsia="Arial" w:cs="Arial"/>
        </w:rPr>
        <w:t>:</w:t>
      </w:r>
      <w:bookmarkEnd w:id="48"/>
    </w:p>
    <w:p w14:paraId="6A9826E2" w14:textId="20A1EDC8" w:rsidR="001B3CD2" w:rsidRDefault="00C14377" w:rsidP="001B3CD2">
      <w:pPr>
        <w:pStyle w:val="Legenda"/>
        <w:keepNext/>
      </w:pPr>
      <w:bookmarkStart w:id="49" w:name="_Toc462599933"/>
      <w:bookmarkStart w:id="50" w:name="_Toc463109358"/>
      <w:r>
        <w:rPr>
          <w:noProof/>
          <w:lang w:eastAsia="pt-BR"/>
        </w:rPr>
        <w:lastRenderedPageBreak/>
        <w:drawing>
          <wp:inline distT="0" distB="0" distL="0" distR="0" wp14:anchorId="343B3863" wp14:editId="34E3FC69">
            <wp:extent cx="2362200" cy="584108"/>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62200" cy="584108"/>
                    </a:xfrm>
                    <a:prstGeom prst="rect">
                      <a:avLst/>
                    </a:prstGeom>
                  </pic:spPr>
                </pic:pic>
              </a:graphicData>
            </a:graphic>
          </wp:inline>
        </w:drawing>
      </w:r>
      <w:bookmarkEnd w:id="49"/>
      <w:bookmarkEnd w:id="50"/>
    </w:p>
    <w:p w14:paraId="1CB110ED" w14:textId="6A757320" w:rsidR="00C14377" w:rsidRDefault="001B3CD2" w:rsidP="001B3CD2">
      <w:pPr>
        <w:pStyle w:val="Legenda"/>
        <w:jc w:val="right"/>
      </w:pPr>
      <w:bookmarkStart w:id="51" w:name="_Toc465711368"/>
      <w:bookmarkStart w:id="52" w:name="_Toc465889377"/>
      <w:r>
        <w:t xml:space="preserve">Equação </w:t>
      </w:r>
      <w:r w:rsidR="00762940" w:rsidRPr="1CDE7F9C">
        <w:fldChar w:fldCharType="begin"/>
      </w:r>
      <w:r w:rsidR="00762940">
        <w:instrText xml:space="preserve"> SEQ Equação \* ARABIC </w:instrText>
      </w:r>
      <w:r w:rsidR="00762940" w:rsidRPr="1CDE7F9C">
        <w:fldChar w:fldCharType="separate"/>
      </w:r>
      <w:r w:rsidR="00021301">
        <w:rPr>
          <w:noProof/>
        </w:rPr>
        <w:t>1</w:t>
      </w:r>
      <w:r w:rsidR="00762940" w:rsidRPr="1CDE7F9C">
        <w:fldChar w:fldCharType="end"/>
      </w:r>
      <w:r>
        <w:t>. Neurônio Artificial</w:t>
      </w:r>
      <w:bookmarkEnd w:id="51"/>
      <w:bookmarkEnd w:id="52"/>
    </w:p>
    <w:p w14:paraId="30B10263" w14:textId="77777777" w:rsidR="006B717F" w:rsidRDefault="006B717F" w:rsidP="002078DB"/>
    <w:p w14:paraId="7E925548" w14:textId="507A6D7E" w:rsidR="00805E6B" w:rsidRPr="00A11CF8" w:rsidRDefault="002E2FB6" w:rsidP="002078DB">
      <w:r>
        <w:tab/>
      </w:r>
      <w:r w:rsidRPr="382A6C4F">
        <w:rPr>
          <w:rFonts w:eastAsia="Arial" w:cs="Arial"/>
        </w:rPr>
        <w:t xml:space="preserve">Onde </w:t>
      </w:r>
      <w:r w:rsidRPr="6103A698">
        <w:rPr>
          <w:rFonts w:eastAsia="Arial" w:cs="Arial"/>
          <w:i/>
          <w:iCs/>
        </w:rPr>
        <w:t>Y</w:t>
      </w:r>
      <w:r w:rsidRPr="6103A698">
        <w:rPr>
          <w:rFonts w:eastAsia="Arial" w:cs="Arial"/>
          <w:i/>
          <w:iCs/>
          <w:vertAlign w:val="subscript"/>
        </w:rPr>
        <w:t>k</w:t>
      </w:r>
      <w:r w:rsidR="00A11CF8" w:rsidRPr="382A6C4F">
        <w:rPr>
          <w:rFonts w:eastAsia="Arial" w:cs="Arial"/>
          <w:vertAlign w:val="subscript"/>
        </w:rPr>
        <w:t xml:space="preserve"> </w:t>
      </w:r>
      <w:r w:rsidR="00A11CF8" w:rsidRPr="382A6C4F">
        <w:rPr>
          <w:rFonts w:eastAsia="Arial" w:cs="Arial"/>
        </w:rPr>
        <w:t xml:space="preserve">é a saída do neurônio, </w:t>
      </w:r>
      <w:r w:rsidR="00A11CF8" w:rsidRPr="6103A698">
        <w:rPr>
          <w:rFonts w:eastAsia="Arial" w:cs="Arial"/>
          <w:i/>
          <w:iCs/>
        </w:rPr>
        <w:t xml:space="preserve">f </w:t>
      </w:r>
      <w:r w:rsidR="00A11CF8" w:rsidRPr="382A6C4F">
        <w:rPr>
          <w:rFonts w:eastAsia="Arial" w:cs="Arial"/>
        </w:rPr>
        <w:t>representa a função de ativação, dentro dos parênteses um somatório dos sinais de entrada (x</w:t>
      </w:r>
      <w:r w:rsidR="00A11CF8" w:rsidRPr="382A6C4F">
        <w:rPr>
          <w:rFonts w:eastAsia="Arial" w:cs="Arial"/>
          <w:vertAlign w:val="subscript"/>
        </w:rPr>
        <w:t>j</w:t>
      </w:r>
      <w:r w:rsidR="00A11CF8" w:rsidRPr="382A6C4F">
        <w:rPr>
          <w:rFonts w:eastAsia="Arial" w:cs="Arial"/>
        </w:rPr>
        <w:t>) com os pesos sinápticos (w</w:t>
      </w:r>
      <w:r w:rsidR="00A11CF8" w:rsidRPr="382A6C4F">
        <w:rPr>
          <w:rFonts w:eastAsia="Arial" w:cs="Arial"/>
          <w:vertAlign w:val="subscript"/>
        </w:rPr>
        <w:t>kj</w:t>
      </w:r>
      <w:r w:rsidR="00A11CF8" w:rsidRPr="382A6C4F">
        <w:rPr>
          <w:rFonts w:eastAsia="Arial" w:cs="Arial"/>
        </w:rPr>
        <w:t>) com o bias (b</w:t>
      </w:r>
      <w:r w:rsidR="00A11CF8" w:rsidRPr="382A6C4F">
        <w:rPr>
          <w:rFonts w:eastAsia="Arial" w:cs="Arial"/>
          <w:vertAlign w:val="subscript"/>
        </w:rPr>
        <w:t>k</w:t>
      </w:r>
      <w:r w:rsidR="00A11CF8" w:rsidRPr="382A6C4F">
        <w:rPr>
          <w:rFonts w:eastAsia="Arial" w:cs="Arial"/>
        </w:rPr>
        <w:t>).</w:t>
      </w:r>
      <w:r w:rsidR="00805E6B" w:rsidRPr="6103A698">
        <w:t xml:space="preserve"> </w:t>
      </w:r>
    </w:p>
    <w:p w14:paraId="520362E0" w14:textId="77777777" w:rsidR="002E2FB6" w:rsidRDefault="002E2FB6" w:rsidP="002078DB"/>
    <w:p w14:paraId="48F7FBCC" w14:textId="1E94A149" w:rsidR="00886A90" w:rsidRPr="00226508" w:rsidRDefault="00886A90" w:rsidP="002078DB">
      <w:pPr>
        <w:pStyle w:val="Ttulo2"/>
      </w:pPr>
      <w:bookmarkStart w:id="53" w:name="_Toc462599934"/>
      <w:bookmarkStart w:id="54" w:name="_Toc465711344"/>
      <w:bookmarkStart w:id="55" w:name="_Toc465889412"/>
      <w:r w:rsidRPr="00226508">
        <w:t xml:space="preserve">2.1 </w:t>
      </w:r>
      <w:r w:rsidR="006B6F3B">
        <w:t xml:space="preserve">Motivação para utilizar Redes Neurais na </w:t>
      </w:r>
      <w:bookmarkEnd w:id="53"/>
      <w:r w:rsidR="002E2FB6">
        <w:t>Predição.</w:t>
      </w:r>
      <w:bookmarkEnd w:id="54"/>
      <w:bookmarkEnd w:id="55"/>
      <w:r w:rsidR="002E2FB6" w:rsidRPr="6103A698">
        <w:t xml:space="preserve"> </w:t>
      </w:r>
      <w:r w:rsidR="00385E45">
        <w:fldChar w:fldCharType="begin"/>
      </w:r>
      <w:r w:rsidR="00385E45">
        <w:instrText xml:space="preserve"> XE "</w:instrText>
      </w:r>
      <w:r w:rsidR="00385E45" w:rsidRPr="00F9711F">
        <w:instrText>Motivação para utilizar Redes Neurais na Predição.</w:instrText>
      </w:r>
      <w:r w:rsidR="00385E45">
        <w:instrText xml:space="preserve">" </w:instrText>
      </w:r>
      <w:r w:rsidR="00385E45">
        <w:fldChar w:fldCharType="end"/>
      </w:r>
    </w:p>
    <w:p w14:paraId="22D9C16A" w14:textId="18372D46" w:rsidR="00226508" w:rsidRDefault="00226508" w:rsidP="002078DB">
      <w:r>
        <w:tab/>
      </w:r>
    </w:p>
    <w:p w14:paraId="25E6CA3F" w14:textId="0D02AE34" w:rsidR="00633B68" w:rsidRDefault="00226508" w:rsidP="002078DB">
      <w:r>
        <w:tab/>
      </w:r>
      <w:bookmarkStart w:id="56" w:name="_Toc462599935"/>
      <w:r w:rsidRPr="382A6C4F">
        <w:rPr>
          <w:rFonts w:eastAsia="Arial" w:cs="Arial"/>
        </w:rPr>
        <w:t>O principal benefício do uso de uma RNA</w:t>
      </w:r>
      <w:r w:rsidR="00817DA3" w:rsidRPr="382A6C4F">
        <w:rPr>
          <w:rFonts w:eastAsia="Arial" w:cs="Arial"/>
        </w:rPr>
        <w:t xml:space="preserve"> (Rede Neural Artificial)</w:t>
      </w:r>
      <w:r w:rsidRPr="382A6C4F">
        <w:rPr>
          <w:rFonts w:eastAsia="Arial" w:cs="Arial"/>
        </w:rPr>
        <w:t xml:space="preserve"> é a capacidade de generalizaç</w:t>
      </w:r>
      <w:r w:rsidR="006B6F3B" w:rsidRPr="382A6C4F">
        <w:rPr>
          <w:rFonts w:eastAsia="Arial" w:cs="Arial"/>
        </w:rPr>
        <w:t>ão, que é a capa</w:t>
      </w:r>
      <w:r w:rsidR="00685829" w:rsidRPr="382A6C4F">
        <w:rPr>
          <w:rFonts w:eastAsia="Arial" w:cs="Arial"/>
        </w:rPr>
        <w:t>cidade de uma rede aprender, ist</w:t>
      </w:r>
      <w:r w:rsidR="006B6F3B" w:rsidRPr="382A6C4F">
        <w:rPr>
          <w:rFonts w:eastAsia="Arial" w:cs="Arial"/>
        </w:rPr>
        <w:t>o é, produzir uma saída adequada mesmo para entradas não en</w:t>
      </w:r>
      <w:r w:rsidR="00685829" w:rsidRPr="382A6C4F">
        <w:rPr>
          <w:rFonts w:eastAsia="Arial" w:cs="Arial"/>
        </w:rPr>
        <w:t>contradas durante o treinamento</w:t>
      </w:r>
      <w:r w:rsidR="00633B68" w:rsidRPr="382A6C4F">
        <w:rPr>
          <w:rFonts w:eastAsia="Arial" w:cs="Arial"/>
        </w:rPr>
        <w:t xml:space="preserve"> </w:t>
      </w:r>
      <w:sdt>
        <w:sdtPr>
          <w:id w:val="1587572919"/>
          <w:citation/>
        </w:sdtPr>
        <w:sdtContent>
          <w:r w:rsidR="00685829">
            <w:fldChar w:fldCharType="begin"/>
          </w:r>
          <w:r w:rsidR="00685829">
            <w:instrText xml:space="preserve">CITATION Hay09 \l 1046 </w:instrText>
          </w:r>
          <w:r w:rsidR="00685829">
            <w:fldChar w:fldCharType="separate"/>
          </w:r>
          <w:r w:rsidR="00F3318D">
            <w:rPr>
              <w:noProof/>
            </w:rPr>
            <w:t>(HAYKIN, 2009)</w:t>
          </w:r>
          <w:r w:rsidR="00685829">
            <w:fldChar w:fldCharType="end"/>
          </w:r>
        </w:sdtContent>
      </w:sdt>
      <w:r w:rsidR="00685829">
        <w:t>.</w:t>
      </w:r>
      <w:r w:rsidR="00685829" w:rsidRPr="382A6C4F">
        <w:rPr>
          <w:rFonts w:eastAsia="Arial" w:cs="Arial"/>
        </w:rPr>
        <w:t xml:space="preserve"> </w:t>
      </w:r>
      <w:r w:rsidR="00633B68" w:rsidRPr="382A6C4F">
        <w:rPr>
          <w:rFonts w:eastAsia="Arial" w:cs="Arial"/>
        </w:rPr>
        <w:t>Um exemplo prático: uma alteração grande no volume financeiro negociado geralmente indica um aumento na volatilidade das ações.</w:t>
      </w:r>
      <w:bookmarkEnd w:id="56"/>
    </w:p>
    <w:p w14:paraId="5174C90D" w14:textId="30FB57BA" w:rsidR="00633B68" w:rsidRDefault="00633B68" w:rsidP="002078DB">
      <w:bookmarkStart w:id="57" w:name="_Toc462599936"/>
      <w:r w:rsidRPr="382A6C4F">
        <w:rPr>
          <w:rFonts w:eastAsia="Arial" w:cs="Arial"/>
        </w:rPr>
        <w:t xml:space="preserve">Outro ponto importante é a adaptabilidade, que é a capacidade de uma RNA alterar seus pesos sinápticos, devido a modificações no meio ambiente, em tempo real </w:t>
      </w:r>
      <w:sdt>
        <w:sdtPr>
          <w:id w:val="-65725621"/>
          <w:citation/>
        </w:sdtPr>
        <w:sdtContent>
          <w:r>
            <w:fldChar w:fldCharType="begin"/>
          </w:r>
          <w:r w:rsidR="00135C3C">
            <w:instrText xml:space="preserve">CITATION Hay09 \l 1046 </w:instrText>
          </w:r>
          <w:r>
            <w:fldChar w:fldCharType="separate"/>
          </w:r>
          <w:r w:rsidR="00F3318D">
            <w:rPr>
              <w:noProof/>
            </w:rPr>
            <w:t>(HAYKIN, 2009)</w:t>
          </w:r>
          <w:r>
            <w:fldChar w:fldCharType="end"/>
          </w:r>
        </w:sdtContent>
      </w:sdt>
      <w:r w:rsidRPr="382A6C4F">
        <w:rPr>
          <w:rFonts w:eastAsia="Arial" w:cs="Arial"/>
        </w:rPr>
        <w:t xml:space="preserve">. </w:t>
      </w:r>
      <w:r w:rsidR="006B6F3B" w:rsidRPr="382A6C4F">
        <w:rPr>
          <w:rFonts w:eastAsia="Arial" w:cs="Arial"/>
        </w:rPr>
        <w:t>No contexto</w:t>
      </w:r>
      <w:r w:rsidRPr="382A6C4F">
        <w:rPr>
          <w:rFonts w:eastAsia="Arial" w:cs="Arial"/>
        </w:rPr>
        <w:t xml:space="preserve"> complexo</w:t>
      </w:r>
      <w:r w:rsidR="006B6F3B" w:rsidRPr="382A6C4F">
        <w:rPr>
          <w:rFonts w:eastAsia="Arial" w:cs="Arial"/>
        </w:rPr>
        <w:t xml:space="preserve"> do mercado financeiro, onde diversos fatores podem afetar o preço de uma ação</w:t>
      </w:r>
      <w:r w:rsidRPr="382A6C4F">
        <w:rPr>
          <w:rFonts w:eastAsia="Arial" w:cs="Arial"/>
        </w:rPr>
        <w:t>, como fatores psicológicos, notícias, divulgação de resultados, regulamentação, entre outros, esta capacidade é essencial.</w:t>
      </w:r>
      <w:bookmarkEnd w:id="57"/>
    </w:p>
    <w:p w14:paraId="48179982" w14:textId="77777777" w:rsidR="00633B68" w:rsidRDefault="00633B68" w:rsidP="002078DB"/>
    <w:p w14:paraId="6361E011" w14:textId="0D015E3B" w:rsidR="00633B68" w:rsidRPr="00226508" w:rsidRDefault="00633B68" w:rsidP="002078DB">
      <w:pPr>
        <w:pStyle w:val="Ttulo2"/>
      </w:pPr>
      <w:r w:rsidRPr="6103A698">
        <w:t xml:space="preserve"> </w:t>
      </w:r>
      <w:bookmarkStart w:id="58" w:name="_Toc462599937"/>
      <w:bookmarkStart w:id="59" w:name="_Toc465711345"/>
      <w:bookmarkStart w:id="60" w:name="_Toc465889413"/>
      <w:r w:rsidR="00B933AA" w:rsidRPr="00226508">
        <w:t>2.</w:t>
      </w:r>
      <w:r w:rsidR="00B933AA">
        <w:t>2</w:t>
      </w:r>
      <w:r w:rsidR="00B933AA" w:rsidRPr="6103A698">
        <w:t xml:space="preserve"> </w:t>
      </w:r>
      <w:r w:rsidR="00B933AA">
        <w:t>Funções</w:t>
      </w:r>
      <w:r>
        <w:t xml:space="preserve"> de Ativação</w:t>
      </w:r>
      <w:bookmarkEnd w:id="58"/>
      <w:bookmarkEnd w:id="59"/>
      <w:bookmarkEnd w:id="60"/>
      <w:r w:rsidR="00385E45">
        <w:fldChar w:fldCharType="begin"/>
      </w:r>
      <w:r w:rsidR="00385E45">
        <w:instrText xml:space="preserve"> XE "</w:instrText>
      </w:r>
      <w:r w:rsidR="00385E45" w:rsidRPr="006D1A84">
        <w:instrText>2 Função de Ativação</w:instrText>
      </w:r>
      <w:r w:rsidR="00385E45">
        <w:instrText xml:space="preserve">" </w:instrText>
      </w:r>
      <w:r w:rsidR="00385E45">
        <w:fldChar w:fldCharType="end"/>
      </w:r>
    </w:p>
    <w:p w14:paraId="0C61D112" w14:textId="77777777" w:rsidR="005244A0" w:rsidRDefault="005244A0" w:rsidP="002078DB"/>
    <w:p w14:paraId="7DF55677" w14:textId="232A61A2" w:rsidR="00E92237" w:rsidRDefault="005244A0" w:rsidP="002078DB">
      <w:bookmarkStart w:id="61" w:name="_Toc462599938"/>
      <w:r w:rsidRPr="382A6C4F">
        <w:rPr>
          <w:rFonts w:eastAsia="Arial" w:cs="Arial"/>
        </w:rPr>
        <w:t xml:space="preserve">A função de ativação </w:t>
      </w:r>
      <w:r w:rsidR="00E92237" w:rsidRPr="382A6C4F">
        <w:rPr>
          <w:rFonts w:eastAsia="Arial" w:cs="Arial"/>
        </w:rPr>
        <w:t xml:space="preserve">restringe o valor recebido pela Função Soma, </w:t>
      </w:r>
      <w:r w:rsidRPr="382A6C4F">
        <w:rPr>
          <w:rFonts w:eastAsia="Arial" w:cs="Arial"/>
        </w:rPr>
        <w:t>limita</w:t>
      </w:r>
      <w:r w:rsidR="00E92237" w:rsidRPr="382A6C4F">
        <w:rPr>
          <w:rFonts w:eastAsia="Arial" w:cs="Arial"/>
        </w:rPr>
        <w:t>ndo</w:t>
      </w:r>
      <w:r w:rsidRPr="382A6C4F">
        <w:rPr>
          <w:rFonts w:eastAsia="Arial" w:cs="Arial"/>
        </w:rPr>
        <w:t xml:space="preserve"> a amplitude da saída de um neurôni</w:t>
      </w:r>
      <w:bookmarkEnd w:id="61"/>
      <w:r w:rsidR="00E92237" w:rsidRPr="382A6C4F">
        <w:rPr>
          <w:rFonts w:eastAsia="Arial" w:cs="Arial"/>
        </w:rPr>
        <w:t>o em um intervalo de [0,1] ou [-1,1]</w:t>
      </w:r>
      <w:sdt>
        <w:sdtPr>
          <w:id w:val="568311915"/>
          <w:citation/>
        </w:sdtPr>
        <w:sdtContent>
          <w:r w:rsidR="00E92237">
            <w:fldChar w:fldCharType="begin"/>
          </w:r>
          <w:r w:rsidR="00135C3C">
            <w:instrText xml:space="preserve">CITATION Hay09 \l 1046 </w:instrText>
          </w:r>
          <w:r w:rsidR="00E92237">
            <w:fldChar w:fldCharType="separate"/>
          </w:r>
          <w:r w:rsidR="00F3318D">
            <w:rPr>
              <w:noProof/>
            </w:rPr>
            <w:t xml:space="preserve"> (HAYKIN, 2009)</w:t>
          </w:r>
          <w:r w:rsidR="00E92237">
            <w:fldChar w:fldCharType="end"/>
          </w:r>
        </w:sdtContent>
      </w:sdt>
      <w:r w:rsidR="00E92237" w:rsidRPr="382A6C4F">
        <w:rPr>
          <w:rFonts w:eastAsia="Arial" w:cs="Arial"/>
        </w:rPr>
        <w:t>.</w:t>
      </w:r>
      <w:r w:rsidR="00624AF7" w:rsidRPr="382A6C4F">
        <w:rPr>
          <w:rFonts w:eastAsia="Arial" w:cs="Arial"/>
        </w:rPr>
        <w:t xml:space="preserve"> </w:t>
      </w:r>
      <w:r w:rsidR="00E92237" w:rsidRPr="382A6C4F">
        <w:rPr>
          <w:rFonts w:eastAsia="Arial" w:cs="Arial"/>
        </w:rPr>
        <w:t>Ela tem a função de manter o neurônio ativa quando as entradas fornecidas forem corretas e mantê-lo inativo quando forem incorretas</w:t>
      </w:r>
      <w:r w:rsidR="00854F86" w:rsidRPr="382A6C4F">
        <w:rPr>
          <w:rFonts w:eastAsia="Arial" w:cs="Arial"/>
        </w:rPr>
        <w:t xml:space="preserve"> </w:t>
      </w:r>
      <w:sdt>
        <w:sdtPr>
          <w:id w:val="-1595925998"/>
          <w:citation/>
        </w:sdtPr>
        <w:sdtContent>
          <w:r w:rsidR="00854F86">
            <w:fldChar w:fldCharType="begin"/>
          </w:r>
          <w:r w:rsidR="00854F86">
            <w:instrText xml:space="preserve"> CITATION Rus05 \l 1046 </w:instrText>
          </w:r>
          <w:r w:rsidR="00854F86">
            <w:fldChar w:fldCharType="separate"/>
          </w:r>
          <w:r w:rsidR="00F3318D">
            <w:rPr>
              <w:noProof/>
            </w:rPr>
            <w:t>(RUSSELL e NORVIG, 2005)</w:t>
          </w:r>
          <w:r w:rsidR="00854F86">
            <w:fldChar w:fldCharType="end"/>
          </w:r>
        </w:sdtContent>
      </w:sdt>
      <w:r w:rsidR="00854F86" w:rsidRPr="382A6C4F">
        <w:rPr>
          <w:rFonts w:eastAsia="Arial" w:cs="Arial"/>
        </w:rPr>
        <w:t>.</w:t>
      </w:r>
    </w:p>
    <w:p w14:paraId="31F55AFF" w14:textId="1805C3DD" w:rsidR="00F0378C" w:rsidRPr="00251A58" w:rsidRDefault="00624AF7" w:rsidP="6103A698">
      <w:pPr>
        <w:rPr>
          <w:rFonts w:eastAsia="Arial" w:cs="Arial"/>
        </w:rPr>
      </w:pPr>
      <w:r w:rsidRPr="382A6C4F">
        <w:rPr>
          <w:rFonts w:eastAsia="Arial" w:cs="Arial"/>
        </w:rPr>
        <w:t xml:space="preserve">Existem vários tipos de funções de ativação, dentre elas a função linear (a), função rampa (b), função </w:t>
      </w:r>
      <w:r w:rsidRPr="6103A698">
        <w:rPr>
          <w:rFonts w:eastAsia="Arial" w:cs="Arial"/>
          <w:i/>
          <w:iCs/>
        </w:rPr>
        <w:t>step</w:t>
      </w:r>
      <w:r w:rsidR="00251A58" w:rsidRPr="382A6C4F">
        <w:rPr>
          <w:rFonts w:eastAsia="Arial" w:cs="Arial"/>
        </w:rPr>
        <w:t xml:space="preserve"> (c) e função </w:t>
      </w:r>
      <w:r w:rsidR="00AC2895" w:rsidRPr="382A6C4F">
        <w:rPr>
          <w:rFonts w:eastAsia="Arial" w:cs="Arial"/>
        </w:rPr>
        <w:t>sigmoide</w:t>
      </w:r>
      <w:r w:rsidR="00251A58" w:rsidRPr="382A6C4F">
        <w:rPr>
          <w:rFonts w:eastAsia="Arial" w:cs="Arial"/>
        </w:rPr>
        <w:t xml:space="preserve"> (d). E</w:t>
      </w:r>
      <w:r w:rsidRPr="382A6C4F">
        <w:rPr>
          <w:rFonts w:eastAsia="Arial" w:cs="Arial"/>
        </w:rPr>
        <w:t>sta última é a mais utilizada e é uma mistura entre as funções lineares e n</w:t>
      </w:r>
      <w:r w:rsidR="00135C3C" w:rsidRPr="382A6C4F">
        <w:rPr>
          <w:rFonts w:eastAsia="Arial" w:cs="Arial"/>
        </w:rPr>
        <w:t>ão lineares</w:t>
      </w:r>
      <w:r w:rsidR="00685829" w:rsidRPr="382A6C4F">
        <w:rPr>
          <w:rFonts w:eastAsia="Arial" w:cs="Arial"/>
        </w:rPr>
        <w:t xml:space="preserve"> </w:t>
      </w:r>
      <w:sdt>
        <w:sdtPr>
          <w:rPr>
            <w:rFonts w:eastAsia="Arial"/>
          </w:rPr>
          <w:id w:val="2030989792"/>
          <w:citation/>
        </w:sdtPr>
        <w:sdtContent>
          <w:r w:rsidR="00685829">
            <w:rPr>
              <w:rFonts w:eastAsia="Arial"/>
            </w:rPr>
            <w:fldChar w:fldCharType="begin"/>
          </w:r>
          <w:r w:rsidR="00685829">
            <w:rPr>
              <w:rFonts w:eastAsia="Arial"/>
            </w:rPr>
            <w:instrText xml:space="preserve"> CITATION Hay09 \l 1046 </w:instrText>
          </w:r>
          <w:r w:rsidR="00685829">
            <w:rPr>
              <w:rFonts w:eastAsia="Arial"/>
            </w:rPr>
            <w:fldChar w:fldCharType="separate"/>
          </w:r>
          <w:r w:rsidR="00F3318D" w:rsidRPr="00F3318D">
            <w:rPr>
              <w:rFonts w:eastAsia="Arial"/>
              <w:noProof/>
            </w:rPr>
            <w:t>(HAYKIN, 2009)</w:t>
          </w:r>
          <w:r w:rsidR="00685829">
            <w:rPr>
              <w:rFonts w:eastAsia="Arial"/>
            </w:rPr>
            <w:fldChar w:fldCharType="end"/>
          </w:r>
        </w:sdtContent>
      </w:sdt>
      <w:r w:rsidR="00135C3C" w:rsidRPr="382A6C4F">
        <w:rPr>
          <w:rFonts w:eastAsia="Arial" w:cs="Arial"/>
        </w:rPr>
        <w:t xml:space="preserve">, que serão exemplificadas na </w:t>
      </w:r>
      <w:r w:rsidR="00701AE4" w:rsidRPr="382A6C4F">
        <w:fldChar w:fldCharType="begin"/>
      </w:r>
      <w:r w:rsidR="00701AE4">
        <w:rPr>
          <w:rFonts w:eastAsia="Arial"/>
        </w:rPr>
        <w:instrText xml:space="preserve"> REF _Ref463108951 \h </w:instrText>
      </w:r>
      <w:r w:rsidR="00701AE4" w:rsidRPr="382A6C4F">
        <w:rPr>
          <w:rFonts w:eastAsia="Arial"/>
        </w:rPr>
        <w:fldChar w:fldCharType="separate"/>
      </w:r>
      <w:r w:rsidR="00E6351C">
        <w:t xml:space="preserve">Figura </w:t>
      </w:r>
      <w:r w:rsidR="00E6351C">
        <w:rPr>
          <w:noProof/>
        </w:rPr>
        <w:t>2</w:t>
      </w:r>
      <w:r w:rsidR="00701AE4" w:rsidRPr="382A6C4F">
        <w:fldChar w:fldCharType="end"/>
      </w:r>
      <w:r w:rsidR="00135C3C" w:rsidRPr="382A6C4F">
        <w:rPr>
          <w:rFonts w:eastAsia="Arial" w:cs="Arial"/>
        </w:rPr>
        <w:t>.</w:t>
      </w:r>
    </w:p>
    <w:p w14:paraId="4763F924" w14:textId="7D6B0834" w:rsidR="00624AF7" w:rsidRDefault="00624AF7" w:rsidP="00704367">
      <w:pPr>
        <w:jc w:val="center"/>
        <w:rPr>
          <w:rFonts w:cs="Arial"/>
        </w:rPr>
      </w:pPr>
      <w:r>
        <w:rPr>
          <w:noProof/>
          <w:lang w:eastAsia="pt-BR"/>
        </w:rPr>
        <w:drawing>
          <wp:inline distT="0" distB="0" distL="0" distR="0" wp14:anchorId="04A9DD6F" wp14:editId="73B9970C">
            <wp:extent cx="4730261" cy="144249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5701" cy="1444154"/>
                    </a:xfrm>
                    <a:prstGeom prst="rect">
                      <a:avLst/>
                    </a:prstGeom>
                  </pic:spPr>
                </pic:pic>
              </a:graphicData>
            </a:graphic>
          </wp:inline>
        </w:drawing>
      </w:r>
    </w:p>
    <w:p w14:paraId="4CCAA305" w14:textId="3DF785C9" w:rsidR="002078DB" w:rsidRDefault="002078DB" w:rsidP="002078DB">
      <w:pPr>
        <w:pStyle w:val="Legenda"/>
      </w:pPr>
      <w:bookmarkStart w:id="62" w:name="_Ref463108951"/>
      <w:bookmarkStart w:id="63" w:name="_Ref464057648"/>
      <w:bookmarkStart w:id="64" w:name="_Toc465711383"/>
      <w:bookmarkStart w:id="65" w:name="_Toc465889356"/>
      <w:r>
        <w:t xml:space="preserve">Figura </w:t>
      </w:r>
      <w:fldSimple w:instr=" SEQ Figura \* ARABIC ">
        <w:r w:rsidR="00401DAA">
          <w:rPr>
            <w:noProof/>
          </w:rPr>
          <w:t>2</w:t>
        </w:r>
      </w:fldSimple>
      <w:bookmarkEnd w:id="62"/>
      <w:r w:rsidRPr="00930E48">
        <w:rPr>
          <w:noProof/>
        </w:rPr>
        <w:t>. Funções de ativação</w:t>
      </w:r>
      <w:bookmarkEnd w:id="63"/>
      <w:bookmarkEnd w:id="64"/>
      <w:bookmarkEnd w:id="65"/>
    </w:p>
    <w:p w14:paraId="1B68BC9E" w14:textId="2820A2D6" w:rsidR="00624AF7" w:rsidRDefault="00624AF7" w:rsidP="002078DB">
      <w:pPr>
        <w:pStyle w:val="Legenda"/>
      </w:pPr>
      <w:r>
        <w:t xml:space="preserve">Fonte: </w:t>
      </w:r>
      <w:sdt>
        <w:sdtPr>
          <w:id w:val="-1611041371"/>
          <w:citation/>
        </w:sdtPr>
        <w:sdtContent>
          <w:r>
            <w:fldChar w:fldCharType="begin"/>
          </w:r>
          <w:r w:rsidR="00942E42">
            <w:instrText xml:space="preserve">CITATION Roq09 \l 1046 </w:instrText>
          </w:r>
          <w:r>
            <w:fldChar w:fldCharType="separate"/>
          </w:r>
          <w:r w:rsidR="00F3318D">
            <w:rPr>
              <w:noProof/>
            </w:rPr>
            <w:t>(DO CARMO ROQUE e DE MELLO, 2009)</w:t>
          </w:r>
          <w:r>
            <w:fldChar w:fldCharType="end"/>
          </w:r>
        </w:sdtContent>
      </w:sdt>
    </w:p>
    <w:p w14:paraId="6D4E3F24" w14:textId="77777777" w:rsidR="008B3D95" w:rsidRDefault="008B3D95" w:rsidP="002078DB"/>
    <w:p w14:paraId="0E557E07" w14:textId="470221F2" w:rsidR="00886885" w:rsidRDefault="00886885" w:rsidP="00C60C63">
      <w:r>
        <w:tab/>
        <w:t xml:space="preserve">A seguir </w:t>
      </w:r>
      <w:r w:rsidR="00C60C63">
        <w:t>é</w:t>
      </w:r>
      <w:r>
        <w:t xml:space="preserve"> apresentado </w:t>
      </w:r>
      <w:r w:rsidR="008401FD">
        <w:t>algumas das</w:t>
      </w:r>
      <w:r>
        <w:t xml:space="preserve"> funções de ativação que </w:t>
      </w:r>
      <w:r w:rsidR="00C60C63">
        <w:t>estão</w:t>
      </w:r>
      <w:r>
        <w:t xml:space="preserve"> implementadas no software</w:t>
      </w:r>
      <w:r w:rsidR="00D83D40">
        <w:t xml:space="preserve">. As funções que </w:t>
      </w:r>
      <w:r w:rsidR="00D37837">
        <w:t xml:space="preserve">possuírem derivada </w:t>
      </w:r>
      <w:r w:rsidR="00AC2895">
        <w:t>pode</w:t>
      </w:r>
      <w:r w:rsidR="00D37837">
        <w:t xml:space="preserve"> ser </w:t>
      </w:r>
      <w:r w:rsidR="00AC2895">
        <w:t>utilizado com a aprendizagem do tipo</w:t>
      </w:r>
      <w:r w:rsidR="00D37837">
        <w:t xml:space="preserve"> </w:t>
      </w:r>
      <w:r w:rsidR="00D37837" w:rsidRPr="6103A698">
        <w:rPr>
          <w:i/>
          <w:iCs/>
        </w:rPr>
        <w:t>propagation</w:t>
      </w:r>
      <w:r w:rsidR="00D37837" w:rsidRPr="6103A698">
        <w:t xml:space="preserve">. </w:t>
      </w:r>
      <w:sdt>
        <w:sdtPr>
          <w:id w:val="-1285578114"/>
          <w:citation/>
        </w:sdtPr>
        <w:sdtContent>
          <w:r w:rsidR="00D37837">
            <w:fldChar w:fldCharType="begin"/>
          </w:r>
          <w:r w:rsidR="00942E42">
            <w:instrText xml:space="preserve">CITATION Hea11 \l 1046 </w:instrText>
          </w:r>
          <w:r w:rsidR="00D37837">
            <w:fldChar w:fldCharType="separate"/>
          </w:r>
          <w:r w:rsidR="00F3318D">
            <w:rPr>
              <w:noProof/>
            </w:rPr>
            <w:t>(HEATON, 2011)</w:t>
          </w:r>
          <w:r w:rsidR="00D37837">
            <w:fldChar w:fldCharType="end"/>
          </w:r>
        </w:sdtContent>
      </w:sdt>
      <w:r w:rsidR="00C60C63" w:rsidRPr="6103A698">
        <w:t>.</w:t>
      </w:r>
    </w:p>
    <w:p w14:paraId="6D9D8DC6" w14:textId="2AE3B11E" w:rsidR="00266996" w:rsidRPr="00266996" w:rsidRDefault="00886885" w:rsidP="002407D4">
      <w:pPr>
        <w:pStyle w:val="Ttulo3"/>
      </w:pPr>
      <w:bookmarkStart w:id="66" w:name="_Toc465711346"/>
      <w:bookmarkStart w:id="67" w:name="_Toc465889414"/>
      <w:r>
        <w:t>2.2.</w:t>
      </w:r>
      <w:r w:rsidR="00056128">
        <w:t>1</w:t>
      </w:r>
      <w:r w:rsidRPr="6103A698">
        <w:t xml:space="preserve">. </w:t>
      </w:r>
      <w:r>
        <w:t>ActivationBiPolar</w:t>
      </w:r>
      <w:bookmarkEnd w:id="66"/>
      <w:bookmarkEnd w:id="67"/>
    </w:p>
    <w:p w14:paraId="53A7FC7A" w14:textId="43CD0FA2" w:rsidR="00886885" w:rsidRDefault="00886885" w:rsidP="002078DB">
      <w:r>
        <w:t>Utilizada em redes que requerem valores binários (</w:t>
      </w:r>
      <w:r w:rsidRPr="6103A698">
        <w:rPr>
          <w:i/>
          <w:iCs/>
        </w:rPr>
        <w:t>true</w:t>
      </w:r>
      <w:r>
        <w:t xml:space="preserve"> ou </w:t>
      </w:r>
      <w:r w:rsidRPr="6103A698">
        <w:rPr>
          <w:i/>
          <w:iCs/>
        </w:rPr>
        <w:t>false</w:t>
      </w:r>
      <w:r w:rsidRPr="6103A698">
        <w:t>)</w:t>
      </w:r>
      <w:r w:rsidR="00762940" w:rsidRPr="6103A698">
        <w:t xml:space="preserve">. </w:t>
      </w:r>
      <w:r>
        <w:t>A ideia básica é que se o valor for positivo o resultado é 1, senão é -1</w:t>
      </w:r>
      <w:r w:rsidR="00D37837" w:rsidRPr="6103A698">
        <w:t xml:space="preserve"> </w:t>
      </w:r>
      <w:sdt>
        <w:sdtPr>
          <w:id w:val="18289625"/>
          <w:citation/>
        </w:sdtPr>
        <w:sdtContent>
          <w:r w:rsidR="00D37837">
            <w:fldChar w:fldCharType="begin"/>
          </w:r>
          <w:r w:rsidR="00942E42">
            <w:instrText xml:space="preserve">CITATION Hea11 \l 1046 </w:instrText>
          </w:r>
          <w:r w:rsidR="00D37837">
            <w:fldChar w:fldCharType="separate"/>
          </w:r>
          <w:r w:rsidR="00F3318D">
            <w:rPr>
              <w:noProof/>
            </w:rPr>
            <w:t>(HEATON, 2011)</w:t>
          </w:r>
          <w:r w:rsidR="00D37837">
            <w:fldChar w:fldCharType="end"/>
          </w:r>
        </w:sdtContent>
      </w:sdt>
      <w:r w:rsidR="00D37837" w:rsidRPr="6103A698">
        <w:t xml:space="preserve">. </w:t>
      </w:r>
      <w:r w:rsidR="00056128">
        <w:t xml:space="preserve"> Não possui derivada. </w:t>
      </w:r>
      <w:r>
        <w:t>Está ilustrada na Figura 2 (c).</w:t>
      </w:r>
      <w:r w:rsidR="00D37837" w:rsidRPr="6103A698">
        <w:t xml:space="preserve"> </w:t>
      </w:r>
    </w:p>
    <w:p w14:paraId="4B81D686" w14:textId="4CA04C9E" w:rsidR="00886885" w:rsidRPr="009472D5" w:rsidRDefault="00D9019A" w:rsidP="002078DB">
      <w:pPr>
        <w:pStyle w:val="Corpodetexto"/>
      </w:pPr>
      <w:r>
        <w:t xml:space="preserve">Este tipo de função de ativação foi utilizado primeiramente por McCulloch e Pits </w:t>
      </w:r>
      <w:sdt>
        <w:sdtPr>
          <w:id w:val="-1498567057"/>
          <w:citation/>
        </w:sdtPr>
        <w:sdtContent>
          <w:r>
            <w:fldChar w:fldCharType="begin"/>
          </w:r>
          <w:r>
            <w:instrText xml:space="preserve">CITATION McC43 \n  \t  \l 1046 </w:instrText>
          </w:r>
          <w:r>
            <w:fldChar w:fldCharType="separate"/>
          </w:r>
          <w:r w:rsidR="00F3318D">
            <w:rPr>
              <w:noProof/>
            </w:rPr>
            <w:t>(1943)</w:t>
          </w:r>
          <w:r>
            <w:fldChar w:fldCharType="end"/>
          </w:r>
        </w:sdtContent>
      </w:sdt>
      <w:r>
        <w:t xml:space="preserve">, onde a saída do neurônio assumia o valor de 1 ou 0 (no lugar do -1). Em seu trabalho foi referenciado com o termo de </w:t>
      </w:r>
      <w:r w:rsidRPr="6103A698">
        <w:rPr>
          <w:i/>
          <w:iCs/>
        </w:rPr>
        <w:t>all-or-none</w:t>
      </w:r>
      <w:r w:rsidR="009472D5" w:rsidRPr="6103A698">
        <w:rPr>
          <w:i/>
          <w:iCs/>
        </w:rPr>
        <w:t xml:space="preserve"> property </w:t>
      </w:r>
      <w:r w:rsidR="009472D5">
        <w:t>(propriedade de tudo ou nada).</w:t>
      </w:r>
    </w:p>
    <w:p w14:paraId="450739F9" w14:textId="4D6BE5FC" w:rsidR="00886885" w:rsidRDefault="00886885" w:rsidP="002407D4">
      <w:pPr>
        <w:pStyle w:val="Ttulo3"/>
      </w:pPr>
      <w:bookmarkStart w:id="68" w:name="_Toc465711347"/>
      <w:bookmarkStart w:id="69" w:name="_Toc465889415"/>
      <w:r>
        <w:t>2.2.</w:t>
      </w:r>
      <w:r w:rsidR="00056128">
        <w:t>2.</w:t>
      </w:r>
      <w:r w:rsidRPr="6103A698">
        <w:t xml:space="preserve"> </w:t>
      </w:r>
      <w:bookmarkStart w:id="70" w:name="OLE_LINK6"/>
      <w:bookmarkStart w:id="71" w:name="OLE_LINK7"/>
      <w:bookmarkStart w:id="72" w:name="OLE_LINK8"/>
      <w:bookmarkStart w:id="73" w:name="OLE_LINK9"/>
      <w:bookmarkStart w:id="74" w:name="OLE_LINK10"/>
      <w:r>
        <w:t>Activation</w:t>
      </w:r>
      <w:r w:rsidRPr="6103A698">
        <w:t xml:space="preserve"> </w:t>
      </w:r>
      <w:r>
        <w:t>Competitive</w:t>
      </w:r>
      <w:bookmarkEnd w:id="68"/>
      <w:bookmarkEnd w:id="69"/>
      <w:r w:rsidRPr="6103A698">
        <w:t xml:space="preserve"> </w:t>
      </w:r>
      <w:bookmarkEnd w:id="70"/>
      <w:bookmarkEnd w:id="71"/>
      <w:bookmarkEnd w:id="72"/>
      <w:bookmarkEnd w:id="73"/>
      <w:bookmarkEnd w:id="74"/>
    </w:p>
    <w:p w14:paraId="6DD43256" w14:textId="77777777" w:rsidR="00266996" w:rsidRDefault="382A6C4F" w:rsidP="00266996">
      <w:r>
        <w:t>É utilizada para forçar um seleto grupo de neurônios para ganhar. O vencedor é o grupo com a maior saída. Para isso, percorre todos os parâmetros e acha os vencedores, e atribui aos perdedores o valor zero. Não possui derivada.</w:t>
      </w:r>
    </w:p>
    <w:p w14:paraId="7B033D6E" w14:textId="0626EF42" w:rsidR="00056128" w:rsidRPr="00886885" w:rsidRDefault="00266996" w:rsidP="00D83D40">
      <w:r>
        <w:t xml:space="preserve">Este tipo de função de ativação pode ser </w:t>
      </w:r>
      <w:r w:rsidR="00D83D40">
        <w:t>usado tanto</w:t>
      </w:r>
      <w:r>
        <w:t xml:space="preserve"> para</w:t>
      </w:r>
      <w:r w:rsidR="00D83D40">
        <w:t xml:space="preserve"> redes competitivas quanto para mapas auto-organizáveis</w:t>
      </w:r>
      <w:sdt>
        <w:sdtPr>
          <w:id w:val="-1725210652"/>
          <w:citation/>
        </w:sdtPr>
        <w:sdtContent>
          <w:r>
            <w:fldChar w:fldCharType="begin"/>
          </w:r>
          <w:r>
            <w:instrText xml:space="preserve"> CITATION Hea11 \l 1046 </w:instrText>
          </w:r>
          <w:r>
            <w:fldChar w:fldCharType="separate"/>
          </w:r>
          <w:r w:rsidR="00F3318D">
            <w:rPr>
              <w:noProof/>
            </w:rPr>
            <w:t xml:space="preserve"> (HEATON, 2011)</w:t>
          </w:r>
          <w:r>
            <w:fldChar w:fldCharType="end"/>
          </w:r>
        </w:sdtContent>
      </w:sdt>
      <w:r w:rsidR="00D83D40" w:rsidRPr="6103A698">
        <w:t xml:space="preserve">. </w:t>
      </w:r>
    </w:p>
    <w:p w14:paraId="3C8D8E78" w14:textId="4F210047" w:rsidR="00E1636E" w:rsidRDefault="00056128" w:rsidP="002407D4">
      <w:pPr>
        <w:pStyle w:val="Ttulo3"/>
      </w:pPr>
      <w:bookmarkStart w:id="75" w:name="_Toc465711348"/>
      <w:bookmarkStart w:id="76" w:name="_Toc465889416"/>
      <w:r>
        <w:t>2.2.3. ActivationLinear</w:t>
      </w:r>
      <w:bookmarkEnd w:id="75"/>
      <w:bookmarkEnd w:id="76"/>
    </w:p>
    <w:p w14:paraId="2E31E62D" w14:textId="208EF83C" w:rsidR="00233B56" w:rsidRDefault="00056128" w:rsidP="002078DB">
      <w:r>
        <w:t xml:space="preserve">É utilizada em tipos específicos de redes, que não possuem função de ativação, como </w:t>
      </w:r>
      <w:r w:rsidR="008401FD">
        <w:t>por exemplo,</w:t>
      </w:r>
      <w:r>
        <w:t xml:space="preserve"> mapas </w:t>
      </w:r>
      <w:r w:rsidR="008401FD">
        <w:t>auto-organizáveis</w:t>
      </w:r>
      <w:r w:rsidR="00D83D40">
        <w:t xml:space="preserve">. Este tipo está representado na </w:t>
      </w:r>
      <w:r w:rsidR="00D83D40">
        <w:fldChar w:fldCharType="begin"/>
      </w:r>
      <w:r w:rsidR="00D83D40">
        <w:instrText xml:space="preserve"> REF _Ref463108951 \h </w:instrText>
      </w:r>
      <w:r w:rsidR="00D83D40">
        <w:fldChar w:fldCharType="separate"/>
      </w:r>
      <w:r w:rsidR="00D83D40">
        <w:t xml:space="preserve">Figura </w:t>
      </w:r>
      <w:r w:rsidR="00D83D40">
        <w:rPr>
          <w:noProof/>
        </w:rPr>
        <w:t>2</w:t>
      </w:r>
      <w:r w:rsidR="00D83D40">
        <w:fldChar w:fldCharType="end"/>
      </w:r>
      <w:r w:rsidR="00D83D40">
        <w:t xml:space="preserve"> (a), na qual o valor que é passado para x é igual a f(x).</w:t>
      </w:r>
      <w:r w:rsidR="005211B5">
        <w:t xml:space="preserve"> Por essa razão, na primeira (entrada) e na última (saída), será sempre utilizado esse tipo de função.</w:t>
      </w:r>
      <w:bookmarkStart w:id="77" w:name="_GoBack"/>
      <w:bookmarkEnd w:id="77"/>
      <w:r w:rsidR="005211B5">
        <w:t xml:space="preserve"> </w:t>
      </w:r>
    </w:p>
    <w:p w14:paraId="361D86FD" w14:textId="166FCF08" w:rsidR="00056128" w:rsidRDefault="00946993" w:rsidP="00D83D40">
      <w:r>
        <w:t xml:space="preserve">Pode resultar em números negativos. </w:t>
      </w:r>
      <w:r w:rsidR="00056128">
        <w:t xml:space="preserve">Como sua derivada é constante, também pode ser utilizada no treinamento do tipo </w:t>
      </w:r>
      <w:r w:rsidR="008401FD" w:rsidRPr="6103A698">
        <w:rPr>
          <w:i/>
          <w:iCs/>
        </w:rPr>
        <w:t>propagation</w:t>
      </w:r>
      <w:sdt>
        <w:sdtPr>
          <w:id w:val="-326058246"/>
          <w:citation/>
        </w:sdtPr>
        <w:sdtContent>
          <w:r w:rsidR="00056128">
            <w:fldChar w:fldCharType="begin"/>
          </w:r>
          <w:r w:rsidR="00942E42">
            <w:instrText xml:space="preserve">CITATION Hea11 \l 1046 </w:instrText>
          </w:r>
          <w:r w:rsidR="00056128">
            <w:fldChar w:fldCharType="separate"/>
          </w:r>
          <w:r w:rsidR="00F3318D">
            <w:rPr>
              <w:noProof/>
            </w:rPr>
            <w:t xml:space="preserve"> (HEATON, 2011)</w:t>
          </w:r>
          <w:r w:rsidR="00056128">
            <w:fldChar w:fldCharType="end"/>
          </w:r>
        </w:sdtContent>
      </w:sdt>
      <w:r w:rsidR="008401FD" w:rsidRPr="6103A698">
        <w:t>.</w:t>
      </w:r>
    </w:p>
    <w:p w14:paraId="25D065C3" w14:textId="46DCB91D" w:rsidR="00056128" w:rsidRDefault="00056128" w:rsidP="002407D4">
      <w:pPr>
        <w:pStyle w:val="Ttulo3"/>
      </w:pPr>
      <w:bookmarkStart w:id="78" w:name="_Toc465711349"/>
      <w:bookmarkStart w:id="79" w:name="_Toc465889417"/>
      <w:r>
        <w:t>2.2.4. ActivationLOG</w:t>
      </w:r>
      <w:bookmarkEnd w:id="78"/>
      <w:bookmarkEnd w:id="79"/>
    </w:p>
    <w:p w14:paraId="225A769E" w14:textId="77777777" w:rsidR="001B3CD2" w:rsidRDefault="00946993" w:rsidP="001B3CD2">
      <w:pPr>
        <w:pStyle w:val="Legenda"/>
        <w:keepNext/>
      </w:pPr>
      <w:bookmarkStart w:id="80" w:name="_Toc463109359"/>
      <w:r>
        <w:rPr>
          <w:noProof/>
          <w:lang w:eastAsia="pt-BR"/>
        </w:rPr>
        <w:drawing>
          <wp:inline distT="0" distB="0" distL="0" distR="0" wp14:anchorId="16777FB2" wp14:editId="016A91D4">
            <wp:extent cx="2371725" cy="6381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71725" cy="638175"/>
                    </a:xfrm>
                    <a:prstGeom prst="rect">
                      <a:avLst/>
                    </a:prstGeom>
                  </pic:spPr>
                </pic:pic>
              </a:graphicData>
            </a:graphic>
          </wp:inline>
        </w:drawing>
      </w:r>
      <w:bookmarkEnd w:id="80"/>
    </w:p>
    <w:p w14:paraId="135CE70A" w14:textId="50254AC1" w:rsidR="00946993" w:rsidRDefault="001B3CD2" w:rsidP="001B3CD2">
      <w:pPr>
        <w:pStyle w:val="Legenda"/>
        <w:jc w:val="right"/>
      </w:pPr>
      <w:bookmarkStart w:id="81" w:name="_Toc465711369"/>
      <w:bookmarkStart w:id="82" w:name="_Toc465889378"/>
      <w:r>
        <w:t xml:space="preserve">Equação </w:t>
      </w:r>
      <w:fldSimple w:instr=" SEQ Equação \* ARABIC ">
        <w:r w:rsidR="00021301" w:rsidRPr="382A6C4F">
          <w:t>2</w:t>
        </w:r>
      </w:fldSimple>
      <w:r w:rsidRPr="6103A698">
        <w:t xml:space="preserve">. </w:t>
      </w:r>
      <w:r w:rsidRPr="00897C18">
        <w:t>ActivationLOG</w:t>
      </w:r>
      <w:bookmarkEnd w:id="81"/>
      <w:bookmarkEnd w:id="82"/>
    </w:p>
    <w:p w14:paraId="70693466" w14:textId="106FA222" w:rsidR="00946993" w:rsidRDefault="00946993" w:rsidP="002078DB">
      <w:pPr>
        <w:pStyle w:val="Corpodetexto"/>
        <w:jc w:val="center"/>
      </w:pPr>
      <w:r>
        <w:rPr>
          <w:noProof/>
          <w:lang w:eastAsia="pt-BR"/>
        </w:rPr>
        <w:drawing>
          <wp:inline distT="0" distB="0" distL="0" distR="0" wp14:anchorId="25AB9A5D" wp14:editId="434DBB79">
            <wp:extent cx="2743200" cy="13239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200" cy="1323975"/>
                    </a:xfrm>
                    <a:prstGeom prst="rect">
                      <a:avLst/>
                    </a:prstGeom>
                  </pic:spPr>
                </pic:pic>
              </a:graphicData>
            </a:graphic>
          </wp:inline>
        </w:drawing>
      </w:r>
    </w:p>
    <w:p w14:paraId="7CDAFE41" w14:textId="56DAD784" w:rsidR="00E328A3" w:rsidRDefault="00E328A3" w:rsidP="00E328A3">
      <w:pPr>
        <w:pStyle w:val="Legenda"/>
      </w:pPr>
      <w:bookmarkStart w:id="83" w:name="_Toc465711384"/>
      <w:bookmarkStart w:id="84" w:name="_Toc465889357"/>
      <w:r>
        <w:t xml:space="preserve">Figura </w:t>
      </w:r>
      <w:fldSimple w:instr=" SEQ Figura \* ARABIC ">
        <w:r w:rsidR="00401DAA">
          <w:rPr>
            <w:noProof/>
          </w:rPr>
          <w:t>3</w:t>
        </w:r>
      </w:fldSimple>
      <w:r w:rsidRPr="6103A698">
        <w:t xml:space="preserve">. </w:t>
      </w:r>
      <w:r w:rsidRPr="00265402">
        <w:t>ActivationLOG</w:t>
      </w:r>
      <w:bookmarkEnd w:id="83"/>
      <w:bookmarkEnd w:id="84"/>
    </w:p>
    <w:p w14:paraId="10062D97" w14:textId="776DC6C1" w:rsidR="00946993" w:rsidRDefault="00946993" w:rsidP="00E328A3">
      <w:pPr>
        <w:pStyle w:val="Legenda"/>
      </w:pPr>
      <w:r>
        <w:t xml:space="preserve">Fonte: </w:t>
      </w:r>
      <w:sdt>
        <w:sdtPr>
          <w:id w:val="-1299456057"/>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p>
    <w:p w14:paraId="389379B5" w14:textId="77777777" w:rsidR="00946993" w:rsidRPr="00946993" w:rsidRDefault="00946993" w:rsidP="002078DB"/>
    <w:p w14:paraId="25414205" w14:textId="77777777" w:rsidR="00BB0B03" w:rsidRDefault="00056128" w:rsidP="002078DB">
      <w:r>
        <w:t>Possui uma curva similar com a tangente hiperbólica, que será apresentada posteriormente. Este tipo de função de ativação é útil para prevenir saturaç</w:t>
      </w:r>
      <w:r w:rsidR="00946993">
        <w:t xml:space="preserve">ão, portanto é uma escolha possível quando o treinamento não obtém sucesso com a tangente hiperbólica. </w:t>
      </w:r>
    </w:p>
    <w:p w14:paraId="1CB66E1F" w14:textId="5A157E2D" w:rsidR="00056128" w:rsidRDefault="00BB0B03" w:rsidP="002078DB">
      <w:r>
        <w:t xml:space="preserve">Ela pode fazer com que a etapa de treinamento demore significativamente. </w:t>
      </w:r>
      <w:r w:rsidR="00946993">
        <w:t xml:space="preserve">Pode resultar em números negativos e possui derivada. </w:t>
      </w:r>
      <w:sdt>
        <w:sdtPr>
          <w:id w:val="129214519"/>
          <w:citation/>
        </w:sdtPr>
        <w:sdtContent>
          <w:r w:rsidR="00946993">
            <w:fldChar w:fldCharType="begin"/>
          </w:r>
          <w:r w:rsidR="00942E42">
            <w:instrText xml:space="preserve">CITATION Hea11 \l 1046 </w:instrText>
          </w:r>
          <w:r w:rsidR="00946993">
            <w:fldChar w:fldCharType="separate"/>
          </w:r>
          <w:r w:rsidR="00F3318D">
            <w:rPr>
              <w:noProof/>
            </w:rPr>
            <w:t>(HEATON, 2011)</w:t>
          </w:r>
          <w:r w:rsidR="00946993">
            <w:fldChar w:fldCharType="end"/>
          </w:r>
        </w:sdtContent>
      </w:sdt>
    </w:p>
    <w:p w14:paraId="216AB7E6" w14:textId="0D8AEF25" w:rsidR="00946993" w:rsidRDefault="00946993" w:rsidP="002407D4">
      <w:pPr>
        <w:pStyle w:val="Ttulo3"/>
      </w:pPr>
      <w:bookmarkStart w:id="85" w:name="_Toc465711350"/>
      <w:bookmarkStart w:id="86" w:name="_Toc465889418"/>
      <w:r>
        <w:t>2.2.5. ActivationSigmoid</w:t>
      </w:r>
      <w:bookmarkEnd w:id="85"/>
      <w:bookmarkEnd w:id="86"/>
    </w:p>
    <w:p w14:paraId="313B58A2" w14:textId="77777777" w:rsidR="00946993" w:rsidRDefault="00946993" w:rsidP="002078DB">
      <w:pPr>
        <w:pStyle w:val="Corpodetexto"/>
      </w:pPr>
    </w:p>
    <w:p w14:paraId="71ADAB4B" w14:textId="77777777" w:rsidR="001B3CD2" w:rsidRDefault="00946993" w:rsidP="001B3CD2">
      <w:pPr>
        <w:pStyle w:val="Legenda"/>
        <w:keepNext/>
      </w:pPr>
      <w:bookmarkStart w:id="87" w:name="_Toc463109360"/>
      <w:r>
        <w:rPr>
          <w:noProof/>
          <w:lang w:eastAsia="pt-BR"/>
        </w:rPr>
        <w:drawing>
          <wp:inline distT="0" distB="0" distL="0" distR="0" wp14:anchorId="1BEC691B" wp14:editId="5788F61E">
            <wp:extent cx="1181100" cy="51435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81100" cy="514350"/>
                    </a:xfrm>
                    <a:prstGeom prst="rect">
                      <a:avLst/>
                    </a:prstGeom>
                  </pic:spPr>
                </pic:pic>
              </a:graphicData>
            </a:graphic>
          </wp:inline>
        </w:drawing>
      </w:r>
      <w:bookmarkEnd w:id="87"/>
    </w:p>
    <w:p w14:paraId="4CC3FDA5" w14:textId="6D800569" w:rsidR="00946993" w:rsidRDefault="001B3CD2" w:rsidP="001B3CD2">
      <w:pPr>
        <w:pStyle w:val="Legenda"/>
        <w:jc w:val="right"/>
      </w:pPr>
      <w:bookmarkStart w:id="88" w:name="_Toc465711370"/>
      <w:bookmarkStart w:id="89" w:name="_Toc465889379"/>
      <w:r>
        <w:t xml:space="preserve">Equação </w:t>
      </w:r>
      <w:fldSimple w:instr=" SEQ Equação \* ARABIC ">
        <w:r w:rsidR="00021301" w:rsidRPr="382A6C4F">
          <w:t>3</w:t>
        </w:r>
      </w:fldSimple>
      <w:r w:rsidRPr="6103A698">
        <w:t xml:space="preserve">. </w:t>
      </w:r>
      <w:r w:rsidRPr="00170428">
        <w:t>ActivationSigmoid</w:t>
      </w:r>
      <w:bookmarkEnd w:id="88"/>
      <w:bookmarkEnd w:id="89"/>
    </w:p>
    <w:p w14:paraId="64B0322A" w14:textId="77777777" w:rsidR="00946993" w:rsidRDefault="00946993" w:rsidP="002078DB">
      <w:pPr>
        <w:pStyle w:val="Corpodetexto"/>
      </w:pPr>
    </w:p>
    <w:p w14:paraId="56817216" w14:textId="550CD48B" w:rsidR="00946993" w:rsidRDefault="00946993" w:rsidP="00E328A3">
      <w:pPr>
        <w:pStyle w:val="Corpodetexto"/>
        <w:jc w:val="center"/>
      </w:pPr>
      <w:r>
        <w:rPr>
          <w:noProof/>
          <w:lang w:eastAsia="pt-BR"/>
        </w:rPr>
        <w:drawing>
          <wp:inline distT="0" distB="0" distL="0" distR="0" wp14:anchorId="6842CEBB" wp14:editId="3BEABC0E">
            <wp:extent cx="2492347" cy="1437566"/>
            <wp:effectExtent l="0" t="0" r="381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91519" cy="1437089"/>
                    </a:xfrm>
                    <a:prstGeom prst="rect">
                      <a:avLst/>
                    </a:prstGeom>
                  </pic:spPr>
                </pic:pic>
              </a:graphicData>
            </a:graphic>
          </wp:inline>
        </w:drawing>
      </w:r>
    </w:p>
    <w:p w14:paraId="132C5202" w14:textId="5841681A" w:rsidR="00E328A3" w:rsidRDefault="00E328A3" w:rsidP="00E328A3">
      <w:pPr>
        <w:pStyle w:val="Legenda"/>
      </w:pPr>
      <w:bookmarkStart w:id="90" w:name="_Toc465711385"/>
      <w:bookmarkStart w:id="91" w:name="_Toc465889358"/>
      <w:r>
        <w:t xml:space="preserve">Figura </w:t>
      </w:r>
      <w:fldSimple w:instr=" SEQ Figura \* ARABIC ">
        <w:r w:rsidR="00401DAA">
          <w:rPr>
            <w:noProof/>
          </w:rPr>
          <w:t>4</w:t>
        </w:r>
      </w:fldSimple>
      <w:r w:rsidRPr="6103A698">
        <w:t xml:space="preserve">. </w:t>
      </w:r>
      <w:r w:rsidRPr="008542B7">
        <w:t>ActivationSigmoid</w:t>
      </w:r>
      <w:bookmarkEnd w:id="90"/>
      <w:bookmarkEnd w:id="91"/>
    </w:p>
    <w:p w14:paraId="61AAA420" w14:textId="5AD54432" w:rsidR="00946993" w:rsidRDefault="00946993" w:rsidP="002078DB">
      <w:pPr>
        <w:pStyle w:val="Legenda"/>
      </w:pPr>
      <w:r>
        <w:t xml:space="preserve">Fonte: </w:t>
      </w:r>
      <w:sdt>
        <w:sdtPr>
          <w:id w:val="-1861730524"/>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p>
    <w:p w14:paraId="25E469D3" w14:textId="77777777" w:rsidR="00946993" w:rsidRPr="00946993" w:rsidRDefault="00946993" w:rsidP="002078DB"/>
    <w:p w14:paraId="4C67AF34" w14:textId="7CB0A4DD" w:rsidR="00946993" w:rsidRDefault="00946993" w:rsidP="00D83D40">
      <w:r>
        <w:t xml:space="preserve">Só produz números positivos. É uma escolha bem comum para redes </w:t>
      </w:r>
      <w:r w:rsidRPr="6103A698">
        <w:rPr>
          <w:i/>
          <w:iCs/>
        </w:rPr>
        <w:t xml:space="preserve">feed-forward </w:t>
      </w:r>
      <w:r>
        <w:t>e algumas redes recorrentes simples. Se requerido números negativos, a tangente hiperbólica pode ser uma solução melhor</w:t>
      </w:r>
      <w:r w:rsidR="008401FD">
        <w:t>. Possui derivada</w:t>
      </w:r>
      <w:sdt>
        <w:sdtPr>
          <w:id w:val="-1989387152"/>
          <w:citation/>
        </w:sdtPr>
        <w:sdtContent>
          <w:r>
            <w:fldChar w:fldCharType="begin"/>
          </w:r>
          <w:r w:rsidR="00942E42">
            <w:instrText xml:space="preserve">CITATION Hea11 \l 1046 </w:instrText>
          </w:r>
          <w:r>
            <w:fldChar w:fldCharType="separate"/>
          </w:r>
          <w:r w:rsidR="00F3318D">
            <w:rPr>
              <w:noProof/>
            </w:rPr>
            <w:t xml:space="preserve"> (HEATON, 2011)</w:t>
          </w:r>
          <w:r>
            <w:fldChar w:fldCharType="end"/>
          </w:r>
        </w:sdtContent>
      </w:sdt>
      <w:r w:rsidRPr="6103A698">
        <w:t>.</w:t>
      </w:r>
    </w:p>
    <w:p w14:paraId="40B92E97" w14:textId="58920837" w:rsidR="00946993" w:rsidRPr="00946993" w:rsidRDefault="00946993" w:rsidP="002407D4">
      <w:pPr>
        <w:pStyle w:val="Ttulo3"/>
      </w:pPr>
      <w:bookmarkStart w:id="92" w:name="_Toc465711351"/>
      <w:bookmarkStart w:id="93" w:name="_Toc465889419"/>
      <w:r>
        <w:t>2.2.6</w:t>
      </w:r>
      <w:r w:rsidR="008401FD" w:rsidRPr="6103A698">
        <w:t xml:space="preserve">. </w:t>
      </w:r>
      <w:r w:rsidR="008401FD">
        <w:t>ActivationSoftMax</w:t>
      </w:r>
      <w:bookmarkEnd w:id="92"/>
      <w:bookmarkEnd w:id="93"/>
    </w:p>
    <w:p w14:paraId="1019C4E5" w14:textId="40087F5B" w:rsidR="00886885" w:rsidRDefault="008401FD" w:rsidP="002078DB">
      <w:r>
        <w:t xml:space="preserve">Só vai produzir saídas iguais a uma. Geralmente é utilizada nas camadas de saída para problemas que envolvem classificação, mas também pode ser usada nas camadas </w:t>
      </w:r>
      <w:r w:rsidR="002633DE">
        <w:t xml:space="preserve">escondidas. </w:t>
      </w:r>
      <w:sdt>
        <w:sdtPr>
          <w:id w:val="69320167"/>
          <w:citation/>
        </w:sdtPr>
        <w:sdtContent>
          <w:r w:rsidR="00856C1E">
            <w:fldChar w:fldCharType="begin"/>
          </w:r>
          <w:r w:rsidR="00942E42">
            <w:instrText xml:space="preserve">CITATION Hea11 \l 1046 </w:instrText>
          </w:r>
          <w:r w:rsidR="00856C1E">
            <w:fldChar w:fldCharType="separate"/>
          </w:r>
          <w:r w:rsidR="00F3318D">
            <w:rPr>
              <w:noProof/>
            </w:rPr>
            <w:t>(HEATON, 2011)</w:t>
          </w:r>
          <w:r w:rsidR="00856C1E">
            <w:fldChar w:fldCharType="end"/>
          </w:r>
        </w:sdtContent>
      </w:sdt>
    </w:p>
    <w:p w14:paraId="4970A722" w14:textId="01C8975A" w:rsidR="008401FD" w:rsidRDefault="008401FD" w:rsidP="002407D4">
      <w:pPr>
        <w:pStyle w:val="Ttulo3"/>
      </w:pPr>
      <w:bookmarkStart w:id="94" w:name="_Toc465711352"/>
      <w:bookmarkStart w:id="95" w:name="_Toc465889420"/>
      <w:r>
        <w:t>2.2.7. ActivationTANH</w:t>
      </w:r>
      <w:bookmarkEnd w:id="94"/>
      <w:bookmarkEnd w:id="95"/>
    </w:p>
    <w:p w14:paraId="2F4BD9B2" w14:textId="77777777" w:rsidR="001B3CD2" w:rsidRDefault="00856C1E" w:rsidP="001B3CD2">
      <w:pPr>
        <w:pStyle w:val="Legenda"/>
        <w:keepNext/>
      </w:pPr>
      <w:bookmarkStart w:id="96" w:name="_Toc463109361"/>
      <w:r>
        <w:rPr>
          <w:noProof/>
          <w:lang w:eastAsia="pt-BR"/>
        </w:rPr>
        <w:drawing>
          <wp:inline distT="0" distB="0" distL="0" distR="0" wp14:anchorId="07D489EB" wp14:editId="7FBBB77C">
            <wp:extent cx="1200150" cy="4667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00150" cy="466725"/>
                    </a:xfrm>
                    <a:prstGeom prst="rect">
                      <a:avLst/>
                    </a:prstGeom>
                  </pic:spPr>
                </pic:pic>
              </a:graphicData>
            </a:graphic>
          </wp:inline>
        </w:drawing>
      </w:r>
      <w:bookmarkEnd w:id="96"/>
    </w:p>
    <w:p w14:paraId="33E7A21B" w14:textId="285D18AC" w:rsidR="00856C1E" w:rsidRDefault="001B3CD2" w:rsidP="001B3CD2">
      <w:pPr>
        <w:pStyle w:val="Legenda"/>
        <w:jc w:val="right"/>
      </w:pPr>
      <w:bookmarkStart w:id="97" w:name="_Toc465711371"/>
      <w:bookmarkStart w:id="98" w:name="_Toc465889380"/>
      <w:r>
        <w:t xml:space="preserve">Equação </w:t>
      </w:r>
      <w:fldSimple w:instr=" SEQ Equação \* ARABIC ">
        <w:r w:rsidR="00021301" w:rsidRPr="382A6C4F">
          <w:t>4</w:t>
        </w:r>
      </w:fldSimple>
      <w:r w:rsidRPr="6103A698">
        <w:t xml:space="preserve">. </w:t>
      </w:r>
      <w:r w:rsidRPr="0089312B">
        <w:t>ActivationTANH</w:t>
      </w:r>
      <w:bookmarkEnd w:id="97"/>
      <w:bookmarkEnd w:id="98"/>
    </w:p>
    <w:p w14:paraId="7AE7F916" w14:textId="0887DF46" w:rsidR="00856C1E" w:rsidRDefault="00856C1E" w:rsidP="00E328A3">
      <w:pPr>
        <w:pStyle w:val="Corpodetexto"/>
        <w:jc w:val="center"/>
      </w:pPr>
      <w:r>
        <w:rPr>
          <w:noProof/>
          <w:lang w:eastAsia="pt-BR"/>
        </w:rPr>
        <w:lastRenderedPageBreak/>
        <w:drawing>
          <wp:inline distT="0" distB="0" distL="0" distR="0" wp14:anchorId="5F8D39C0" wp14:editId="47ED52DE">
            <wp:extent cx="2705100" cy="16573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05100" cy="1657350"/>
                    </a:xfrm>
                    <a:prstGeom prst="rect">
                      <a:avLst/>
                    </a:prstGeom>
                  </pic:spPr>
                </pic:pic>
              </a:graphicData>
            </a:graphic>
          </wp:inline>
        </w:drawing>
      </w:r>
    </w:p>
    <w:p w14:paraId="7690D980" w14:textId="0C0E02BD" w:rsidR="00856C1E" w:rsidRDefault="00E328A3" w:rsidP="00E328A3">
      <w:pPr>
        <w:pStyle w:val="Legenda"/>
      </w:pPr>
      <w:bookmarkStart w:id="99" w:name="_Toc465711386"/>
      <w:bookmarkStart w:id="100" w:name="_Toc465889359"/>
      <w:r>
        <w:t xml:space="preserve">Figura </w:t>
      </w:r>
      <w:fldSimple w:instr=" SEQ Figura \* ARABIC ">
        <w:r w:rsidR="00401DAA">
          <w:rPr>
            <w:noProof/>
          </w:rPr>
          <w:t>5</w:t>
        </w:r>
      </w:fldSimple>
      <w:r w:rsidRPr="6103A698">
        <w:t xml:space="preserve">. </w:t>
      </w:r>
      <w:r w:rsidRPr="006B20E7">
        <w:t>ActivationTANH</w:t>
      </w:r>
      <w:r w:rsidR="00856C1E" w:rsidRPr="6103A698">
        <w:t>.</w:t>
      </w:r>
      <w:bookmarkEnd w:id="99"/>
      <w:bookmarkEnd w:id="100"/>
    </w:p>
    <w:p w14:paraId="287FA5E3" w14:textId="2C092BB3" w:rsidR="00856C1E" w:rsidRDefault="00856C1E" w:rsidP="002078DB">
      <w:pPr>
        <w:pStyle w:val="Legenda"/>
      </w:pPr>
      <w:r>
        <w:t xml:space="preserve">Fonte: </w:t>
      </w:r>
      <w:sdt>
        <w:sdtPr>
          <w:id w:val="-710647185"/>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p>
    <w:p w14:paraId="62997B00" w14:textId="77777777" w:rsidR="00856C1E" w:rsidRPr="00856C1E" w:rsidRDefault="00856C1E" w:rsidP="002078DB"/>
    <w:p w14:paraId="69A79440" w14:textId="369C8A60" w:rsidR="005D118C" w:rsidRDefault="008401FD" w:rsidP="00D83D40">
      <w:r>
        <w:t>Utiliza funções de tan</w:t>
      </w:r>
      <w:r w:rsidR="00856C1E">
        <w:t>gente hip</w:t>
      </w:r>
      <w:r>
        <w:t xml:space="preserve">erbólica. É, provavelmente, a função mais </w:t>
      </w:r>
      <w:r w:rsidR="00856C1E">
        <w:t xml:space="preserve">comum, por trabalhar com valores positivos e negativos. Possui derivada </w:t>
      </w:r>
      <w:sdt>
        <w:sdtPr>
          <w:id w:val="2060360096"/>
          <w:citation/>
        </w:sdtPr>
        <w:sdtContent>
          <w:r w:rsidR="00856C1E">
            <w:fldChar w:fldCharType="begin"/>
          </w:r>
          <w:r w:rsidR="00942E42">
            <w:instrText xml:space="preserve">CITATION Hea11 \l 1046 </w:instrText>
          </w:r>
          <w:r w:rsidR="00856C1E">
            <w:fldChar w:fldCharType="separate"/>
          </w:r>
          <w:r w:rsidR="00F3318D">
            <w:rPr>
              <w:noProof/>
            </w:rPr>
            <w:t>(HEATON, 2011)</w:t>
          </w:r>
          <w:r w:rsidR="00856C1E">
            <w:fldChar w:fldCharType="end"/>
          </w:r>
        </w:sdtContent>
      </w:sdt>
      <w:r w:rsidR="00856C1E">
        <w:t>.</w:t>
      </w:r>
      <w:r w:rsidR="00D83D40">
        <w:t xml:space="preserve"> </w:t>
      </w:r>
    </w:p>
    <w:p w14:paraId="5FF3EA27" w14:textId="2B6AD1C1" w:rsidR="00856C1E" w:rsidRDefault="00856C1E" w:rsidP="002407D4">
      <w:pPr>
        <w:pStyle w:val="Ttulo3"/>
      </w:pPr>
      <w:bookmarkStart w:id="101" w:name="_Toc465711353"/>
      <w:bookmarkStart w:id="102" w:name="_Toc465889421"/>
      <w:r>
        <w:t>2.2.8. Elliott</w:t>
      </w:r>
      <w:bookmarkEnd w:id="101"/>
      <w:bookmarkEnd w:id="102"/>
    </w:p>
    <w:p w14:paraId="5CF9675D" w14:textId="77777777" w:rsidR="001B3CD2" w:rsidRDefault="00856C1E" w:rsidP="001B3CD2">
      <w:pPr>
        <w:pStyle w:val="Legenda"/>
        <w:keepNext/>
      </w:pPr>
      <w:bookmarkStart w:id="103" w:name="_Toc463109362"/>
      <w:r>
        <w:rPr>
          <w:noProof/>
          <w:lang w:eastAsia="pt-BR"/>
        </w:rPr>
        <w:drawing>
          <wp:inline distT="0" distB="0" distL="0" distR="0" wp14:anchorId="2F79D7A1" wp14:editId="14F09358">
            <wp:extent cx="1723603" cy="459627"/>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26658" cy="460442"/>
                    </a:xfrm>
                    <a:prstGeom prst="rect">
                      <a:avLst/>
                    </a:prstGeom>
                  </pic:spPr>
                </pic:pic>
              </a:graphicData>
            </a:graphic>
          </wp:inline>
        </w:drawing>
      </w:r>
      <w:bookmarkEnd w:id="103"/>
    </w:p>
    <w:p w14:paraId="1457FEFE" w14:textId="21F3E7EF" w:rsidR="00856C1E" w:rsidRDefault="001B3CD2" w:rsidP="001B3CD2">
      <w:pPr>
        <w:pStyle w:val="Legenda"/>
        <w:jc w:val="right"/>
      </w:pPr>
      <w:bookmarkStart w:id="104" w:name="_Toc465711372"/>
      <w:bookmarkStart w:id="105" w:name="_Toc465889381"/>
      <w:r>
        <w:t xml:space="preserve">Equação </w:t>
      </w:r>
      <w:fldSimple w:instr=" SEQ Equação \* ARABIC ">
        <w:r w:rsidR="00021301" w:rsidRPr="382A6C4F">
          <w:t>5</w:t>
        </w:r>
      </w:fldSimple>
      <w:r w:rsidRPr="0032664E">
        <w:t>. Elliott</w:t>
      </w:r>
      <w:bookmarkEnd w:id="104"/>
      <w:bookmarkEnd w:id="105"/>
    </w:p>
    <w:p w14:paraId="56BCCDA7" w14:textId="7599B3FE" w:rsidR="00856C1E" w:rsidRDefault="00856C1E" w:rsidP="00E328A3">
      <w:pPr>
        <w:pStyle w:val="Corpodetexto"/>
        <w:jc w:val="center"/>
      </w:pPr>
      <w:r>
        <w:rPr>
          <w:noProof/>
          <w:lang w:eastAsia="pt-BR"/>
        </w:rPr>
        <w:drawing>
          <wp:inline distT="0" distB="0" distL="0" distR="0" wp14:anchorId="249B1B13" wp14:editId="5EF1FAB8">
            <wp:extent cx="2354783" cy="2039273"/>
            <wp:effectExtent l="0" t="0" r="762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59136" cy="2043043"/>
                    </a:xfrm>
                    <a:prstGeom prst="rect">
                      <a:avLst/>
                    </a:prstGeom>
                  </pic:spPr>
                </pic:pic>
              </a:graphicData>
            </a:graphic>
          </wp:inline>
        </w:drawing>
      </w:r>
    </w:p>
    <w:p w14:paraId="272BC84A" w14:textId="224BE078" w:rsidR="00856C1E" w:rsidRDefault="00E328A3" w:rsidP="00E328A3">
      <w:pPr>
        <w:pStyle w:val="Legenda"/>
      </w:pPr>
      <w:bookmarkStart w:id="106" w:name="_Toc465711387"/>
      <w:bookmarkStart w:id="107" w:name="_Toc465889360"/>
      <w:r>
        <w:t xml:space="preserve">Figura </w:t>
      </w:r>
      <w:fldSimple w:instr=" SEQ Figura \* ARABIC ">
        <w:r w:rsidR="00401DAA">
          <w:rPr>
            <w:noProof/>
          </w:rPr>
          <w:t>6</w:t>
        </w:r>
      </w:fldSimple>
      <w:r w:rsidRPr="002E10A8">
        <w:t>. Comparação entre Elliott (contínua) e Sigmoid (pontilhada)</w:t>
      </w:r>
      <w:bookmarkEnd w:id="106"/>
      <w:bookmarkEnd w:id="107"/>
    </w:p>
    <w:p w14:paraId="08B7BD7C" w14:textId="459CFD13" w:rsidR="00856C1E" w:rsidRDefault="00856C1E" w:rsidP="002078DB">
      <w:pPr>
        <w:pStyle w:val="Legenda"/>
      </w:pPr>
      <w:r>
        <w:t xml:space="preserve">Fonte: </w:t>
      </w:r>
      <w:sdt>
        <w:sdtPr>
          <w:id w:val="1994995068"/>
          <w:citation/>
        </w:sdtPr>
        <w:sdtContent>
          <w:r>
            <w:fldChar w:fldCharType="begin"/>
          </w:r>
          <w:r w:rsidR="00942E42">
            <w:instrText xml:space="preserve">CITATION Win15 \l 1046 </w:instrText>
          </w:r>
          <w:r>
            <w:fldChar w:fldCharType="separate"/>
          </w:r>
          <w:r w:rsidR="00F3318D">
            <w:rPr>
              <w:noProof/>
            </w:rPr>
            <w:t>(WINRICH, 2015)</w:t>
          </w:r>
          <w:r>
            <w:fldChar w:fldCharType="end"/>
          </w:r>
        </w:sdtContent>
      </w:sdt>
    </w:p>
    <w:p w14:paraId="042C3F10" w14:textId="77777777" w:rsidR="005D118C" w:rsidRPr="005D118C" w:rsidRDefault="005D118C" w:rsidP="002078DB"/>
    <w:p w14:paraId="6EBD27AA" w14:textId="4E4AF868" w:rsidR="005D118C" w:rsidRDefault="00856C1E" w:rsidP="00D83D40">
      <w:r>
        <w:t xml:space="preserve">Foi originalmente proposta por David L. Elliott em 1993 como uma alternativa </w:t>
      </w:r>
      <w:r w:rsidR="005D118C">
        <w:t xml:space="preserve">computacionalmente </w:t>
      </w:r>
      <w:r>
        <w:t>mais eficiente</w:t>
      </w:r>
      <w:r w:rsidR="005D118C">
        <w:t xml:space="preserve"> </w:t>
      </w:r>
      <w:r>
        <w:t xml:space="preserve">comparada a </w:t>
      </w:r>
      <w:r w:rsidR="005D118C">
        <w:t>sigmoide</w:t>
      </w:r>
      <w:r>
        <w:t xml:space="preserve"> e a tangente hiperbólica.</w:t>
      </w:r>
      <w:r w:rsidR="005D118C">
        <w:t xml:space="preserve"> Também produz valores entre 0 e 1. Possui derivada </w:t>
      </w:r>
      <w:sdt>
        <w:sdtPr>
          <w:id w:val="-1490169511"/>
          <w:citation/>
        </w:sdtPr>
        <w:sdtContent>
          <w:r w:rsidR="005D118C">
            <w:fldChar w:fldCharType="begin"/>
          </w:r>
          <w:r w:rsidR="00942E42">
            <w:instrText xml:space="preserve">CITATION Win15 \l 1046 </w:instrText>
          </w:r>
          <w:r w:rsidR="005D118C">
            <w:fldChar w:fldCharType="separate"/>
          </w:r>
          <w:r w:rsidR="00F3318D">
            <w:rPr>
              <w:noProof/>
            </w:rPr>
            <w:t>(WINRICH, 2015)</w:t>
          </w:r>
          <w:r w:rsidR="005D118C">
            <w:fldChar w:fldCharType="end"/>
          </w:r>
        </w:sdtContent>
      </w:sdt>
      <w:r w:rsidR="005D118C">
        <w:t>.</w:t>
      </w:r>
      <w:r w:rsidR="00D83D40">
        <w:t xml:space="preserve"> </w:t>
      </w:r>
    </w:p>
    <w:p w14:paraId="798C0FD2" w14:textId="37F4A1D3" w:rsidR="00856C1E" w:rsidRDefault="005D118C" w:rsidP="002407D4">
      <w:pPr>
        <w:pStyle w:val="Ttulo3"/>
      </w:pPr>
      <w:bookmarkStart w:id="108" w:name="_Toc465711354"/>
      <w:bookmarkStart w:id="109" w:name="_Toc465889422"/>
      <w:r>
        <w:t>2.2.9. Symmetric Elliott</w:t>
      </w:r>
      <w:bookmarkEnd w:id="108"/>
      <w:bookmarkEnd w:id="109"/>
    </w:p>
    <w:p w14:paraId="032EA781" w14:textId="77777777" w:rsidR="001B3CD2" w:rsidRDefault="005D118C" w:rsidP="001B3CD2">
      <w:pPr>
        <w:pStyle w:val="Legenda"/>
        <w:keepNext/>
      </w:pPr>
      <w:bookmarkStart w:id="110" w:name="_Toc463109363"/>
      <w:r>
        <w:rPr>
          <w:noProof/>
          <w:lang w:eastAsia="pt-BR"/>
        </w:rPr>
        <w:drawing>
          <wp:inline distT="0" distB="0" distL="0" distR="0" wp14:anchorId="238896D0" wp14:editId="4A0E60DC">
            <wp:extent cx="1609725" cy="55245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09725" cy="552450"/>
                    </a:xfrm>
                    <a:prstGeom prst="rect">
                      <a:avLst/>
                    </a:prstGeom>
                  </pic:spPr>
                </pic:pic>
              </a:graphicData>
            </a:graphic>
          </wp:inline>
        </w:drawing>
      </w:r>
      <w:bookmarkEnd w:id="110"/>
    </w:p>
    <w:p w14:paraId="4ED40C9C" w14:textId="74BF6C7D" w:rsidR="005D118C" w:rsidRDefault="001B3CD2" w:rsidP="001B3CD2">
      <w:pPr>
        <w:pStyle w:val="Legenda"/>
        <w:ind w:left="708" w:firstLine="0"/>
        <w:jc w:val="right"/>
      </w:pPr>
      <w:bookmarkStart w:id="111" w:name="_Toc465711373"/>
      <w:bookmarkStart w:id="112" w:name="_Toc465889382"/>
      <w:r>
        <w:t xml:space="preserve">Equação </w:t>
      </w:r>
      <w:fldSimple w:instr=" SEQ Equação \* ARABIC ">
        <w:r w:rsidR="00021301" w:rsidRPr="382A6C4F">
          <w:t>6</w:t>
        </w:r>
      </w:fldSimple>
      <w:r w:rsidRPr="6103A698">
        <w:t xml:space="preserve">. </w:t>
      </w:r>
      <w:r w:rsidRPr="00F117C8">
        <w:t>Symmetric Elliott</w:t>
      </w:r>
      <w:bookmarkEnd w:id="111"/>
      <w:bookmarkEnd w:id="112"/>
    </w:p>
    <w:p w14:paraId="0BBD56FB" w14:textId="24B25F43" w:rsidR="005D118C" w:rsidRDefault="005D118C" w:rsidP="00E328A3">
      <w:pPr>
        <w:pStyle w:val="Corpodetexto"/>
        <w:jc w:val="center"/>
      </w:pPr>
      <w:r>
        <w:rPr>
          <w:noProof/>
          <w:lang w:eastAsia="pt-BR"/>
        </w:rPr>
        <w:lastRenderedPageBreak/>
        <w:drawing>
          <wp:inline distT="0" distB="0" distL="0" distR="0" wp14:anchorId="69FD606F" wp14:editId="2C4BCF8D">
            <wp:extent cx="2524715" cy="2123055"/>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24309" cy="2122713"/>
                    </a:xfrm>
                    <a:prstGeom prst="rect">
                      <a:avLst/>
                    </a:prstGeom>
                  </pic:spPr>
                </pic:pic>
              </a:graphicData>
            </a:graphic>
          </wp:inline>
        </w:drawing>
      </w:r>
    </w:p>
    <w:p w14:paraId="7366181B" w14:textId="43B4A197" w:rsidR="005D118C" w:rsidRDefault="00E328A3" w:rsidP="00E328A3">
      <w:pPr>
        <w:pStyle w:val="Legenda"/>
      </w:pPr>
      <w:bookmarkStart w:id="113" w:name="_Toc465711388"/>
      <w:bookmarkStart w:id="114" w:name="_Toc465889361"/>
      <w:r>
        <w:t xml:space="preserve">Figura </w:t>
      </w:r>
      <w:fldSimple w:instr=" SEQ Figura \* ARABIC ">
        <w:r w:rsidR="00401DAA">
          <w:rPr>
            <w:noProof/>
          </w:rPr>
          <w:t>7</w:t>
        </w:r>
      </w:fldSimple>
      <w:r w:rsidRPr="008525AE">
        <w:t>. Comparação Symmetric Elliott (contínua) e TANH (pontilhada)</w:t>
      </w:r>
      <w:r w:rsidR="005D118C" w:rsidRPr="6103A698">
        <w:t>.</w:t>
      </w:r>
      <w:bookmarkEnd w:id="113"/>
      <w:bookmarkEnd w:id="114"/>
    </w:p>
    <w:p w14:paraId="447CF9E1" w14:textId="1BDB758A" w:rsidR="005D118C" w:rsidRDefault="005D118C" w:rsidP="002078DB">
      <w:pPr>
        <w:pStyle w:val="Legenda"/>
      </w:pPr>
      <w:r>
        <w:t xml:space="preserve">Fonte: </w:t>
      </w:r>
      <w:sdt>
        <w:sdtPr>
          <w:id w:val="83341167"/>
          <w:citation/>
        </w:sdtPr>
        <w:sdtContent>
          <w:r>
            <w:fldChar w:fldCharType="begin"/>
          </w:r>
          <w:r w:rsidR="00942E42">
            <w:instrText xml:space="preserve">CITATION Win15 \l 1046 </w:instrText>
          </w:r>
          <w:r>
            <w:fldChar w:fldCharType="separate"/>
          </w:r>
          <w:r w:rsidR="00F3318D">
            <w:rPr>
              <w:noProof/>
            </w:rPr>
            <w:t>(WINRICH, 2015)</w:t>
          </w:r>
          <w:r>
            <w:fldChar w:fldCharType="end"/>
          </w:r>
        </w:sdtContent>
      </w:sdt>
    </w:p>
    <w:p w14:paraId="3C3E1BD9" w14:textId="77777777" w:rsidR="005D118C" w:rsidRPr="005D118C" w:rsidRDefault="005D118C" w:rsidP="002078DB"/>
    <w:p w14:paraId="3E42E638" w14:textId="2C4A5F7D" w:rsidR="005D118C" w:rsidRDefault="382A6C4F" w:rsidP="002078DB">
      <w:r>
        <w:t>A ideia é a mesma da Elliott, mas para substituir a TANH, também produz valor entre -1 e 1 e possui derivada.</w:t>
      </w:r>
    </w:p>
    <w:p w14:paraId="6CEDE2A4" w14:textId="37E97EF1" w:rsidR="00F30CAA" w:rsidRDefault="0091376C" w:rsidP="002078DB">
      <w:r>
        <w:t xml:space="preserve">Conforme a </w:t>
      </w:r>
      <w:r>
        <w:fldChar w:fldCharType="begin"/>
      </w:r>
      <w:r>
        <w:instrText xml:space="preserve"> REF _Ref463252916 \h </w:instrText>
      </w:r>
      <w:r>
        <w:fldChar w:fldCharType="separate"/>
      </w:r>
      <w:r w:rsidR="00E6351C">
        <w:t xml:space="preserve">Tabela </w:t>
      </w:r>
      <w:r w:rsidR="00E6351C">
        <w:rPr>
          <w:noProof/>
        </w:rPr>
        <w:t>1</w:t>
      </w:r>
      <w:r>
        <w:fldChar w:fldCharType="end"/>
      </w:r>
      <w:r>
        <w:t xml:space="preserve"> </w:t>
      </w:r>
      <w:r w:rsidR="00F30CAA">
        <w:t>apesar de requerer mais iterações, o tempo total de treinamento é menos do que a metade na média dos treinos se comparada a TANH.</w:t>
      </w:r>
    </w:p>
    <w:p w14:paraId="13B7A62A" w14:textId="77777777" w:rsidR="007F4B0A" w:rsidRDefault="007F4B0A" w:rsidP="002078DB"/>
    <w:p w14:paraId="2164BE96" w14:textId="4B827F8A" w:rsidR="005D118C" w:rsidRDefault="00F30CAA" w:rsidP="002078DB">
      <w:pPr>
        <w:pStyle w:val="Corpodetexto"/>
      </w:pPr>
      <w:r>
        <w:rPr>
          <w:noProof/>
          <w:lang w:eastAsia="pt-BR"/>
        </w:rPr>
        <w:drawing>
          <wp:inline distT="0" distB="0" distL="0" distR="0" wp14:anchorId="6863C07A" wp14:editId="55DBEA7A">
            <wp:extent cx="5248275" cy="63817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48275" cy="638175"/>
                    </a:xfrm>
                    <a:prstGeom prst="rect">
                      <a:avLst/>
                    </a:prstGeom>
                  </pic:spPr>
                </pic:pic>
              </a:graphicData>
            </a:graphic>
          </wp:inline>
        </w:drawing>
      </w:r>
    </w:p>
    <w:p w14:paraId="078ACB69" w14:textId="4D1347B6" w:rsidR="00701AE4" w:rsidRDefault="00701AE4" w:rsidP="00701AE4">
      <w:pPr>
        <w:pStyle w:val="Legenda"/>
      </w:pPr>
      <w:bookmarkStart w:id="115" w:name="_Ref463252916"/>
      <w:bookmarkStart w:id="116" w:name="_Toc465711377"/>
      <w:bookmarkStart w:id="117" w:name="_Toc465889372"/>
      <w:r>
        <w:t xml:space="preserve">Tabela </w:t>
      </w:r>
      <w:fldSimple w:instr=" SEQ Tabela \* ARABIC ">
        <w:r w:rsidR="005F6F8F" w:rsidRPr="382A6C4F">
          <w:t>1</w:t>
        </w:r>
      </w:fldSimple>
      <w:bookmarkEnd w:id="115"/>
      <w:r>
        <w:t xml:space="preserve">. </w:t>
      </w:r>
      <w:r w:rsidRPr="00A908AE">
        <w:t>Comparativo Elliott</w:t>
      </w:r>
      <w:bookmarkEnd w:id="116"/>
      <w:bookmarkEnd w:id="117"/>
    </w:p>
    <w:p w14:paraId="6F904DED" w14:textId="21E2B887" w:rsidR="00F30CAA" w:rsidRDefault="00F30CAA" w:rsidP="002078DB">
      <w:pPr>
        <w:pStyle w:val="Legenda"/>
      </w:pPr>
      <w:r>
        <w:t xml:space="preserve">Fonte: </w:t>
      </w:r>
      <w:sdt>
        <w:sdtPr>
          <w:id w:val="-390576993"/>
          <w:citation/>
        </w:sdtPr>
        <w:sdtContent>
          <w:r>
            <w:fldChar w:fldCharType="begin"/>
          </w:r>
          <w:r w:rsidR="00942E42">
            <w:instrText xml:space="preserve">CITATION Win15 \l 1046 </w:instrText>
          </w:r>
          <w:r>
            <w:fldChar w:fldCharType="separate"/>
          </w:r>
          <w:r w:rsidR="00F3318D">
            <w:rPr>
              <w:noProof/>
            </w:rPr>
            <w:t>(WINRICH, 2015)</w:t>
          </w:r>
          <w:r>
            <w:fldChar w:fldCharType="end"/>
          </w:r>
        </w:sdtContent>
      </w:sdt>
    </w:p>
    <w:p w14:paraId="1B8A91E1" w14:textId="7D4B4B58" w:rsidR="004D50AB" w:rsidRDefault="004D50AB" w:rsidP="00C60C63">
      <w:pPr>
        <w:pStyle w:val="Corpodetexto"/>
        <w:ind w:firstLine="0"/>
      </w:pPr>
    </w:p>
    <w:p w14:paraId="4C967BD5" w14:textId="77777777" w:rsidR="00C60C63" w:rsidRPr="00856C1E" w:rsidRDefault="00C60C63" w:rsidP="00C60C63">
      <w:pPr>
        <w:pStyle w:val="Corpodetexto"/>
        <w:ind w:firstLine="0"/>
      </w:pPr>
    </w:p>
    <w:p w14:paraId="201F4D88" w14:textId="5C9AACB2" w:rsidR="0087680B" w:rsidRDefault="00251A58" w:rsidP="002078DB">
      <w:pPr>
        <w:pStyle w:val="Ttulo2"/>
      </w:pPr>
      <w:bookmarkStart w:id="118" w:name="_Toc465711355"/>
      <w:bookmarkStart w:id="119" w:name="_Toc465889423"/>
      <w:r>
        <w:t>2.3 Topologias</w:t>
      </w:r>
      <w:r w:rsidR="002CE37B">
        <w:t xml:space="preserve"> da Rede Neural</w:t>
      </w:r>
      <w:bookmarkEnd w:id="118"/>
      <w:bookmarkEnd w:id="119"/>
    </w:p>
    <w:p w14:paraId="10F42520" w14:textId="77777777" w:rsidR="0087680B" w:rsidRDefault="0087680B" w:rsidP="002078DB"/>
    <w:p w14:paraId="7517F3B9" w14:textId="43BC41B8" w:rsidR="00E740A4" w:rsidRDefault="002F711A" w:rsidP="002078DB">
      <w:r>
        <w:t>E</w:t>
      </w:r>
      <w:r w:rsidR="00286BBD">
        <w:t xml:space="preserve">xistem dois tipos de topologias para uma </w:t>
      </w:r>
      <w:r w:rsidR="00817DA3">
        <w:t>RNA</w:t>
      </w:r>
      <w:r w:rsidR="00286BBD" w:rsidRPr="6103A698">
        <w:t xml:space="preserve">: </w:t>
      </w:r>
      <w:r w:rsidR="00286BBD" w:rsidRPr="6103A698">
        <w:rPr>
          <w:i/>
          <w:iCs/>
        </w:rPr>
        <w:t>feed-forward</w:t>
      </w:r>
      <w:r w:rsidR="00286BBD">
        <w:t xml:space="preserve"> (alinhadas à frente) e </w:t>
      </w:r>
      <w:r w:rsidR="00286BBD" w:rsidRPr="6103A698">
        <w:rPr>
          <w:i/>
          <w:iCs/>
        </w:rPr>
        <w:t>recurrent network</w:t>
      </w:r>
      <w:r w:rsidR="00286BBD">
        <w:t xml:space="preserve"> (redes recorrentes)</w:t>
      </w:r>
      <w:r w:rsidRPr="6103A698">
        <w:t xml:space="preserve"> </w:t>
      </w:r>
      <w:sdt>
        <w:sdtPr>
          <w:id w:val="-699005528"/>
          <w:citation/>
        </w:sdtPr>
        <w:sdtContent>
          <w:r>
            <w:fldChar w:fldCharType="begin"/>
          </w:r>
          <w:r>
            <w:instrText xml:space="preserve"> CITATION Rus05 \l 1046 </w:instrText>
          </w:r>
          <w:r>
            <w:fldChar w:fldCharType="separate"/>
          </w:r>
          <w:r w:rsidR="00F3318D">
            <w:rPr>
              <w:noProof/>
            </w:rPr>
            <w:t>(RUSSELL e NORVIG, 2005)</w:t>
          </w:r>
          <w:r>
            <w:fldChar w:fldCharType="end"/>
          </w:r>
        </w:sdtContent>
      </w:sdt>
      <w:r w:rsidR="00286BBD" w:rsidRPr="6103A698">
        <w:t>.</w:t>
      </w:r>
      <w:r w:rsidR="008B3D95" w:rsidRPr="6103A698">
        <w:t xml:space="preserve"> </w:t>
      </w:r>
    </w:p>
    <w:p w14:paraId="3920D2A0" w14:textId="40F0EFA1" w:rsidR="0603C5FF" w:rsidRDefault="43C6375D" w:rsidP="002407D4">
      <w:pPr>
        <w:pStyle w:val="Ttulo3"/>
      </w:pPr>
      <w:bookmarkStart w:id="120" w:name="_Toc465711356"/>
      <w:bookmarkStart w:id="121" w:name="_Toc465889424"/>
      <w:r>
        <w:t>2.3.1 Feed-Forward</w:t>
      </w:r>
      <w:bookmarkEnd w:id="120"/>
      <w:bookmarkEnd w:id="121"/>
    </w:p>
    <w:p w14:paraId="7625D438" w14:textId="56DE0522" w:rsidR="00E740A4" w:rsidRDefault="00E740A4" w:rsidP="002078DB">
      <w:r>
        <w:t>As redes feed-forward podem conter uma</w:t>
      </w:r>
      <w:r w:rsidR="00895283" w:rsidRPr="6103A698">
        <w:t xml:space="preserve"> (</w:t>
      </w:r>
      <w:r w:rsidR="00895283" w:rsidRPr="6103A698">
        <w:rPr>
          <w:i/>
          <w:iCs/>
        </w:rPr>
        <w:t>single-layer</w:t>
      </w:r>
      <w:r w:rsidR="00895283" w:rsidRPr="6103A698">
        <w:t>)</w:t>
      </w:r>
      <w:r>
        <w:t xml:space="preserve"> ou mais camadas (</w:t>
      </w:r>
      <w:r w:rsidRPr="6103A698">
        <w:rPr>
          <w:i/>
          <w:iCs/>
        </w:rPr>
        <w:t>multilayer</w:t>
      </w:r>
      <w:r w:rsidR="00895283" w:rsidRPr="6103A698">
        <w:t>)</w:t>
      </w:r>
      <w:r w:rsidRPr="6103A698">
        <w:t>.</w:t>
      </w:r>
      <w:r w:rsidR="00895283">
        <w:t xml:space="preserve"> Estão presentes uma camada de entrada e uma de saída (nesta ordem), e as demais camadas</w:t>
      </w:r>
      <w:r w:rsidR="0091376C">
        <w:t xml:space="preserve"> que estão entre elas</w:t>
      </w:r>
      <w:r w:rsidR="00895283">
        <w:t>, também chamadas de ocultas. Adicionando essas camadas ocultas, a rede tem a possibilidade de extrair estatísticas mais robustas</w:t>
      </w:r>
      <w:r w:rsidR="00135C3C">
        <w:t xml:space="preserve"> da camada de entrada.</w:t>
      </w:r>
      <w:r w:rsidR="00895283" w:rsidRPr="6103A698">
        <w:t xml:space="preserve">  </w:t>
      </w:r>
      <w:sdt>
        <w:sdtPr>
          <w:id w:val="3400797"/>
          <w:citation/>
        </w:sdtPr>
        <w:sdtContent>
          <w:r w:rsidR="00135C3C">
            <w:fldChar w:fldCharType="begin"/>
          </w:r>
          <w:r w:rsidR="00135C3C">
            <w:instrText xml:space="preserve"> CITATION Hay09 \l 1046 </w:instrText>
          </w:r>
          <w:r w:rsidR="00135C3C">
            <w:fldChar w:fldCharType="separate"/>
          </w:r>
          <w:r w:rsidR="00F3318D">
            <w:rPr>
              <w:noProof/>
            </w:rPr>
            <w:t>(HAYKIN, 2009)</w:t>
          </w:r>
          <w:r w:rsidR="00135C3C">
            <w:fldChar w:fldCharType="end"/>
          </w:r>
        </w:sdtContent>
      </w:sdt>
    </w:p>
    <w:p w14:paraId="72B2E3F9" w14:textId="0E3FF779" w:rsidR="00135C3C" w:rsidRDefault="00135C3C" w:rsidP="00E328A3">
      <w:pPr>
        <w:jc w:val="center"/>
      </w:pPr>
      <w:r>
        <w:rPr>
          <w:noProof/>
          <w:lang w:eastAsia="pt-BR"/>
        </w:rPr>
        <w:lastRenderedPageBreak/>
        <w:drawing>
          <wp:inline distT="0" distB="0" distL="0" distR="0" wp14:anchorId="3E8D2C07" wp14:editId="48DEF125">
            <wp:extent cx="2476500" cy="29622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500" cy="2962275"/>
                    </a:xfrm>
                    <a:prstGeom prst="rect">
                      <a:avLst/>
                    </a:prstGeom>
                  </pic:spPr>
                </pic:pic>
              </a:graphicData>
            </a:graphic>
          </wp:inline>
        </w:drawing>
      </w:r>
    </w:p>
    <w:p w14:paraId="47058618" w14:textId="7D91E882" w:rsidR="00135C3C" w:rsidRPr="002F711A" w:rsidRDefault="00E328A3" w:rsidP="00E328A3">
      <w:pPr>
        <w:pStyle w:val="Legenda"/>
      </w:pPr>
      <w:bookmarkStart w:id="122" w:name="_Ref463108914"/>
      <w:bookmarkStart w:id="123" w:name="_Toc465711389"/>
      <w:bookmarkStart w:id="124" w:name="_Toc465889362"/>
      <w:r>
        <w:t xml:space="preserve">Figura </w:t>
      </w:r>
      <w:fldSimple w:instr=" SEQ Figura \* ARABIC ">
        <w:r w:rsidR="00401DAA">
          <w:rPr>
            <w:noProof/>
          </w:rPr>
          <w:t>8</w:t>
        </w:r>
      </w:fldSimple>
      <w:bookmarkEnd w:id="122"/>
      <w:r w:rsidRPr="6103A698">
        <w:t xml:space="preserve">. </w:t>
      </w:r>
      <w:r w:rsidRPr="00A40E6B">
        <w:t>Multilayer</w:t>
      </w:r>
      <w:r w:rsidRPr="6103A698">
        <w:t xml:space="preserve"> </w:t>
      </w:r>
      <w:r w:rsidRPr="00A40E6B">
        <w:t>perceptron (MLP)</w:t>
      </w:r>
      <w:bookmarkEnd w:id="123"/>
      <w:bookmarkEnd w:id="124"/>
    </w:p>
    <w:p w14:paraId="433C3439" w14:textId="72E8A13A" w:rsidR="00135C3C" w:rsidRPr="00982F5C" w:rsidRDefault="00135C3C" w:rsidP="002078DB">
      <w:pPr>
        <w:pStyle w:val="Legenda"/>
      </w:pPr>
      <w:r w:rsidRPr="002F711A">
        <w:t xml:space="preserve">Fonte: </w:t>
      </w:r>
      <w:sdt>
        <w:sdtPr>
          <w:rPr>
            <w:lang w:val="en-US"/>
          </w:rPr>
          <w:id w:val="-430737157"/>
          <w:citation/>
        </w:sdtPr>
        <w:sdtContent>
          <w:r>
            <w:rPr>
              <w:lang w:val="en-US"/>
            </w:rPr>
            <w:fldChar w:fldCharType="begin"/>
          </w:r>
          <w:r w:rsidRPr="002F711A">
            <w:instrText xml:space="preserve">CITATION Hay09 \l 1046 </w:instrText>
          </w:r>
          <w:r>
            <w:rPr>
              <w:lang w:val="en-US"/>
            </w:rPr>
            <w:fldChar w:fldCharType="separate"/>
          </w:r>
          <w:r w:rsidR="00F3318D">
            <w:rPr>
              <w:noProof/>
            </w:rPr>
            <w:t>(HAYKIN, 2009)</w:t>
          </w:r>
          <w:r>
            <w:rPr>
              <w:lang w:val="en-US"/>
            </w:rPr>
            <w:fldChar w:fldCharType="end"/>
          </w:r>
        </w:sdtContent>
      </w:sdt>
    </w:p>
    <w:p w14:paraId="04B5B303" w14:textId="77777777" w:rsidR="00C60C63" w:rsidRPr="00982F5C" w:rsidRDefault="00C60C63" w:rsidP="00C60C63"/>
    <w:p w14:paraId="29DC6AFB" w14:textId="586F33A5" w:rsidR="709AD7E9" w:rsidRDefault="00135C3C" w:rsidP="00D83D40">
      <w:r w:rsidRPr="00135C3C">
        <w:t>De acordo com a</w:t>
      </w:r>
      <w:r w:rsidR="00701AE4">
        <w:t xml:space="preserve"> </w:t>
      </w:r>
      <w:r w:rsidR="00701AE4">
        <w:fldChar w:fldCharType="begin"/>
      </w:r>
      <w:r w:rsidR="00701AE4">
        <w:instrText xml:space="preserve"> REF _Ref463108914 \h </w:instrText>
      </w:r>
      <w:r w:rsidR="00701AE4">
        <w:fldChar w:fldCharType="separate"/>
      </w:r>
      <w:r w:rsidR="00E6351C">
        <w:t xml:space="preserve">Figura </w:t>
      </w:r>
      <w:r w:rsidR="00E6351C">
        <w:rPr>
          <w:noProof/>
        </w:rPr>
        <w:t>8</w:t>
      </w:r>
      <w:r w:rsidR="00701AE4">
        <w:fldChar w:fldCharType="end"/>
      </w:r>
      <w:r>
        <w:t>, percebe-se que os dados têm um fluxo que vai da camada de entrada, passando pelas camadas escondidas (se tiver) e por fim vai para a camada de saída. Além disso, após passar por uma camada, o dado nunca volta para uma camada anterior</w:t>
      </w:r>
      <w:r w:rsidR="007860E0">
        <w:t xml:space="preserve"> nem para a mesma</w:t>
      </w:r>
      <w:r w:rsidRPr="709AD7E9">
        <w:t>.</w:t>
      </w:r>
    </w:p>
    <w:p w14:paraId="1B3628C8" w14:textId="20B8DAE8" w:rsidR="002F711A" w:rsidRDefault="6103A698" w:rsidP="6103A698">
      <w:pPr>
        <w:pStyle w:val="Ttulo4"/>
        <w:numPr>
          <w:ilvl w:val="3"/>
          <w:numId w:val="4"/>
        </w:numPr>
        <w:rPr>
          <w:lang w:val="pt-BR"/>
        </w:rPr>
      </w:pPr>
      <w:r>
        <w:t>Incorporação do Tempo em Feed-Forward</w:t>
      </w:r>
    </w:p>
    <w:p w14:paraId="3D1D1B9B" w14:textId="51ED57B1" w:rsidR="00D83D40" w:rsidRPr="00D83D40" w:rsidRDefault="00D83D40" w:rsidP="00C60C63">
      <w:pPr>
        <w:ind w:firstLine="0"/>
      </w:pPr>
    </w:p>
    <w:p w14:paraId="6D8D0E89" w14:textId="06AD9A8F" w:rsidR="0FA3FDBF" w:rsidRDefault="43C6375D" w:rsidP="002078DB">
      <w:r>
        <w:t>Dentre algumas aplicações que necessitam a incorporação do tempo, destaca-se a "Previsão e modelagem de séries temporais</w:t>
      </w:r>
      <w:r w:rsidR="00C71383">
        <w:t>.</w:t>
      </w:r>
      <w:r>
        <w:t xml:space="preserve"> Para que uma rede tenha este dinamismo, é necessário que possua memória, podendo ser de curto ou longo </w:t>
      </w:r>
      <w:r w:rsidR="003E6047">
        <w:t>p</w:t>
      </w:r>
      <w:r>
        <w:t>razo. Para fazer isso, uma das formas poss</w:t>
      </w:r>
      <w:r w:rsidR="003E6047">
        <w:t>íveis é adicionar atrasos de tem</w:t>
      </w:r>
      <w:r>
        <w:t xml:space="preserve">po, que pode ser adicionada nos pesos sinápticos ou na entrada da rede </w:t>
      </w:r>
      <w:sdt>
        <w:sdtPr>
          <w:id w:val="36785950"/>
          <w:citation/>
        </w:sdtPr>
        <w:sdtContent>
          <w:r w:rsidR="003E6047">
            <w:fldChar w:fldCharType="begin"/>
          </w:r>
          <w:r w:rsidR="003E6047">
            <w:instrText xml:space="preserve"> CITATION Hay09 \l 1046 </w:instrText>
          </w:r>
          <w:r w:rsidR="003E6047">
            <w:fldChar w:fldCharType="separate"/>
          </w:r>
          <w:r w:rsidR="00F3318D">
            <w:rPr>
              <w:noProof/>
            </w:rPr>
            <w:t>(HAYKIN, 2009)</w:t>
          </w:r>
          <w:r w:rsidR="003E6047">
            <w:fldChar w:fldCharType="end"/>
          </w:r>
        </w:sdtContent>
      </w:sdt>
      <w:r w:rsidR="003E6047">
        <w:t>.</w:t>
      </w:r>
    </w:p>
    <w:p w14:paraId="445BD9FA" w14:textId="4E70E5DA" w:rsidR="0FA3FDBF" w:rsidRDefault="6103A698" w:rsidP="002078DB">
      <w:r>
        <w:t>Um exemplo para este caso, que é abordado no trabalho, é a TLFN focada (</w:t>
      </w:r>
      <w:r w:rsidRPr="6103A698">
        <w:rPr>
          <w:i/>
          <w:iCs/>
        </w:rPr>
        <w:t>focused time lagged feed-forward network</w:t>
      </w:r>
      <w:r>
        <w:t xml:space="preserve">), onde os atrasos de tempo são incorporados somente na camada de entrada. </w:t>
      </w:r>
    </w:p>
    <w:p w14:paraId="6A7D8D2A" w14:textId="77777777" w:rsidR="0032030B" w:rsidRDefault="0032030B" w:rsidP="002078DB"/>
    <w:p w14:paraId="6D9D75B2" w14:textId="091035C4" w:rsidR="0032030B" w:rsidRDefault="00B55EA5" w:rsidP="00E328A3">
      <w:pPr>
        <w:jc w:val="center"/>
      </w:pPr>
      <w:r>
        <w:rPr>
          <w:noProof/>
          <w:lang w:eastAsia="pt-BR"/>
        </w:rPr>
        <w:lastRenderedPageBreak/>
        <w:drawing>
          <wp:inline distT="0" distB="0" distL="0" distR="0" wp14:anchorId="4DEB45E4" wp14:editId="4543D5DB">
            <wp:extent cx="4830945" cy="2402914"/>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32205" cy="2403541"/>
                    </a:xfrm>
                    <a:prstGeom prst="rect">
                      <a:avLst/>
                    </a:prstGeom>
                  </pic:spPr>
                </pic:pic>
              </a:graphicData>
            </a:graphic>
          </wp:inline>
        </w:drawing>
      </w:r>
    </w:p>
    <w:p w14:paraId="56701E61" w14:textId="1826C78E" w:rsidR="00B55EA5" w:rsidRDefault="00E328A3" w:rsidP="00E328A3">
      <w:pPr>
        <w:pStyle w:val="Legenda"/>
      </w:pPr>
      <w:bookmarkStart w:id="125" w:name="_Ref463108901"/>
      <w:bookmarkStart w:id="126" w:name="_Toc465711390"/>
      <w:bookmarkStart w:id="127" w:name="_Toc465889363"/>
      <w:r>
        <w:t xml:space="preserve">Figura </w:t>
      </w:r>
      <w:fldSimple w:instr=" SEQ Figura \* ARABIC ">
        <w:r w:rsidR="00401DAA">
          <w:rPr>
            <w:noProof/>
          </w:rPr>
          <w:t>9</w:t>
        </w:r>
      </w:fldSimple>
      <w:bookmarkEnd w:id="125"/>
      <w:r w:rsidRPr="00A15138">
        <w:t>. TLFN focada.</w:t>
      </w:r>
      <w:bookmarkEnd w:id="126"/>
      <w:bookmarkEnd w:id="127"/>
    </w:p>
    <w:p w14:paraId="27AA5A42" w14:textId="4410FB77" w:rsidR="00B55EA5" w:rsidRDefault="00B55EA5" w:rsidP="002078DB">
      <w:pPr>
        <w:pStyle w:val="Legenda"/>
      </w:pPr>
      <w:r>
        <w:t xml:space="preserve">Fonte: </w:t>
      </w:r>
      <w:sdt>
        <w:sdtPr>
          <w:id w:val="-649286901"/>
          <w:citation/>
        </w:sdtPr>
        <w:sdtContent>
          <w:r>
            <w:fldChar w:fldCharType="begin"/>
          </w:r>
          <w:r>
            <w:instrText xml:space="preserve"> CITATION Hay98 \l 1046 </w:instrText>
          </w:r>
          <w:r>
            <w:fldChar w:fldCharType="separate"/>
          </w:r>
          <w:r w:rsidR="00F3318D">
            <w:rPr>
              <w:noProof/>
            </w:rPr>
            <w:t>(HAYKIN, 1998)</w:t>
          </w:r>
          <w:r>
            <w:fldChar w:fldCharType="end"/>
          </w:r>
        </w:sdtContent>
      </w:sdt>
    </w:p>
    <w:p w14:paraId="526B9116" w14:textId="40730747" w:rsidR="0FA3FDBF" w:rsidRDefault="0FA3FDBF" w:rsidP="002078DB"/>
    <w:p w14:paraId="15CAEC25" w14:textId="40847362" w:rsidR="0FA3FDBF" w:rsidRDefault="00B55EA5" w:rsidP="002078DB">
      <w:r w:rsidRPr="43C6375D">
        <w:t xml:space="preserve">A </w:t>
      </w:r>
      <w:r w:rsidR="00701AE4">
        <w:fldChar w:fldCharType="begin"/>
      </w:r>
      <w:r w:rsidR="00701AE4">
        <w:instrText xml:space="preserve"> REF _Ref463108901 \h </w:instrText>
      </w:r>
      <w:r w:rsidR="00701AE4">
        <w:fldChar w:fldCharType="separate"/>
      </w:r>
      <w:r w:rsidR="00E6351C">
        <w:t xml:space="preserve">Figura </w:t>
      </w:r>
      <w:r w:rsidR="00E6351C">
        <w:rPr>
          <w:noProof/>
        </w:rPr>
        <w:t>9</w:t>
      </w:r>
      <w:r w:rsidR="00701AE4">
        <w:fldChar w:fldCharType="end"/>
      </w:r>
      <w:r w:rsidR="00701AE4" w:rsidRPr="6103A698">
        <w:t xml:space="preserve"> </w:t>
      </w:r>
      <w:r>
        <w:t>ilustra uma TLFN focada, onde as</w:t>
      </w:r>
      <w:r w:rsidR="43C6375D" w:rsidRPr="43C6375D">
        <w:t xml:space="preserve"> entradas são apresentadas à camada de entrada neurônio por neurônio, ou seja, com um </w:t>
      </w:r>
      <w:r w:rsidR="43C6375D" w:rsidRPr="6103A698">
        <w:rPr>
          <w:i/>
          <w:iCs/>
        </w:rPr>
        <w:t xml:space="preserve">delay. </w:t>
      </w:r>
      <w:r w:rsidR="43C6375D" w:rsidRPr="43C6375D">
        <w:t xml:space="preserve">No instante </w:t>
      </w:r>
      <w:r w:rsidR="0091376C" w:rsidRPr="6103A698">
        <w:rPr>
          <w:i/>
          <w:iCs/>
        </w:rPr>
        <w:t>n</w:t>
      </w:r>
      <w:r w:rsidR="43C6375D" w:rsidRPr="6103A698">
        <w:rPr>
          <w:i/>
          <w:iCs/>
        </w:rPr>
        <w:t xml:space="preserve"> </w:t>
      </w:r>
      <w:r w:rsidR="43C6375D" w:rsidRPr="43C6375D">
        <w:t xml:space="preserve">é apresentado ao primeiro neurônio, no </w:t>
      </w:r>
      <w:r w:rsidR="0091376C">
        <w:t>n</w:t>
      </w:r>
      <w:r w:rsidR="0091376C" w:rsidRPr="6103A698">
        <w:rPr>
          <w:i/>
          <w:iCs/>
        </w:rPr>
        <w:t>-</w:t>
      </w:r>
      <w:r w:rsidR="43C6375D" w:rsidRPr="6103A698">
        <w:rPr>
          <w:i/>
          <w:iCs/>
        </w:rPr>
        <w:t>1</w:t>
      </w:r>
      <w:r w:rsidR="003E6047">
        <w:t xml:space="preserve"> no segundo neurô</w:t>
      </w:r>
      <w:r w:rsidR="43C6375D" w:rsidRPr="43C6375D">
        <w:t xml:space="preserve">nio e assim por diante, até atingir o número </w:t>
      </w:r>
      <w:r w:rsidR="0091376C" w:rsidRPr="6103A698">
        <w:rPr>
          <w:i/>
          <w:iCs/>
        </w:rPr>
        <w:t>n-</w:t>
      </w:r>
      <w:r w:rsidR="43C6375D" w:rsidRPr="6103A698">
        <w:rPr>
          <w:i/>
          <w:iCs/>
        </w:rPr>
        <w:t>p</w:t>
      </w:r>
      <w:r w:rsidR="43C6375D" w:rsidRPr="43C6375D">
        <w:t xml:space="preserve"> de atraso</w:t>
      </w:r>
      <w:r w:rsidRPr="6103A698">
        <w:t>.</w:t>
      </w:r>
    </w:p>
    <w:p w14:paraId="0A394403" w14:textId="7ED9B0A3" w:rsidR="0FA3FDBF" w:rsidRDefault="0FA3FDBF" w:rsidP="002078DB"/>
    <w:p w14:paraId="453D8624" w14:textId="523DE54C" w:rsidR="00135C3C" w:rsidRDefault="00135C3C" w:rsidP="002078DB"/>
    <w:p w14:paraId="2B928933" w14:textId="4983C581" w:rsidR="00135C3C" w:rsidRDefault="43C6375D" w:rsidP="002407D4">
      <w:pPr>
        <w:pStyle w:val="Ttulo3"/>
      </w:pPr>
      <w:bookmarkStart w:id="128" w:name="_Toc465711357"/>
      <w:bookmarkStart w:id="129" w:name="_Toc465889425"/>
      <w:r>
        <w:t>2.3.2 Recurrent Network</w:t>
      </w:r>
      <w:bookmarkEnd w:id="128"/>
      <w:bookmarkEnd w:id="129"/>
    </w:p>
    <w:p w14:paraId="0D305F60" w14:textId="18AEFF54" w:rsidR="709AD7E9" w:rsidRDefault="43C6375D" w:rsidP="002078DB">
      <w:r>
        <w:t xml:space="preserve">Outra forma de dar dinamismo e incorporar o fator tempo </w:t>
      </w:r>
      <w:r w:rsidR="003E6047" w:rsidRPr="382A6C4F">
        <w:rPr>
          <w:rFonts w:eastAsia="Arial" w:cs="Arial"/>
        </w:rPr>
        <w:t xml:space="preserve">a uma rede </w:t>
      </w:r>
      <w:r>
        <w:t>é com o uso de uma rede recorrente</w:t>
      </w:r>
      <w:r w:rsidR="00C71383">
        <w:t>, que é o caso deste trabalho</w:t>
      </w:r>
      <w:r>
        <w:t xml:space="preserve">. A diferença entre a rede recorrente e a </w:t>
      </w:r>
      <w:r w:rsidRPr="6103A698">
        <w:rPr>
          <w:i/>
          <w:iCs/>
        </w:rPr>
        <w:t>feed-forward</w:t>
      </w:r>
      <w:r>
        <w:t xml:space="preserve"> é que ao menos um neurônio é </w:t>
      </w:r>
      <w:r w:rsidR="00B55EA5">
        <w:t>alimentado por outro que se encontra na mesma</w:t>
      </w:r>
      <w:r>
        <w:t xml:space="preserve"> camada ou em uma camada posterior. Este mecanismo gera um ciclo de </w:t>
      </w:r>
      <w:r w:rsidRPr="6103A698">
        <w:rPr>
          <w:i/>
          <w:iCs/>
        </w:rPr>
        <w:t>feedback</w:t>
      </w:r>
      <w:r>
        <w:t xml:space="preserve">, que tem um profundo impacto na capacidade de aprendizagem da rede e em sua performance </w:t>
      </w:r>
      <w:sdt>
        <w:sdtPr>
          <w:id w:val="393391326"/>
          <w:citation/>
        </w:sdtPr>
        <w:sdtContent>
          <w:r w:rsidR="003E6047">
            <w:fldChar w:fldCharType="begin"/>
          </w:r>
          <w:r w:rsidR="003E6047">
            <w:instrText xml:space="preserve"> CITATION Hay09 \l 1046 </w:instrText>
          </w:r>
          <w:r w:rsidR="003E6047">
            <w:fldChar w:fldCharType="separate"/>
          </w:r>
          <w:r w:rsidR="00F3318D">
            <w:rPr>
              <w:noProof/>
            </w:rPr>
            <w:t>(HAYKIN, 2009)</w:t>
          </w:r>
          <w:r w:rsidR="003E6047">
            <w:fldChar w:fldCharType="end"/>
          </w:r>
        </w:sdtContent>
      </w:sdt>
      <w:r w:rsidR="003E6047" w:rsidRPr="382A6C4F">
        <w:rPr>
          <w:rFonts w:eastAsia="Arial" w:cs="Arial"/>
        </w:rPr>
        <w:t>.</w:t>
      </w:r>
    </w:p>
    <w:p w14:paraId="77AA3060" w14:textId="7E5105F4" w:rsidR="0091376C" w:rsidRDefault="1CDE7F9C" w:rsidP="382A6C4F">
      <w:pPr>
        <w:rPr>
          <w:rFonts w:eastAsia="Arial" w:cs="Arial"/>
        </w:rPr>
      </w:pPr>
      <w:r w:rsidRPr="382A6C4F">
        <w:rPr>
          <w:rFonts w:eastAsia="Arial" w:cs="Arial"/>
        </w:rPr>
        <w:t xml:space="preserve">Um exemplo de uso para redes recorrentes é com a previsão de séries temporais, nas quais o resultado de um período é fonte de </w:t>
      </w:r>
      <w:r w:rsidR="0048667A" w:rsidRPr="382A6C4F">
        <w:rPr>
          <w:rFonts w:eastAsia="Arial" w:cs="Arial"/>
        </w:rPr>
        <w:t xml:space="preserve">dado para outro período </w:t>
      </w:r>
      <w:sdt>
        <w:sdtPr>
          <w:rPr>
            <w:rFonts w:eastAsia="Arial" w:cs="Arial"/>
          </w:rPr>
          <w:id w:val="1624576913"/>
          <w:citation/>
        </w:sdtPr>
        <w:sdtContent>
          <w:r w:rsidR="0048667A">
            <w:rPr>
              <w:rFonts w:eastAsia="Arial" w:cs="Arial"/>
            </w:rPr>
            <w:fldChar w:fldCharType="begin"/>
          </w:r>
          <w:r w:rsidR="0048667A" w:rsidRPr="0048667A">
            <w:rPr>
              <w:rFonts w:eastAsia="Arial" w:cs="Arial"/>
            </w:rPr>
            <w:instrText xml:space="preserve"> CITATION Hay09 \l 1033 </w:instrText>
          </w:r>
          <w:r w:rsidR="0048667A">
            <w:rPr>
              <w:rFonts w:eastAsia="Arial" w:cs="Arial"/>
            </w:rPr>
            <w:fldChar w:fldCharType="separate"/>
          </w:r>
          <w:r w:rsidR="00F3318D" w:rsidRPr="00F3318D">
            <w:rPr>
              <w:rFonts w:eastAsia="Arial" w:cs="Arial"/>
              <w:noProof/>
            </w:rPr>
            <w:t>(HAYKIN, 2009)</w:t>
          </w:r>
          <w:r w:rsidR="0048667A">
            <w:rPr>
              <w:rFonts w:eastAsia="Arial" w:cs="Arial"/>
            </w:rPr>
            <w:fldChar w:fldCharType="end"/>
          </w:r>
        </w:sdtContent>
      </w:sdt>
      <w:r w:rsidR="0048667A" w:rsidRPr="382A6C4F">
        <w:rPr>
          <w:rFonts w:eastAsia="Arial" w:cs="Arial"/>
        </w:rPr>
        <w:t>.</w:t>
      </w:r>
    </w:p>
    <w:p w14:paraId="39AA3E59" w14:textId="570EC930" w:rsidR="709AD7E9" w:rsidRDefault="43C6375D" w:rsidP="002078DB">
      <w:pPr>
        <w:rPr>
          <w:rFonts w:eastAsia="Arial"/>
        </w:rPr>
      </w:pPr>
      <w:r w:rsidRPr="43C6375D">
        <w:rPr>
          <w:rFonts w:eastAsia="Arial"/>
        </w:rPr>
        <w:t xml:space="preserve"> </w:t>
      </w:r>
    </w:p>
    <w:p w14:paraId="63251D50" w14:textId="697214A4" w:rsidR="709AD7E9" w:rsidRDefault="002F711A" w:rsidP="00E328A3">
      <w:pPr>
        <w:pStyle w:val="Corpodetexto"/>
        <w:jc w:val="center"/>
      </w:pPr>
      <w:r>
        <w:rPr>
          <w:noProof/>
          <w:lang w:eastAsia="pt-BR"/>
        </w:rPr>
        <w:lastRenderedPageBreak/>
        <w:drawing>
          <wp:inline distT="0" distB="0" distL="0" distR="0" wp14:anchorId="7B8789A6" wp14:editId="3E1C95B4">
            <wp:extent cx="3940821" cy="2556799"/>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42312" cy="2557767"/>
                    </a:xfrm>
                    <a:prstGeom prst="rect">
                      <a:avLst/>
                    </a:prstGeom>
                  </pic:spPr>
                </pic:pic>
              </a:graphicData>
            </a:graphic>
          </wp:inline>
        </w:drawing>
      </w:r>
    </w:p>
    <w:p w14:paraId="5FDD4D6A" w14:textId="4075288D" w:rsidR="00E328A3" w:rsidRPr="00701AE4" w:rsidRDefault="00E328A3" w:rsidP="00E328A3">
      <w:pPr>
        <w:pStyle w:val="Legenda"/>
      </w:pPr>
      <w:bookmarkStart w:id="130" w:name="_Ref463108889"/>
      <w:bookmarkStart w:id="131" w:name="_Toc465711391"/>
      <w:bookmarkStart w:id="132" w:name="_Toc465889364"/>
      <w:r>
        <w:t xml:space="preserve">Figura </w:t>
      </w:r>
      <w:fldSimple w:instr=" SEQ Figura \* ARABIC ">
        <w:r w:rsidR="00401DAA">
          <w:rPr>
            <w:noProof/>
          </w:rPr>
          <w:t>10</w:t>
        </w:r>
      </w:fldSimple>
      <w:bookmarkEnd w:id="130"/>
      <w:r w:rsidRPr="6103A698">
        <w:t xml:space="preserve">. </w:t>
      </w:r>
      <w:r w:rsidRPr="00EF51AA">
        <w:t>Recurrent Network</w:t>
      </w:r>
      <w:bookmarkEnd w:id="131"/>
      <w:bookmarkEnd w:id="132"/>
    </w:p>
    <w:p w14:paraId="7631167B" w14:textId="0052B29E" w:rsidR="002F711A" w:rsidRPr="00E328A3" w:rsidRDefault="002633DE" w:rsidP="002078DB">
      <w:pPr>
        <w:pStyle w:val="Legenda"/>
      </w:pPr>
      <w:r w:rsidRPr="002F711A">
        <w:t xml:space="preserve">Fonte: </w:t>
      </w:r>
      <w:r w:rsidRPr="3C8085A7">
        <w:fldChar w:fldCharType="begin"/>
      </w:r>
      <w:r>
        <w:instrText xml:space="preserve"> CITATION Con94 \l 1046 </w:instrText>
      </w:r>
      <w:r w:rsidRPr="3C8085A7">
        <w:rPr>
          <w:lang w:val="en-US"/>
        </w:rPr>
        <w:fldChar w:fldCharType="separate"/>
      </w:r>
      <w:r w:rsidR="00F3318D">
        <w:rPr>
          <w:noProof/>
        </w:rPr>
        <w:t xml:space="preserve"> (CONNOR, MARTIN e ATLAS, 1994)</w:t>
      </w:r>
      <w:r w:rsidRPr="3C8085A7">
        <w:fldChar w:fldCharType="end"/>
      </w:r>
      <w:r w:rsidRPr="002633DE">
        <w:t>.</w:t>
      </w:r>
    </w:p>
    <w:p w14:paraId="0C873471" w14:textId="77777777" w:rsidR="00B55EA5" w:rsidRPr="00E328A3" w:rsidRDefault="00B55EA5" w:rsidP="002078DB"/>
    <w:p w14:paraId="26C0C3AC" w14:textId="652BCA47" w:rsidR="709AD7E9" w:rsidRPr="002F711A" w:rsidRDefault="709AD7E9" w:rsidP="002078DB">
      <w:pPr>
        <w:pStyle w:val="Corpodetexto"/>
      </w:pPr>
    </w:p>
    <w:p w14:paraId="0F6BDD3C" w14:textId="6D490915" w:rsidR="709AD7E9" w:rsidRDefault="43C6375D" w:rsidP="002078DB">
      <w:r>
        <w:t xml:space="preserve">A </w:t>
      </w:r>
      <w:r w:rsidR="00701AE4">
        <w:fldChar w:fldCharType="begin"/>
      </w:r>
      <w:r w:rsidR="00701AE4">
        <w:instrText xml:space="preserve"> REF _Ref463108889 \h </w:instrText>
      </w:r>
      <w:r w:rsidR="00701AE4">
        <w:fldChar w:fldCharType="separate"/>
      </w:r>
      <w:r w:rsidR="00E6351C">
        <w:t xml:space="preserve">Figura </w:t>
      </w:r>
      <w:r w:rsidR="00E6351C">
        <w:rPr>
          <w:noProof/>
        </w:rPr>
        <w:t>10</w:t>
      </w:r>
      <w:r w:rsidR="00701AE4">
        <w:fldChar w:fldCharType="end"/>
      </w:r>
      <w:r>
        <w:t xml:space="preserve"> </w:t>
      </w:r>
      <w:r w:rsidR="000B64E6">
        <w:t>ilustra</w:t>
      </w:r>
      <w:r>
        <w:t xml:space="preserve"> uma rede recorrente, e nota-se a diferença dita anteriormente: </w:t>
      </w:r>
      <w:r w:rsidR="000B64E6">
        <w:t>n</w:t>
      </w:r>
      <w:r>
        <w:t>o fluxo de dados tem uma parte cíclica.</w:t>
      </w:r>
    </w:p>
    <w:p w14:paraId="014103D0" w14:textId="0B77109D" w:rsidR="0087680B" w:rsidRPr="00135C3C" w:rsidRDefault="000B64E6" w:rsidP="002078DB">
      <w:r>
        <w:t>N</w:t>
      </w:r>
      <w:r w:rsidR="002F711A">
        <w:t>ão exi</w:t>
      </w:r>
      <w:r>
        <w:t>s</w:t>
      </w:r>
      <w:r w:rsidR="002F711A">
        <w:t>te</w:t>
      </w:r>
      <w:r>
        <w:t>m</w:t>
      </w:r>
      <w:r w:rsidR="43C6375D">
        <w:t xml:space="preserve"> regras para a escolha da topologia da rede, </w:t>
      </w:r>
      <w:r w:rsidR="003E6047">
        <w:t>somente indicações</w:t>
      </w:r>
      <w:r w:rsidR="43C6375D">
        <w:t>. Um bom método para a escolha é por meio da "tentativa e erro"</w:t>
      </w:r>
      <w:r w:rsidR="003E6047">
        <w:t>, baseando-se em trabalhos anteriores</w:t>
      </w:r>
      <w:sdt>
        <w:sdtPr>
          <w:id w:val="1731351700"/>
          <w:citation/>
        </w:sdtPr>
        <w:sdtContent>
          <w:r w:rsidR="003E6047">
            <w:fldChar w:fldCharType="begin"/>
          </w:r>
          <w:r w:rsidR="00942E42">
            <w:instrText xml:space="preserve">CITATION Man11 \l 1046 </w:instrText>
          </w:r>
          <w:r w:rsidR="003E6047">
            <w:fldChar w:fldCharType="separate"/>
          </w:r>
          <w:r w:rsidR="00F3318D">
            <w:rPr>
              <w:noProof/>
            </w:rPr>
            <w:t xml:space="preserve"> (MANTOVANI, 2011)</w:t>
          </w:r>
          <w:r w:rsidR="003E6047">
            <w:fldChar w:fldCharType="end"/>
          </w:r>
        </w:sdtContent>
      </w:sdt>
      <w:r w:rsidR="00B55EA5">
        <w:t>.</w:t>
      </w:r>
    </w:p>
    <w:p w14:paraId="774809F6" w14:textId="005DFE14" w:rsidR="43C6375D" w:rsidRDefault="43C6375D" w:rsidP="002078DB">
      <w:pPr>
        <w:pStyle w:val="Corpodetexto"/>
      </w:pPr>
    </w:p>
    <w:p w14:paraId="0BC14BB5" w14:textId="2A864F45" w:rsidR="0087680B" w:rsidRDefault="709AD7E9" w:rsidP="002078DB">
      <w:pPr>
        <w:pStyle w:val="Ttulo2"/>
      </w:pPr>
      <w:bookmarkStart w:id="133" w:name="_Toc465711358"/>
      <w:bookmarkStart w:id="134" w:name="_Toc465889426"/>
      <w:r>
        <w:t>2.4 Aprendizagem</w:t>
      </w:r>
      <w:bookmarkEnd w:id="133"/>
      <w:bookmarkEnd w:id="134"/>
    </w:p>
    <w:p w14:paraId="036BCEF8" w14:textId="12103165" w:rsidR="709AD7E9" w:rsidRDefault="709AD7E9" w:rsidP="002078DB"/>
    <w:p w14:paraId="70C44154" w14:textId="36633B57" w:rsidR="43C6375D" w:rsidRDefault="00F30CAA" w:rsidP="002078DB">
      <w:r>
        <w:t xml:space="preserve">A aprendizagem consiste no ajuste dos pesos das sinapses para obter as saídas desejadas </w:t>
      </w:r>
      <w:sdt>
        <w:sdtPr>
          <w:id w:val="1781682480"/>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r>
        <w:t>. Ela</w:t>
      </w:r>
      <w:r w:rsidR="43C6375D">
        <w:t xml:space="preserve"> é um dos fatores mais importantes </w:t>
      </w:r>
      <w:r w:rsidR="00B800D5">
        <w:t xml:space="preserve">na boa formação da </w:t>
      </w:r>
      <w:r w:rsidR="00817DA3">
        <w:t>RNA</w:t>
      </w:r>
      <w:r w:rsidR="00B800D5">
        <w:t xml:space="preserve">. O gargalo para a ampla utilização dos sistemas inteligentes é a aquisição de conhecimento, que ainda é artesanal e subjetiva. </w:t>
      </w:r>
      <w:sdt>
        <w:sdtPr>
          <w:id w:val="-89013460"/>
          <w:citation/>
        </w:sdtPr>
        <w:sdtContent>
          <w:r w:rsidR="00B800D5">
            <w:fldChar w:fldCharType="begin"/>
          </w:r>
          <w:r w:rsidR="00B800D5">
            <w:instrText xml:space="preserve"> CITATION Mon03 \l 1046 </w:instrText>
          </w:r>
          <w:r w:rsidR="00B800D5">
            <w:fldChar w:fldCharType="separate"/>
          </w:r>
          <w:r w:rsidR="00F3318D">
            <w:rPr>
              <w:noProof/>
            </w:rPr>
            <w:t>(MONARD e BARANAUSKAS, 2003)</w:t>
          </w:r>
          <w:r w:rsidR="00B800D5">
            <w:fldChar w:fldCharType="end"/>
          </w:r>
        </w:sdtContent>
      </w:sdt>
      <w:r w:rsidR="00B800D5">
        <w:t>.</w:t>
      </w:r>
      <w:r w:rsidR="002301F0">
        <w:t xml:space="preserve"> A </w:t>
      </w:r>
      <w:r w:rsidR="00701AE4">
        <w:fldChar w:fldCharType="begin"/>
      </w:r>
      <w:r w:rsidR="00701AE4">
        <w:instrText xml:space="preserve"> REF _Ref463108879 \h </w:instrText>
      </w:r>
      <w:r w:rsidR="00701AE4">
        <w:fldChar w:fldCharType="separate"/>
      </w:r>
      <w:r w:rsidR="00E6351C">
        <w:t xml:space="preserve">Figura </w:t>
      </w:r>
      <w:r w:rsidR="00E6351C">
        <w:rPr>
          <w:noProof/>
        </w:rPr>
        <w:t>11</w:t>
      </w:r>
      <w:r w:rsidR="00701AE4">
        <w:fldChar w:fldCharType="end"/>
      </w:r>
      <w:r w:rsidR="00701AE4">
        <w:t xml:space="preserve"> </w:t>
      </w:r>
      <w:r w:rsidR="002301F0">
        <w:t>mostra o custo de aprendizado para vários tipos de dados diferentes:</w:t>
      </w:r>
    </w:p>
    <w:p w14:paraId="7F7DDED9" w14:textId="6DACE4E7" w:rsidR="002301F0" w:rsidRDefault="002301F0" w:rsidP="00E328A3">
      <w:pPr>
        <w:jc w:val="center"/>
      </w:pPr>
      <w:r>
        <w:rPr>
          <w:noProof/>
          <w:lang w:eastAsia="pt-BR"/>
        </w:rPr>
        <w:drawing>
          <wp:inline distT="0" distB="0" distL="0" distR="0" wp14:anchorId="1CD66A8E" wp14:editId="73A49AF1">
            <wp:extent cx="2265770" cy="1905306"/>
            <wp:effectExtent l="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71290" cy="1909948"/>
                    </a:xfrm>
                    <a:prstGeom prst="rect">
                      <a:avLst/>
                    </a:prstGeom>
                  </pic:spPr>
                </pic:pic>
              </a:graphicData>
            </a:graphic>
          </wp:inline>
        </w:drawing>
      </w:r>
    </w:p>
    <w:p w14:paraId="00B973F3" w14:textId="2F94391C" w:rsidR="00E328A3" w:rsidRDefault="00E328A3" w:rsidP="00E328A3">
      <w:pPr>
        <w:pStyle w:val="Legenda"/>
      </w:pPr>
      <w:bookmarkStart w:id="135" w:name="_Ref463108879"/>
      <w:bookmarkStart w:id="136" w:name="_Toc465711392"/>
      <w:bookmarkStart w:id="137" w:name="_Toc465889365"/>
      <w:r>
        <w:t xml:space="preserve">Figura </w:t>
      </w:r>
      <w:fldSimple w:instr=" SEQ Figura \* ARABIC ">
        <w:r w:rsidR="00401DAA">
          <w:rPr>
            <w:noProof/>
          </w:rPr>
          <w:t>11</w:t>
        </w:r>
      </w:fldSimple>
      <w:bookmarkEnd w:id="135"/>
      <w:r w:rsidRPr="00A11010">
        <w:t>. Custo de entendimento</w:t>
      </w:r>
      <w:bookmarkEnd w:id="136"/>
      <w:bookmarkEnd w:id="137"/>
    </w:p>
    <w:p w14:paraId="25F709BA" w14:textId="66B2B16A" w:rsidR="002301F0" w:rsidRDefault="002633DE" w:rsidP="002078DB">
      <w:pPr>
        <w:pStyle w:val="Legenda"/>
      </w:pPr>
      <w:r>
        <w:t xml:space="preserve">Fonte: </w:t>
      </w:r>
      <w:r>
        <w:fldChar w:fldCharType="begin"/>
      </w:r>
      <w:r>
        <w:instrText xml:space="preserve"> CITATION Che16 \l 1046 </w:instrText>
      </w:r>
      <w:r>
        <w:fldChar w:fldCharType="separate"/>
      </w:r>
      <w:r w:rsidR="00F3318D">
        <w:rPr>
          <w:noProof/>
        </w:rPr>
        <w:t xml:space="preserve"> (CHERMAN, TSOUMAKAS e MONARD, 2016)</w:t>
      </w:r>
      <w:r>
        <w:fldChar w:fldCharType="end"/>
      </w:r>
      <w:r>
        <w:t>.</w:t>
      </w:r>
    </w:p>
    <w:p w14:paraId="42B285CA" w14:textId="348696B1" w:rsidR="00F30CAA" w:rsidRDefault="00F30CAA" w:rsidP="00E328A3">
      <w:pPr>
        <w:jc w:val="center"/>
      </w:pPr>
      <w:r>
        <w:rPr>
          <w:noProof/>
          <w:lang w:eastAsia="pt-BR"/>
        </w:rPr>
        <w:lastRenderedPageBreak/>
        <w:drawing>
          <wp:inline distT="0" distB="0" distL="0" distR="0" wp14:anchorId="2A4FDED1" wp14:editId="4010B869">
            <wp:extent cx="2985961" cy="2499874"/>
            <wp:effectExtent l="0" t="0" r="508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86822" cy="2500594"/>
                    </a:xfrm>
                    <a:prstGeom prst="rect">
                      <a:avLst/>
                    </a:prstGeom>
                  </pic:spPr>
                </pic:pic>
              </a:graphicData>
            </a:graphic>
          </wp:inline>
        </w:drawing>
      </w:r>
    </w:p>
    <w:p w14:paraId="5C7F667D" w14:textId="59328A01" w:rsidR="00F30CAA" w:rsidRDefault="00E328A3" w:rsidP="00E328A3">
      <w:pPr>
        <w:pStyle w:val="Legenda"/>
      </w:pPr>
      <w:bookmarkStart w:id="138" w:name="_Ref463108821"/>
      <w:bookmarkStart w:id="139" w:name="_Toc465711393"/>
      <w:bookmarkStart w:id="140" w:name="_Toc465889366"/>
      <w:r>
        <w:t xml:space="preserve">Figura </w:t>
      </w:r>
      <w:fldSimple w:instr=" SEQ Figura \* ARABIC ">
        <w:r w:rsidR="00401DAA">
          <w:rPr>
            <w:noProof/>
          </w:rPr>
          <w:t>12</w:t>
        </w:r>
      </w:fldSimple>
      <w:bookmarkEnd w:id="138"/>
      <w:r w:rsidRPr="00197CF5">
        <w:t>. Hierarquia do aprendizado</w:t>
      </w:r>
      <w:bookmarkEnd w:id="139"/>
      <w:bookmarkEnd w:id="140"/>
    </w:p>
    <w:p w14:paraId="719796AA" w14:textId="763ABD48" w:rsidR="00F30CAA" w:rsidRDefault="002633DE" w:rsidP="002078DB">
      <w:pPr>
        <w:pStyle w:val="Legenda"/>
      </w:pPr>
      <w:r>
        <w:t xml:space="preserve">Fonte: </w:t>
      </w:r>
      <w:r>
        <w:fldChar w:fldCharType="begin"/>
      </w:r>
      <w:r>
        <w:instrText xml:space="preserve"> CITATION Mon03 \l 1046 </w:instrText>
      </w:r>
      <w:r>
        <w:fldChar w:fldCharType="separate"/>
      </w:r>
      <w:r w:rsidR="00F3318D">
        <w:rPr>
          <w:noProof/>
        </w:rPr>
        <w:t xml:space="preserve"> (MONARD e BARANAUSKAS, 2003)</w:t>
      </w:r>
      <w:r>
        <w:fldChar w:fldCharType="end"/>
      </w:r>
      <w:r>
        <w:t>.</w:t>
      </w:r>
    </w:p>
    <w:p w14:paraId="07884DBE" w14:textId="77777777" w:rsidR="00E1583B" w:rsidRPr="00E1583B" w:rsidRDefault="00E1583B" w:rsidP="002078DB"/>
    <w:p w14:paraId="38EFE2CF" w14:textId="0513E1E8" w:rsidR="00E1583B" w:rsidRDefault="00F30CAA" w:rsidP="002078DB">
      <w:r>
        <w:t>Monard e Baranauskas (2003) explicam muito bem a</w:t>
      </w:r>
      <w:r w:rsidR="00701AE4" w:rsidRPr="6103A698">
        <w:t xml:space="preserve"> </w:t>
      </w:r>
      <w:r w:rsidR="00701AE4">
        <w:fldChar w:fldCharType="begin"/>
      </w:r>
      <w:r w:rsidR="00701AE4">
        <w:instrText xml:space="preserve"> REF _Ref463108821 \h </w:instrText>
      </w:r>
      <w:r w:rsidR="00701AE4">
        <w:fldChar w:fldCharType="separate"/>
      </w:r>
      <w:r w:rsidR="00E6351C">
        <w:t xml:space="preserve">Figura </w:t>
      </w:r>
      <w:r w:rsidR="00E6351C">
        <w:rPr>
          <w:noProof/>
        </w:rPr>
        <w:t>12</w:t>
      </w:r>
      <w:r w:rsidR="00701AE4">
        <w:fldChar w:fldCharType="end"/>
      </w:r>
      <w:r>
        <w:t xml:space="preserve">, suas tipologias e vários paradigmas de aprendizado. </w:t>
      </w:r>
      <w:r w:rsidR="00E1583B">
        <w:t>Neste trabalho será explicado somente o aprendizado supervisionado, que será utilizado.</w:t>
      </w:r>
    </w:p>
    <w:p w14:paraId="70FF54DF" w14:textId="77777777" w:rsidR="00251A58" w:rsidRDefault="00251A58" w:rsidP="002078DB">
      <w:pPr>
        <w:pStyle w:val="Citao"/>
      </w:pPr>
    </w:p>
    <w:p w14:paraId="44A23033" w14:textId="40E14A4D" w:rsidR="00E1583B" w:rsidRDefault="382A6C4F" w:rsidP="382A6C4F">
      <w:pPr>
        <w:pStyle w:val="Citao"/>
        <w:rPr>
          <w:noProof/>
        </w:rPr>
      </w:pPr>
      <w:r>
        <w:t xml:space="preserve"> “Um ponto importante a ser considerado é a escolha de atributos com boa capacidade preditiva. Não importa qual método seja empregado, os conceitos que podem ser aprendidos estão à mercê dos dados e da qualidade dos atributos. Por exemplo, para a tarefa de determinar se uma pessoa está ou não com gripe, pode-se escolher atributos com baixo poder preditivo, tais como (cor-do-cabelo, cor-do-olho, modelo-do-carro, número-de-filhos) ou atributos com alto poder preditivo, tais como (temperatura, resistência-da-pele, exame do-pulmão). Para esta tarefa específica, no segundo caso, melhores previsões em exemplos não-rotulados provavelmente ocorrerão do que com o primeiro conjunto de atributos.”</w:t>
      </w:r>
      <w:r w:rsidRPr="382A6C4F">
        <w:rPr>
          <w:noProof/>
        </w:rPr>
        <w:t xml:space="preserve"> (MONARD e BARANAUSKAS, 2003, p.43).</w:t>
      </w:r>
    </w:p>
    <w:p w14:paraId="0E67D84A" w14:textId="77777777" w:rsidR="00251A58" w:rsidRPr="00251A58" w:rsidRDefault="00251A58" w:rsidP="002078DB"/>
    <w:p w14:paraId="69A801B7" w14:textId="10DFF49F" w:rsidR="00F30CAA" w:rsidRDefault="382A6C4F" w:rsidP="002078DB">
      <w:r>
        <w:t>Usando os pontos levantados pela citação anterior</w:t>
      </w:r>
      <w:r w:rsidR="00C71383">
        <w:t xml:space="preserve"> e conversas com especialistas no mercado financeiro</w:t>
      </w:r>
      <w:r>
        <w:t xml:space="preserve">, foi decidido </w:t>
      </w:r>
      <w:r w:rsidR="00C71383">
        <w:t>deixar disponível</w:t>
      </w:r>
      <w:r>
        <w:t xml:space="preserve"> os seguintes dados para formar a entrada: preço de abertura, preço máximo do dia, preço mínimo do dia, preço de fechamento (cotação) e volume.</w:t>
      </w:r>
    </w:p>
    <w:p w14:paraId="49EBE465" w14:textId="77777777" w:rsidR="00987CB1" w:rsidRDefault="00987CB1" w:rsidP="00987CB1">
      <w:pPr>
        <w:jc w:val="center"/>
      </w:pPr>
      <w:r>
        <w:br w:type="page"/>
      </w:r>
      <w:r>
        <w:rPr>
          <w:noProof/>
          <w:lang w:eastAsia="pt-BR"/>
        </w:rPr>
        <w:lastRenderedPageBreak/>
        <w:drawing>
          <wp:inline distT="0" distB="0" distL="0" distR="0" wp14:anchorId="6BA4E766" wp14:editId="304E3442">
            <wp:extent cx="4133850" cy="22697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9251" cy="2272708"/>
                    </a:xfrm>
                    <a:prstGeom prst="rect">
                      <a:avLst/>
                    </a:prstGeom>
                  </pic:spPr>
                </pic:pic>
              </a:graphicData>
            </a:graphic>
          </wp:inline>
        </w:drawing>
      </w:r>
    </w:p>
    <w:p w14:paraId="79A5E090" w14:textId="04EF4D6B" w:rsidR="00987CB1" w:rsidRDefault="00987CB1" w:rsidP="00987CB1">
      <w:pPr>
        <w:pStyle w:val="Legenda"/>
        <w:rPr>
          <w:i/>
        </w:rPr>
      </w:pPr>
      <w:bookmarkStart w:id="141" w:name="_Ref474871108"/>
      <w:bookmarkStart w:id="142" w:name="_Ref474871088"/>
      <w:r>
        <w:t xml:space="preserve">Figura </w:t>
      </w:r>
      <w:fldSimple w:instr=" SEQ Figura \* ARABIC ">
        <w:r w:rsidR="00401DAA">
          <w:rPr>
            <w:noProof/>
          </w:rPr>
          <w:t>13</w:t>
        </w:r>
      </w:fldSimple>
      <w:bookmarkEnd w:id="141"/>
      <w:r>
        <w:t xml:space="preserve">. Redes com e sem </w:t>
      </w:r>
      <w:r>
        <w:rPr>
          <w:i/>
        </w:rPr>
        <w:t>dropout</w:t>
      </w:r>
      <w:bookmarkEnd w:id="142"/>
    </w:p>
    <w:p w14:paraId="3698D8F0" w14:textId="10AE778B" w:rsidR="00987CB1" w:rsidRPr="00987CB1" w:rsidRDefault="00987CB1" w:rsidP="00987CB1">
      <w:pPr>
        <w:pStyle w:val="Legenda"/>
      </w:pPr>
      <w:r w:rsidRPr="008D3BB7">
        <w:t xml:space="preserve">Fonte: </w:t>
      </w:r>
      <w:sdt>
        <w:sdtPr>
          <w:id w:val="289255358"/>
          <w:citation/>
        </w:sdtPr>
        <w:sdtContent>
          <w:r w:rsidR="008D3BB7">
            <w:fldChar w:fldCharType="begin"/>
          </w:r>
          <w:r w:rsidR="00A90E11">
            <w:instrText xml:space="preserve">CITATION SRI15 \l 1033 </w:instrText>
          </w:r>
          <w:r w:rsidR="008D3BB7">
            <w:fldChar w:fldCharType="separate"/>
          </w:r>
          <w:r w:rsidR="00A90E11">
            <w:rPr>
              <w:noProof/>
            </w:rPr>
            <w:t xml:space="preserve">(SRIVASTAVA, HINTON, </w:t>
          </w:r>
          <w:r w:rsidR="00A90E11">
            <w:rPr>
              <w:i/>
              <w:iCs/>
              <w:noProof/>
            </w:rPr>
            <w:t>et al.</w:t>
          </w:r>
          <w:r w:rsidR="00A90E11">
            <w:rPr>
              <w:noProof/>
            </w:rPr>
            <w:t>, 2014)</w:t>
          </w:r>
          <w:r w:rsidR="008D3BB7">
            <w:fldChar w:fldCharType="end"/>
          </w:r>
        </w:sdtContent>
      </w:sdt>
    </w:p>
    <w:p w14:paraId="3AE7060C" w14:textId="64EF0609" w:rsidR="00987CB1" w:rsidRDefault="00987CB1" w:rsidP="00987CB1">
      <w:pPr>
        <w:suppressAutoHyphens w:val="0"/>
        <w:spacing w:after="0"/>
        <w:ind w:firstLine="0"/>
        <w:jc w:val="left"/>
      </w:pPr>
    </w:p>
    <w:p w14:paraId="4B81A855" w14:textId="413BAB1B" w:rsidR="00251A58" w:rsidRDefault="00A76BDC" w:rsidP="002078DB">
      <w:r>
        <w:t xml:space="preserve">Além disso, existe mais uma entrada muito importante: o </w:t>
      </w:r>
      <w:r>
        <w:rPr>
          <w:i/>
        </w:rPr>
        <w:t>dropout rate</w:t>
      </w:r>
      <w:r>
        <w:t xml:space="preserve">, que é utilizado para evitar que a rede decore ao invés de aprender, conhecido como </w:t>
      </w:r>
      <w:r>
        <w:rPr>
          <w:i/>
        </w:rPr>
        <w:t>overfitting</w:t>
      </w:r>
      <w:r>
        <w:t xml:space="preserve">. Com o uso do </w:t>
      </w:r>
      <w:r>
        <w:rPr>
          <w:i/>
        </w:rPr>
        <w:t>dropout</w:t>
      </w:r>
      <w:r>
        <w:t xml:space="preserve">, alguns neurônios são desativados, como se fossem removidos temporariamente (daí o nome </w:t>
      </w:r>
      <w:r>
        <w:rPr>
          <w:i/>
        </w:rPr>
        <w:t>drop</w:t>
      </w:r>
      <w:r w:rsidR="00987CB1">
        <w:t xml:space="preserve">), como se pode ver na </w:t>
      </w:r>
      <w:r w:rsidR="00987CB1">
        <w:fldChar w:fldCharType="begin"/>
      </w:r>
      <w:r w:rsidR="00987CB1">
        <w:instrText xml:space="preserve"> REF _Ref474871108 \h </w:instrText>
      </w:r>
      <w:r w:rsidR="00987CB1">
        <w:fldChar w:fldCharType="separate"/>
      </w:r>
      <w:r w:rsidR="00987CB1">
        <w:t xml:space="preserve">Figura </w:t>
      </w:r>
      <w:r w:rsidR="00987CB1">
        <w:rPr>
          <w:noProof/>
        </w:rPr>
        <w:t>13</w:t>
      </w:r>
      <w:r w:rsidR="00987CB1">
        <w:fldChar w:fldCharType="end"/>
      </w:r>
      <w:r w:rsidR="00987CB1">
        <w:t>.</w:t>
      </w:r>
    </w:p>
    <w:p w14:paraId="291FF836" w14:textId="052DA216" w:rsidR="00987CB1" w:rsidRDefault="00A90E11" w:rsidP="00A90E11">
      <w:pPr>
        <w:jc w:val="center"/>
      </w:pPr>
      <w:r>
        <w:rPr>
          <w:noProof/>
          <w:lang w:eastAsia="pt-BR"/>
        </w:rPr>
        <w:drawing>
          <wp:inline distT="0" distB="0" distL="0" distR="0" wp14:anchorId="2710F7D1" wp14:editId="50FFDD06">
            <wp:extent cx="4352925" cy="3400425"/>
            <wp:effectExtent l="0" t="0" r="9525" b="9525"/>
            <wp:docPr id="1952886016" name="Picture 195288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2925" cy="3400425"/>
                    </a:xfrm>
                    <a:prstGeom prst="rect">
                      <a:avLst/>
                    </a:prstGeom>
                  </pic:spPr>
                </pic:pic>
              </a:graphicData>
            </a:graphic>
          </wp:inline>
        </w:drawing>
      </w:r>
    </w:p>
    <w:p w14:paraId="42AFCF47" w14:textId="621CA107" w:rsidR="00A90E11" w:rsidRDefault="00A90E11" w:rsidP="00A90E11">
      <w:pPr>
        <w:pStyle w:val="Legenda"/>
        <w:rPr>
          <w:i/>
        </w:rPr>
      </w:pPr>
      <w:r>
        <w:t xml:space="preserve">Figura </w:t>
      </w:r>
      <w:fldSimple w:instr=" SEQ Figura \* ARABIC ">
        <w:r w:rsidR="00401DAA">
          <w:rPr>
            <w:noProof/>
          </w:rPr>
          <w:t>14</w:t>
        </w:r>
      </w:fldSimple>
      <w:r>
        <w:t xml:space="preserve">. </w:t>
      </w:r>
      <w:r>
        <w:rPr>
          <w:i/>
        </w:rPr>
        <w:t>Overfitting</w:t>
      </w:r>
      <w:r>
        <w:t xml:space="preserve"> com e sem </w:t>
      </w:r>
      <w:r>
        <w:rPr>
          <w:i/>
        </w:rPr>
        <w:t>dropout</w:t>
      </w:r>
    </w:p>
    <w:p w14:paraId="4F63212E" w14:textId="23E5B174" w:rsidR="00A90E11" w:rsidRPr="00A90E11" w:rsidRDefault="00A90E11" w:rsidP="00A90E11">
      <w:pPr>
        <w:pStyle w:val="Legenda"/>
      </w:pPr>
      <w:r>
        <w:t xml:space="preserve">Fonte: </w:t>
      </w:r>
      <w:sdt>
        <w:sdtPr>
          <w:id w:val="-655384461"/>
          <w:citation/>
        </w:sdtPr>
        <w:sdtContent>
          <w:r>
            <w:fldChar w:fldCharType="begin"/>
          </w:r>
          <w:r w:rsidRPr="00A90E11">
            <w:instrText xml:space="preserve"> CITATION SRI15 \l 1033 </w:instrText>
          </w:r>
          <w:r>
            <w:fldChar w:fldCharType="separate"/>
          </w:r>
          <w:r w:rsidRPr="00A90E11">
            <w:rPr>
              <w:noProof/>
            </w:rPr>
            <w:t xml:space="preserve">(SRIVASTAVA, HINTON, </w:t>
          </w:r>
          <w:r w:rsidRPr="00A90E11">
            <w:rPr>
              <w:i/>
              <w:iCs/>
              <w:noProof/>
            </w:rPr>
            <w:t>et al.</w:t>
          </w:r>
          <w:r w:rsidRPr="00A90E11">
            <w:rPr>
              <w:noProof/>
            </w:rPr>
            <w:t>, 2014)</w:t>
          </w:r>
          <w:r>
            <w:fldChar w:fldCharType="end"/>
          </w:r>
        </w:sdtContent>
      </w:sdt>
    </w:p>
    <w:p w14:paraId="5B228BF3" w14:textId="77777777" w:rsidR="00A90E11" w:rsidRDefault="00A90E11" w:rsidP="00A90E11">
      <w:pPr>
        <w:jc w:val="center"/>
      </w:pPr>
    </w:p>
    <w:p w14:paraId="1CFB8709" w14:textId="68A697C7" w:rsidR="00791D34" w:rsidRPr="00791D34" w:rsidRDefault="00791D34" w:rsidP="002078DB">
      <w:r>
        <w:t xml:space="preserve">A  mostra um gráfico comparando a diferença entre uma rede que faz o uso do </w:t>
      </w:r>
      <w:r>
        <w:rPr>
          <w:i/>
        </w:rPr>
        <w:t>dropout</w:t>
      </w:r>
      <w:r>
        <w:t xml:space="preserve"> e outra sem, em diferentes arquiteturas computacionais. Dá para notar que a rede fica com </w:t>
      </w:r>
      <w:r>
        <w:rPr>
          <w:i/>
        </w:rPr>
        <w:t>overfitting</w:t>
      </w:r>
      <w:r>
        <w:t xml:space="preserve"> antes das primeiras 100.000 nas primeiras atualizações dos números dos neurônios, já na rede que usa o </w:t>
      </w:r>
      <w:r>
        <w:rPr>
          <w:i/>
        </w:rPr>
        <w:t>dropout</w:t>
      </w:r>
      <w:r>
        <w:t xml:space="preserve"> ela perde a eficiência na casa dos 800.000.</w:t>
      </w:r>
    </w:p>
    <w:p w14:paraId="51DA34A8" w14:textId="09DB9CBF" w:rsidR="00A27F33" w:rsidRDefault="00A27F33" w:rsidP="002078DB"/>
    <w:p w14:paraId="75124622" w14:textId="27067DB7" w:rsidR="00251A58" w:rsidRDefault="382A6C4F" w:rsidP="002078DB">
      <w:r>
        <w:t>A seguir é apresentado os principais algoritmos de treinamento abordados pelo software desenvolvido:</w:t>
      </w:r>
    </w:p>
    <w:p w14:paraId="21850801" w14:textId="77777777" w:rsidR="00761C20" w:rsidRDefault="00761C20" w:rsidP="002078DB"/>
    <w:p w14:paraId="58C4F721" w14:textId="798D089B" w:rsidR="00761C20" w:rsidRDefault="00761C20" w:rsidP="002407D4">
      <w:pPr>
        <w:pStyle w:val="Ttulo3"/>
      </w:pPr>
      <w:bookmarkStart w:id="143" w:name="_Toc465711359"/>
      <w:bookmarkStart w:id="144" w:name="_Toc465889427"/>
      <w:r>
        <w:t>2.4.1. Backpropagation</w:t>
      </w:r>
      <w:bookmarkEnd w:id="143"/>
      <w:bookmarkEnd w:id="144"/>
    </w:p>
    <w:p w14:paraId="3592AA01" w14:textId="79F59BCF" w:rsidR="00761C20" w:rsidRDefault="0090203D" w:rsidP="002078DB">
      <w:r>
        <w:t>O livro de</w:t>
      </w:r>
      <w:r w:rsidR="0048667A" w:rsidRPr="6103A698">
        <w:t xml:space="preserve"> </w:t>
      </w:r>
      <w:r w:rsidR="0048667A">
        <w:t>Chauvin e Rumelhart</w:t>
      </w:r>
      <w:r w:rsidRPr="6103A698">
        <w:t xml:space="preserve"> </w:t>
      </w:r>
      <w:sdt>
        <w:sdtPr>
          <w:id w:val="539480082"/>
          <w:citation/>
        </w:sdtPr>
        <w:sdtContent>
          <w:r>
            <w:fldChar w:fldCharType="begin"/>
          </w:r>
          <w:r w:rsidR="0048667A">
            <w:instrText xml:space="preserve">CITATION Cha95 \n  \t  \l 1046 </w:instrText>
          </w:r>
          <w:r>
            <w:fldChar w:fldCharType="separate"/>
          </w:r>
          <w:r w:rsidR="00F3318D">
            <w:rPr>
              <w:noProof/>
            </w:rPr>
            <w:t>(1995)</w:t>
          </w:r>
          <w:r>
            <w:fldChar w:fldCharType="end"/>
          </w:r>
        </w:sdtContent>
      </w:sdt>
      <w:r w:rsidRPr="6103A698">
        <w:t xml:space="preserve"> </w:t>
      </w:r>
      <w:r w:rsidR="0048667A">
        <w:t>aborda</w:t>
      </w:r>
      <w:r>
        <w:t xml:space="preserve"> muito bem o funcionamento e algumas aplicações do algoritmo. Uma breve explicação pode ser feita da seguinte forma: </w:t>
      </w:r>
    </w:p>
    <w:p w14:paraId="0A5689CD" w14:textId="27731D4E" w:rsidR="0090203D" w:rsidRDefault="382A6C4F" w:rsidP="007C071B">
      <w:pPr>
        <w:pStyle w:val="Corpodetexto"/>
        <w:numPr>
          <w:ilvl w:val="0"/>
          <w:numId w:val="5"/>
        </w:numPr>
      </w:pPr>
      <w:r>
        <w:t>Após os dados chegarem à saída são analisados os erros da camada de saída. É determinado o erro de acordo com a contribuição de cada neurô</w:t>
      </w:r>
      <w:r w:rsidR="00C71383">
        <w:t>nio da camada de saída</w:t>
      </w:r>
      <w:r>
        <w:t xml:space="preserve">, usando como base seu conhecimento (peso). </w:t>
      </w:r>
    </w:p>
    <w:p w14:paraId="4DED6EC6" w14:textId="20004BD3" w:rsidR="0090203D" w:rsidRDefault="382A6C4F" w:rsidP="007C071B">
      <w:pPr>
        <w:pStyle w:val="Corpodetexto"/>
        <w:numPr>
          <w:ilvl w:val="0"/>
          <w:numId w:val="5"/>
        </w:numPr>
      </w:pPr>
      <w:r>
        <w:t>Esses pesos são ajustados para minimizar o erro da saída</w:t>
      </w:r>
      <w:r w:rsidR="00A90E11">
        <w:t>.</w:t>
      </w:r>
    </w:p>
    <w:p w14:paraId="2F164CD2" w14:textId="7F2F9C01" w:rsidR="0090203D" w:rsidRDefault="6103A698" w:rsidP="007C071B">
      <w:pPr>
        <w:pStyle w:val="Corpodetexto"/>
        <w:numPr>
          <w:ilvl w:val="0"/>
          <w:numId w:val="5"/>
        </w:numPr>
      </w:pPr>
      <w:r>
        <w:t xml:space="preserve">Este processo continua de forma regressiva pelas camadas da rede (por isso o nome </w:t>
      </w:r>
      <w:r w:rsidRPr="6103A698">
        <w:rPr>
          <w:i/>
          <w:iCs/>
        </w:rPr>
        <w:t>Backpropagation</w:t>
      </w:r>
      <w:r>
        <w:t>).</w:t>
      </w:r>
    </w:p>
    <w:p w14:paraId="32837251" w14:textId="27291E93" w:rsidR="00355BF6" w:rsidRDefault="00355BF6" w:rsidP="00C71383">
      <w:pPr>
        <w:pStyle w:val="Corpodetexto"/>
        <w:ind w:firstLine="0"/>
      </w:pPr>
    </w:p>
    <w:p w14:paraId="77C5696F" w14:textId="7AC5D42A" w:rsidR="00355BF6" w:rsidRDefault="00355BF6" w:rsidP="002407D4">
      <w:pPr>
        <w:pStyle w:val="Ttulo3"/>
      </w:pPr>
      <w:bookmarkStart w:id="145" w:name="_Toc465711360"/>
      <w:bookmarkStart w:id="146" w:name="_Toc465889428"/>
      <w:r>
        <w:t>2.4.2. ResilientPropagation</w:t>
      </w:r>
      <w:bookmarkEnd w:id="145"/>
      <w:bookmarkEnd w:id="146"/>
    </w:p>
    <w:p w14:paraId="5055AD35" w14:textId="3D2C71B5" w:rsidR="00355BF6" w:rsidRDefault="00355BF6" w:rsidP="002078DB">
      <w:r>
        <w:t xml:space="preserve">Este algoritmo foi criado </w:t>
      </w:r>
      <w:r w:rsidR="008721F5">
        <w:t xml:space="preserve">com a finalidade de corrigir o problema da magnitude da derivada parcial de cada peso (usado para descobrir a função erro do passo 1 descrito anteriormente) no </w:t>
      </w:r>
      <w:r w:rsidRPr="6103A698">
        <w:rPr>
          <w:i/>
          <w:iCs/>
        </w:rPr>
        <w:t>Backpropagation</w:t>
      </w:r>
      <w:r w:rsidR="008721F5">
        <w:t>. Além disso, tem o problema que a taxa de aprendizagem é o mesmo valor para a rede toda.</w:t>
      </w:r>
      <w:r w:rsidRPr="6103A698">
        <w:t xml:space="preserve"> </w:t>
      </w:r>
      <w:sdt>
        <w:sdtPr>
          <w:id w:val="550425485"/>
          <w:citation/>
        </w:sdtPr>
        <w:sdtContent>
          <w:r w:rsidR="008721F5">
            <w:fldChar w:fldCharType="begin"/>
          </w:r>
          <w:r w:rsidR="008721F5">
            <w:instrText xml:space="preserve">CITATION RIE93 \l 1046 </w:instrText>
          </w:r>
          <w:r w:rsidR="008721F5">
            <w:fldChar w:fldCharType="separate"/>
          </w:r>
          <w:r w:rsidR="00F3318D">
            <w:rPr>
              <w:noProof/>
            </w:rPr>
            <w:t>(RIEDMILLER e BRAUN, 1993)</w:t>
          </w:r>
          <w:r w:rsidR="008721F5">
            <w:fldChar w:fldCharType="end"/>
          </w:r>
        </w:sdtContent>
      </w:sdt>
    </w:p>
    <w:p w14:paraId="5E518699" w14:textId="6944B94C" w:rsidR="008721F5" w:rsidRDefault="00245ADC" w:rsidP="002078DB">
      <w:r>
        <w:t>O</w:t>
      </w:r>
      <w:r w:rsidR="008721F5" w:rsidRPr="6103A698">
        <w:t xml:space="preserve"> </w:t>
      </w:r>
      <w:r w:rsidR="008721F5" w:rsidRPr="6103A698">
        <w:rPr>
          <w:i/>
          <w:iCs/>
        </w:rPr>
        <w:t>ResilientPropagation</w:t>
      </w:r>
      <w:r w:rsidR="008721F5">
        <w:t xml:space="preserve"> utiliza um valor de atualização especial (similar à taxa de aprendizagem) em cada conexão que é automaticamente determinada (ao contrário da forma anterior).</w:t>
      </w:r>
      <w:r w:rsidRPr="6103A698">
        <w:t xml:space="preserve"> </w:t>
      </w:r>
      <w:sdt>
        <w:sdtPr>
          <w:id w:val="-931284526"/>
          <w:citation/>
        </w:sdtPr>
        <w:sdtContent>
          <w:r>
            <w:fldChar w:fldCharType="begin"/>
          </w:r>
          <w:r>
            <w:instrText xml:space="preserve"> CITATION Hea14 \l 1046 </w:instrText>
          </w:r>
          <w:r>
            <w:fldChar w:fldCharType="separate"/>
          </w:r>
          <w:r w:rsidR="00F3318D">
            <w:rPr>
              <w:noProof/>
            </w:rPr>
            <w:t>(HEATON RESERACH, 2014)</w:t>
          </w:r>
          <w:r>
            <w:fldChar w:fldCharType="end"/>
          </w:r>
        </w:sdtContent>
      </w:sdt>
    </w:p>
    <w:p w14:paraId="0EA9D6E7" w14:textId="77777777" w:rsidR="008721F5" w:rsidRDefault="008721F5" w:rsidP="002078DB">
      <w:pPr>
        <w:pStyle w:val="Corpodetexto"/>
      </w:pPr>
    </w:p>
    <w:p w14:paraId="24A61D42" w14:textId="13BD2F71" w:rsidR="008721F5" w:rsidRDefault="008721F5" w:rsidP="002407D4">
      <w:pPr>
        <w:pStyle w:val="Ttulo3"/>
      </w:pPr>
      <w:bookmarkStart w:id="147" w:name="_Toc465711361"/>
      <w:bookmarkStart w:id="148" w:name="_Toc465889429"/>
      <w:r>
        <w:t>2.4.3. ManhattanPropagation</w:t>
      </w:r>
      <w:bookmarkEnd w:id="147"/>
      <w:bookmarkEnd w:id="148"/>
    </w:p>
    <w:p w14:paraId="4C013FA5" w14:textId="7EDFEE45" w:rsidR="008721F5" w:rsidRPr="002078DB" w:rsidRDefault="00245ADC" w:rsidP="002078DB">
      <w:r w:rsidRPr="002078DB">
        <w:t xml:space="preserve">Para corrigir os problemas já descritos do </w:t>
      </w:r>
      <w:r w:rsidRPr="6103A698">
        <w:rPr>
          <w:i/>
          <w:iCs/>
        </w:rPr>
        <w:t>Backpropagation</w:t>
      </w:r>
      <w:r w:rsidRPr="002078DB">
        <w:t xml:space="preserve">, este algoritmo usa a derivada parcial para somente indicar o sinal para a atualização da matriz dos pesos sinápticos, já o valor (módulo) é obtido com uma constante qualquer. Em geral, deve-se começar com uma constante alta e ir diminuindo conforme a necessidade </w:t>
      </w:r>
      <w:sdt>
        <w:sdtPr>
          <w:id w:val="1443890799"/>
          <w:citation/>
        </w:sdtPr>
        <w:sdtContent>
          <w:r w:rsidRPr="002078DB">
            <w:fldChar w:fldCharType="begin"/>
          </w:r>
          <w:r w:rsidRPr="002078DB">
            <w:instrText xml:space="preserve"> CITATION Hea14 \l 1046 </w:instrText>
          </w:r>
          <w:r w:rsidRPr="002078DB">
            <w:fldChar w:fldCharType="separate"/>
          </w:r>
          <w:r w:rsidR="00F3318D">
            <w:rPr>
              <w:noProof/>
            </w:rPr>
            <w:t>(HEATON RESERACH, 2014)</w:t>
          </w:r>
          <w:r w:rsidRPr="002078DB">
            <w:fldChar w:fldCharType="end"/>
          </w:r>
        </w:sdtContent>
      </w:sdt>
      <w:r w:rsidRPr="6103A698">
        <w:t>.</w:t>
      </w:r>
    </w:p>
    <w:p w14:paraId="71586D96" w14:textId="77777777" w:rsidR="00245ADC" w:rsidRDefault="00245ADC" w:rsidP="002078DB">
      <w:pPr>
        <w:pStyle w:val="Corpodetexto"/>
      </w:pPr>
    </w:p>
    <w:p w14:paraId="6870F9D8" w14:textId="512DB1F4" w:rsidR="00245ADC" w:rsidRDefault="00245ADC" w:rsidP="002407D4">
      <w:pPr>
        <w:pStyle w:val="Ttulo3"/>
      </w:pPr>
      <w:bookmarkStart w:id="149" w:name="_Toc465711362"/>
      <w:bookmarkStart w:id="150" w:name="_Toc465889430"/>
      <w:r>
        <w:t>2.4.4. QuickPropagation</w:t>
      </w:r>
      <w:bookmarkEnd w:id="149"/>
      <w:bookmarkEnd w:id="150"/>
    </w:p>
    <w:p w14:paraId="740FC2B6" w14:textId="6EEFF892" w:rsidR="00245ADC" w:rsidRDefault="00245ADC" w:rsidP="002078DB">
      <w:pPr>
        <w:pStyle w:val="Corpodetexto"/>
      </w:pPr>
      <w:r>
        <w:t xml:space="preserve">Algoritmo desenvolvido </w:t>
      </w:r>
      <w:r w:rsidR="00BD6299">
        <w:t xml:space="preserve">por meio de um estudo empírico com o objetivo de aumentar a rapidez do treinamento, em comparação ao </w:t>
      </w:r>
      <w:r w:rsidR="00BD6299" w:rsidRPr="6103A698">
        <w:rPr>
          <w:i/>
          <w:iCs/>
        </w:rPr>
        <w:t>Backpropagation</w:t>
      </w:r>
      <w:r w:rsidR="00BD6299" w:rsidRPr="6103A698">
        <w:t xml:space="preserve">. </w:t>
      </w:r>
      <w:sdt>
        <w:sdtPr>
          <w:id w:val="-141969155"/>
          <w:citation/>
        </w:sdtPr>
        <w:sdtContent>
          <w:r w:rsidR="00BD6299">
            <w:fldChar w:fldCharType="begin"/>
          </w:r>
          <w:r w:rsidR="00BD6299">
            <w:instrText xml:space="preserve"> CITATION Fah88 \l 1046 </w:instrText>
          </w:r>
          <w:r w:rsidR="00BD6299">
            <w:fldChar w:fldCharType="separate"/>
          </w:r>
          <w:r w:rsidR="00F3318D">
            <w:rPr>
              <w:noProof/>
            </w:rPr>
            <w:t>(FAHLMAN, 1988)</w:t>
          </w:r>
          <w:r w:rsidR="00BD6299">
            <w:fldChar w:fldCharType="end"/>
          </w:r>
        </w:sdtContent>
      </w:sdt>
    </w:p>
    <w:p w14:paraId="64C144A9" w14:textId="77777777" w:rsidR="00BD6299" w:rsidRDefault="00BD6299" w:rsidP="002078DB">
      <w:pPr>
        <w:pStyle w:val="Corpodetexto"/>
      </w:pPr>
    </w:p>
    <w:p w14:paraId="6574025A" w14:textId="2CEA4C89" w:rsidR="00BD6299" w:rsidRDefault="00BD6299" w:rsidP="002407D4">
      <w:pPr>
        <w:pStyle w:val="Ttulo3"/>
      </w:pPr>
      <w:bookmarkStart w:id="151" w:name="_Toc465711363"/>
      <w:bookmarkStart w:id="152" w:name="_Toc465889431"/>
      <w:r>
        <w:lastRenderedPageBreak/>
        <w:t xml:space="preserve">2.4.5. </w:t>
      </w:r>
      <w:r w:rsidRPr="00BD6299">
        <w:t>ScaledConjugateGradient</w:t>
      </w:r>
      <w:bookmarkEnd w:id="151"/>
      <w:bookmarkEnd w:id="152"/>
    </w:p>
    <w:p w14:paraId="57A68462" w14:textId="286BE965" w:rsidR="0087680B" w:rsidRDefault="00BD6299" w:rsidP="002078DB">
      <w:pPr>
        <w:pStyle w:val="Corpodetexto"/>
      </w:pPr>
      <w:r>
        <w:t xml:space="preserve">Assim como o algoritmo anterior, este foi criado para aumentar a rapidez do treinamento, em comparação ao </w:t>
      </w:r>
      <w:r w:rsidR="00233B56" w:rsidRPr="6103A698">
        <w:rPr>
          <w:i/>
          <w:iCs/>
        </w:rPr>
        <w:t>Backp</w:t>
      </w:r>
      <w:r w:rsidRPr="6103A698">
        <w:rPr>
          <w:i/>
          <w:iCs/>
        </w:rPr>
        <w:t>ropagation</w:t>
      </w:r>
      <w:r w:rsidRPr="6103A698">
        <w:t xml:space="preserve">. </w:t>
      </w:r>
      <w:sdt>
        <w:sdtPr>
          <w:id w:val="-2046905683"/>
          <w:citation/>
        </w:sdtPr>
        <w:sdtContent>
          <w:r>
            <w:fldChar w:fldCharType="begin"/>
          </w:r>
          <w:r w:rsidR="002078DB">
            <w:instrText xml:space="preserve">CITATION Møl93 \l 1046 </w:instrText>
          </w:r>
          <w:r>
            <w:fldChar w:fldCharType="separate"/>
          </w:r>
          <w:r w:rsidR="00F3318D">
            <w:rPr>
              <w:noProof/>
            </w:rPr>
            <w:t>(MØLLER, 1993)</w:t>
          </w:r>
          <w:r>
            <w:fldChar w:fldCharType="end"/>
          </w:r>
        </w:sdtContent>
      </w:sdt>
    </w:p>
    <w:p w14:paraId="1EC69358" w14:textId="77777777" w:rsidR="0087680B" w:rsidRDefault="0087680B" w:rsidP="002078DB"/>
    <w:p w14:paraId="3939282F" w14:textId="77777777" w:rsidR="002078DB" w:rsidRDefault="002CE37B" w:rsidP="002078DB">
      <w:pPr>
        <w:pStyle w:val="Ttulo2"/>
      </w:pPr>
      <w:bookmarkStart w:id="153" w:name="_Toc465711364"/>
      <w:bookmarkStart w:id="154" w:name="_Toc465889432"/>
      <w:r>
        <w:t>2.5 Normalização</w:t>
      </w:r>
      <w:bookmarkEnd w:id="153"/>
      <w:bookmarkEnd w:id="154"/>
    </w:p>
    <w:p w14:paraId="5F67AAA2" w14:textId="77777777" w:rsidR="002078DB" w:rsidRDefault="002078DB" w:rsidP="002078DB"/>
    <w:p w14:paraId="40F65F8C" w14:textId="4E4B39D1" w:rsidR="003A1D26" w:rsidRDefault="003A1D26" w:rsidP="002078DB">
      <w:r>
        <w:t xml:space="preserve">Apesar de uma </w:t>
      </w:r>
      <w:r w:rsidR="00817DA3">
        <w:t>RNA</w:t>
      </w:r>
      <w:r>
        <w:t xml:space="preserve"> ser bem “inteligente”, ela não consegue processar o dado de qualquer forma. Ela aceita receber números flutuantes (</w:t>
      </w:r>
      <w:r w:rsidRPr="6103A698">
        <w:rPr>
          <w:i/>
          <w:iCs/>
        </w:rPr>
        <w:t>float</w:t>
      </w:r>
      <w:r>
        <w:t xml:space="preserve">), de acordo com a função de ativação (entre -1 e 1, ou 0 e 1) </w:t>
      </w:r>
      <w:sdt>
        <w:sdtPr>
          <w:id w:val="959382557"/>
          <w:citation/>
        </w:sdtPr>
        <w:sdtContent>
          <w:r>
            <w:fldChar w:fldCharType="begin"/>
          </w:r>
          <w:r w:rsidR="00942E42">
            <w:instrText xml:space="preserve">CITATION Hea11 \l 1046 </w:instrText>
          </w:r>
          <w:r>
            <w:fldChar w:fldCharType="separate"/>
          </w:r>
          <w:r w:rsidR="00F3318D">
            <w:rPr>
              <w:noProof/>
            </w:rPr>
            <w:t>(HEATON, 2011)</w:t>
          </w:r>
          <w:r>
            <w:fldChar w:fldCharType="end"/>
          </w:r>
        </w:sdtContent>
      </w:sdt>
      <w:r w:rsidRPr="6103A698">
        <w:t>.</w:t>
      </w:r>
    </w:p>
    <w:p w14:paraId="7F795288" w14:textId="66F11417" w:rsidR="003A1D26" w:rsidRDefault="003A1D26" w:rsidP="002078DB">
      <w:r>
        <w:t>É possível normalizar de várias formas, desde regra de</w:t>
      </w:r>
      <w:r w:rsidR="00783D6B">
        <w:t xml:space="preserve"> três até com o uso de equações. </w:t>
      </w:r>
      <w:r>
        <w:t xml:space="preserve">A ideia básica é verificar qual é o valor máximo possível, o </w:t>
      </w:r>
      <w:r w:rsidR="005579BF">
        <w:t xml:space="preserve">mínimo, e ver a razão do numero entre eles, como mostra na </w:t>
      </w:r>
      <w:r w:rsidR="005579BF">
        <w:fldChar w:fldCharType="begin"/>
      </w:r>
      <w:r w:rsidR="005579BF">
        <w:instrText xml:space="preserve"> REF _Ref463115455 \h </w:instrText>
      </w:r>
      <w:r w:rsidR="005579BF">
        <w:fldChar w:fldCharType="separate"/>
      </w:r>
      <w:r w:rsidR="00E6351C">
        <w:t xml:space="preserve">Equação </w:t>
      </w:r>
      <w:r w:rsidR="00E6351C">
        <w:rPr>
          <w:noProof/>
        </w:rPr>
        <w:t>7</w:t>
      </w:r>
      <w:r w:rsidR="005579BF">
        <w:fldChar w:fldCharType="end"/>
      </w:r>
      <w:r w:rsidR="005579BF">
        <w:t>.</w:t>
      </w:r>
    </w:p>
    <w:p w14:paraId="3863A350" w14:textId="10867C86" w:rsidR="005579BF" w:rsidRDefault="005579BF" w:rsidP="005579BF">
      <w:pPr>
        <w:keepNext/>
        <w:jc w:val="center"/>
      </w:pPr>
      <w:r>
        <w:rPr>
          <w:noProof/>
          <w:lang w:eastAsia="pt-BR"/>
        </w:rPr>
        <w:drawing>
          <wp:inline distT="0" distB="0" distL="0" distR="0" wp14:anchorId="1263EA90" wp14:editId="20D91AE9">
            <wp:extent cx="2340801" cy="619125"/>
            <wp:effectExtent l="0" t="0" r="254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78002" cy="628964"/>
                    </a:xfrm>
                    <a:prstGeom prst="rect">
                      <a:avLst/>
                    </a:prstGeom>
                  </pic:spPr>
                </pic:pic>
              </a:graphicData>
            </a:graphic>
          </wp:inline>
        </w:drawing>
      </w:r>
    </w:p>
    <w:p w14:paraId="2604F920" w14:textId="7866ECB7" w:rsidR="005579BF" w:rsidRDefault="005579BF" w:rsidP="005579BF">
      <w:pPr>
        <w:pStyle w:val="Legenda"/>
        <w:jc w:val="right"/>
      </w:pPr>
      <w:bookmarkStart w:id="155" w:name="_Ref463115455"/>
      <w:bookmarkStart w:id="156" w:name="_Toc465711374"/>
      <w:bookmarkStart w:id="157" w:name="_Toc465889383"/>
      <w:r>
        <w:t xml:space="preserve">Equação </w:t>
      </w:r>
      <w:fldSimple w:instr=" SEQ Equação \* ARABIC ">
        <w:r w:rsidR="00021301" w:rsidRPr="382A6C4F">
          <w:t>7</w:t>
        </w:r>
      </w:fldSimple>
      <w:bookmarkEnd w:id="155"/>
      <w:r>
        <w:t>. Normalização</w:t>
      </w:r>
      <w:bookmarkEnd w:id="156"/>
      <w:bookmarkEnd w:id="157"/>
    </w:p>
    <w:p w14:paraId="50C6AF59" w14:textId="77777777" w:rsidR="00D818C4" w:rsidRPr="00D818C4" w:rsidRDefault="00D818C4" w:rsidP="00D818C4"/>
    <w:p w14:paraId="7EDD6A2D" w14:textId="77777777" w:rsidR="005579BF" w:rsidRDefault="6103A698" w:rsidP="005579BF">
      <w:r>
        <w:t xml:space="preserve">Neste caso, o </w:t>
      </w:r>
      <w:r w:rsidRPr="6103A698">
        <w:rPr>
          <w:i/>
          <w:iCs/>
        </w:rPr>
        <w:t xml:space="preserve">x </w:t>
      </w:r>
      <w:r>
        <w:t xml:space="preserve">é o valor a ser normalizado, </w:t>
      </w:r>
      <w:r w:rsidRPr="6103A698">
        <w:rPr>
          <w:i/>
          <w:iCs/>
        </w:rPr>
        <w:t>x</w:t>
      </w:r>
      <w:r w:rsidRPr="6103A698">
        <w:rPr>
          <w:i/>
          <w:iCs/>
          <w:vertAlign w:val="subscript"/>
        </w:rPr>
        <w:t>max</w:t>
      </w:r>
      <w:r w:rsidRPr="6103A698">
        <w:rPr>
          <w:i/>
          <w:iCs/>
        </w:rPr>
        <w:t xml:space="preserve"> </w:t>
      </w:r>
      <w:r>
        <w:t>e</w:t>
      </w:r>
      <w:r w:rsidRPr="6103A698">
        <w:rPr>
          <w:i/>
          <w:iCs/>
        </w:rPr>
        <w:t xml:space="preserve"> x</w:t>
      </w:r>
      <w:r w:rsidRPr="6103A698">
        <w:rPr>
          <w:i/>
          <w:iCs/>
          <w:vertAlign w:val="subscript"/>
        </w:rPr>
        <w:t>min</w:t>
      </w:r>
      <w:r w:rsidRPr="6103A698">
        <w:rPr>
          <w:i/>
          <w:iCs/>
        </w:rPr>
        <w:t xml:space="preserve"> </w:t>
      </w:r>
      <w:r>
        <w:t xml:space="preserve">são os valores extremos da entrada, e </w:t>
      </w:r>
      <w:r w:rsidRPr="6103A698">
        <w:rPr>
          <w:i/>
          <w:iCs/>
        </w:rPr>
        <w:t>d</w:t>
      </w:r>
      <w:r>
        <w:t>1</w:t>
      </w:r>
      <w:r w:rsidRPr="6103A698">
        <w:rPr>
          <w:i/>
          <w:iCs/>
        </w:rPr>
        <w:t xml:space="preserve"> </w:t>
      </w:r>
      <w:r>
        <w:t xml:space="preserve">e </w:t>
      </w:r>
      <w:r w:rsidRPr="6103A698">
        <w:rPr>
          <w:i/>
          <w:iCs/>
        </w:rPr>
        <w:t>d</w:t>
      </w:r>
      <w:r>
        <w:t>2 são os valores extremos da saída. Suponhamos que temos n dados de entrada do limite [0,10], então x</w:t>
      </w:r>
      <w:r w:rsidRPr="6103A698">
        <w:rPr>
          <w:vertAlign w:val="subscript"/>
        </w:rPr>
        <w:t>min</w:t>
      </w:r>
      <w:r>
        <w:t xml:space="preserve"> = 0 e x</w:t>
      </w:r>
      <w:r w:rsidRPr="6103A698">
        <w:rPr>
          <w:vertAlign w:val="subscript"/>
        </w:rPr>
        <w:t>max</w:t>
      </w:r>
      <w:r>
        <w:t xml:space="preserve"> = 10. Reduziremos os dados ao limite [0,1], então d1 = 0 e d2 = 1. </w:t>
      </w:r>
    </w:p>
    <w:p w14:paraId="2CB0AD33" w14:textId="7BEA04BE" w:rsidR="00F0378C" w:rsidRDefault="382A6C4F" w:rsidP="005579BF">
      <w:r>
        <w:t xml:space="preserve">Para a implementação do software, além desses limites, foi acrescentado um valor de “gordura”, a fim de evitar que um possível resultado não conhecido venha a interferir na rede como um todo. </w:t>
      </w:r>
    </w:p>
    <w:p w14:paraId="32F3783B" w14:textId="20B92A81" w:rsidR="002B6774" w:rsidRDefault="00AB27BC" w:rsidP="002B6774">
      <w:pPr>
        <w:keepNext/>
        <w:jc w:val="center"/>
      </w:pPr>
      <w:r>
        <w:rPr>
          <w:noProof/>
          <w:lang w:eastAsia="pt-BR"/>
        </w:rPr>
        <w:drawing>
          <wp:inline distT="0" distB="0" distL="0" distR="0" wp14:anchorId="7AA04E3B" wp14:editId="7942A444">
            <wp:extent cx="405765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1991" cy="584787"/>
                    </a:xfrm>
                    <a:prstGeom prst="rect">
                      <a:avLst/>
                    </a:prstGeom>
                  </pic:spPr>
                </pic:pic>
              </a:graphicData>
            </a:graphic>
          </wp:inline>
        </w:drawing>
      </w:r>
    </w:p>
    <w:p w14:paraId="755B0506" w14:textId="2858B5DA" w:rsidR="00D93C67" w:rsidRDefault="002B6774" w:rsidP="00D93C67">
      <w:pPr>
        <w:pStyle w:val="Legenda"/>
        <w:jc w:val="right"/>
      </w:pPr>
      <w:bookmarkStart w:id="158" w:name="_Ref463116623"/>
      <w:bookmarkStart w:id="159" w:name="_Toc465711375"/>
      <w:bookmarkStart w:id="160" w:name="_Toc465889384"/>
      <w:r>
        <w:t xml:space="preserve">Equação </w:t>
      </w:r>
      <w:fldSimple w:instr=" SEQ Equação \* ARABIC ">
        <w:r w:rsidR="00021301" w:rsidRPr="382A6C4F">
          <w:t>8</w:t>
        </w:r>
      </w:fldSimple>
      <w:bookmarkEnd w:id="158"/>
      <w:r>
        <w:t>. Normalização com margem</w:t>
      </w:r>
      <w:bookmarkEnd w:id="159"/>
      <w:bookmarkEnd w:id="160"/>
    </w:p>
    <w:p w14:paraId="17C10264" w14:textId="00DE8F1B" w:rsidR="00572F98" w:rsidRDefault="00572F98" w:rsidP="00D93C67">
      <w:pPr>
        <w:suppressAutoHyphens w:val="0"/>
        <w:spacing w:after="0"/>
        <w:jc w:val="left"/>
      </w:pPr>
    </w:p>
    <w:p w14:paraId="0907D07B" w14:textId="58CC6B62" w:rsidR="002B6774" w:rsidRDefault="002B6774" w:rsidP="002B6774">
      <w:pPr>
        <w:suppressAutoHyphens w:val="0"/>
        <w:spacing w:after="0"/>
        <w:jc w:val="left"/>
      </w:pPr>
      <w:r>
        <w:t xml:space="preserve">Como </w:t>
      </w:r>
      <w:r w:rsidR="00D93C67">
        <w:t xml:space="preserve">mostra </w:t>
      </w:r>
      <w:r>
        <w:t xml:space="preserve">a </w:t>
      </w:r>
      <w:r>
        <w:fldChar w:fldCharType="begin"/>
      </w:r>
      <w:r>
        <w:instrText xml:space="preserve"> REF _Ref463116623 \h </w:instrText>
      </w:r>
      <w:r>
        <w:fldChar w:fldCharType="separate"/>
      </w:r>
      <w:r w:rsidR="00E6351C">
        <w:t xml:space="preserve">Equação </w:t>
      </w:r>
      <w:r w:rsidR="00E6351C">
        <w:rPr>
          <w:noProof/>
        </w:rPr>
        <w:t>8</w:t>
      </w:r>
      <w:r>
        <w:fldChar w:fldCharType="end"/>
      </w:r>
      <w:r>
        <w:t>, a margem é adicionada somente nos valores extremos</w:t>
      </w:r>
      <w:r w:rsidR="00FB5495">
        <w:t xml:space="preserve">. </w:t>
      </w:r>
      <w:r>
        <w:t>É possível observar que para fazer este procediment</w:t>
      </w:r>
      <w:r w:rsidR="00D93C67">
        <w:t>o, precisa-se</w:t>
      </w:r>
      <w:r>
        <w:t xml:space="preserve"> percorrer toda a entrada dos dados e descobrir quais são os valores extremos.</w:t>
      </w:r>
    </w:p>
    <w:p w14:paraId="05F3CF83" w14:textId="383096E1" w:rsidR="00A049A4" w:rsidRDefault="00D93C67" w:rsidP="002B6774">
      <w:pPr>
        <w:suppressAutoHyphens w:val="0"/>
        <w:spacing w:after="0"/>
        <w:jc w:val="left"/>
      </w:pPr>
      <w:r>
        <w:t xml:space="preserve">A </w:t>
      </w:r>
      <w:r>
        <w:fldChar w:fldCharType="begin"/>
      </w:r>
      <w:r>
        <w:instrText xml:space="preserve"> REF _Ref465195472 \h </w:instrText>
      </w:r>
      <w:r>
        <w:fldChar w:fldCharType="separate"/>
      </w:r>
      <w:r>
        <w:t xml:space="preserve">Tabela </w:t>
      </w:r>
      <w:r>
        <w:rPr>
          <w:noProof/>
        </w:rPr>
        <w:t>2</w:t>
      </w:r>
      <w:r>
        <w:fldChar w:fldCharType="end"/>
      </w:r>
      <w:r>
        <w:t xml:space="preserve"> exemplifica os dados utilizados pelo software </w:t>
      </w:r>
      <w:r w:rsidR="00A049A4">
        <w:t>no período de 13 dias úteis para a ação de PRIO3. A tabela é se</w:t>
      </w:r>
      <w:r w:rsidR="00AC2895">
        <w:t>parad</w:t>
      </w:r>
      <w:r w:rsidR="00A049A4">
        <w:t xml:space="preserve">a entre os valores dos preços e em quantidades de ações negociadas (volume). Essa separação é importante para que os significados de cada valor </w:t>
      </w:r>
      <w:r w:rsidR="00AC2895">
        <w:t>sejam preservados</w:t>
      </w:r>
      <w:r w:rsidR="00A049A4">
        <w:t xml:space="preserve"> e que o limite tenha um sentido. </w:t>
      </w:r>
    </w:p>
    <w:p w14:paraId="3D936962" w14:textId="1E024D0B" w:rsidR="00D93C67" w:rsidRDefault="382A6C4F" w:rsidP="002B6774">
      <w:pPr>
        <w:suppressAutoHyphens w:val="0"/>
        <w:spacing w:after="0"/>
        <w:jc w:val="left"/>
      </w:pPr>
      <w:r>
        <w:t>As marcas em verde representam os valores máximos da amostra, e os valores em vermelho representam os valores mínimos da amostra. Esses valores serão úteis para a normalização dos dados, conforme já mostrado nas equações anteriores.</w:t>
      </w:r>
    </w:p>
    <w:p w14:paraId="3DDD0341" w14:textId="77777777" w:rsidR="00D93C67" w:rsidRDefault="00D93C67" w:rsidP="00D93C67">
      <w:pPr>
        <w:suppressAutoHyphens w:val="0"/>
        <w:spacing w:after="0"/>
        <w:jc w:val="center"/>
      </w:pPr>
      <w:r>
        <w:rPr>
          <w:noProof/>
          <w:lang w:eastAsia="pt-BR"/>
        </w:rPr>
        <w:lastRenderedPageBreak/>
        <w:drawing>
          <wp:inline distT="0" distB="0" distL="0" distR="0" wp14:anchorId="1781B863" wp14:editId="668B79CA">
            <wp:extent cx="3705225" cy="2838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05225" cy="2838450"/>
                    </a:xfrm>
                    <a:prstGeom prst="rect">
                      <a:avLst/>
                    </a:prstGeom>
                  </pic:spPr>
                </pic:pic>
              </a:graphicData>
            </a:graphic>
          </wp:inline>
        </w:drawing>
      </w:r>
    </w:p>
    <w:p w14:paraId="62D2A623" w14:textId="56D70E1C" w:rsidR="00D93C67" w:rsidRDefault="00D93C67" w:rsidP="00D93C67">
      <w:pPr>
        <w:pStyle w:val="Legenda"/>
      </w:pPr>
      <w:r>
        <w:tab/>
      </w:r>
      <w:bookmarkStart w:id="161" w:name="_Ref465195472"/>
      <w:bookmarkStart w:id="162" w:name="_Toc465711378"/>
      <w:bookmarkStart w:id="163" w:name="_Toc465889373"/>
      <w:r>
        <w:t xml:space="preserve">Tabela </w:t>
      </w:r>
      <w:fldSimple w:instr=" SEQ Tabela \* ARABIC ">
        <w:r w:rsidR="005F6F8F" w:rsidRPr="382A6C4F">
          <w:t>2</w:t>
        </w:r>
      </w:fldSimple>
      <w:bookmarkEnd w:id="161"/>
      <w:r>
        <w:t xml:space="preserve">. Preços PRIO3 </w:t>
      </w:r>
      <w:r w:rsidR="00A049A4">
        <w:t>“</w:t>
      </w:r>
      <w:r>
        <w:t>puros</w:t>
      </w:r>
      <w:r w:rsidR="00A049A4">
        <w:t>”</w:t>
      </w:r>
      <w:bookmarkEnd w:id="162"/>
      <w:bookmarkEnd w:id="163"/>
    </w:p>
    <w:p w14:paraId="463C6F2C" w14:textId="1D27A921" w:rsidR="00D93C67" w:rsidRDefault="00401DAA" w:rsidP="00D93C67">
      <w:pPr>
        <w:pStyle w:val="Legenda"/>
      </w:pPr>
      <w:r>
        <w:t>Fonte: Autor (2017)</w:t>
      </w:r>
    </w:p>
    <w:p w14:paraId="0E5EF02A" w14:textId="13CEE966" w:rsidR="00A049A4" w:rsidRDefault="00A049A4" w:rsidP="00A049A4"/>
    <w:p w14:paraId="03DCB324" w14:textId="17A617CB" w:rsidR="00A049A4" w:rsidRDefault="382A6C4F" w:rsidP="00A049A4">
      <w:r>
        <w:t>Para uma margem de 100%, ou seja, os valores extremos dos preços serão 0 e 36 e dos volumes, 0 e 57400 e para uma entrada entre 0 e 1 a equação dos preços fica da seguinte maneira:</w:t>
      </w:r>
    </w:p>
    <w:p w14:paraId="13BCFA68" w14:textId="78D14E4B" w:rsidR="00847C50" w:rsidRDefault="00021301" w:rsidP="00021301">
      <w:pPr>
        <w:jc w:val="center"/>
      </w:pPr>
      <w:r>
        <w:rPr>
          <w:noProof/>
          <w:lang w:eastAsia="pt-BR"/>
        </w:rPr>
        <w:drawing>
          <wp:inline distT="0" distB="0" distL="0" distR="0" wp14:anchorId="10B57FAC" wp14:editId="43FA4616">
            <wp:extent cx="3076575" cy="603250"/>
            <wp:effectExtent l="0" t="0" r="952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4339" cy="608694"/>
                    </a:xfrm>
                    <a:prstGeom prst="rect">
                      <a:avLst/>
                    </a:prstGeom>
                  </pic:spPr>
                </pic:pic>
              </a:graphicData>
            </a:graphic>
          </wp:inline>
        </w:drawing>
      </w:r>
    </w:p>
    <w:p w14:paraId="7B3819CE" w14:textId="737BA616" w:rsidR="00021301" w:rsidRDefault="00021301" w:rsidP="00021301">
      <w:pPr>
        <w:pStyle w:val="Legenda"/>
        <w:jc w:val="right"/>
      </w:pPr>
      <w:bookmarkStart w:id="164" w:name="_Toc465711376"/>
      <w:bookmarkStart w:id="165" w:name="_Toc465889385"/>
      <w:r>
        <w:t xml:space="preserve">Equação </w:t>
      </w:r>
      <w:fldSimple w:instr=" SEQ Equação \* ARABIC ">
        <w:r w:rsidRPr="382A6C4F">
          <w:t>9</w:t>
        </w:r>
      </w:fldSimple>
      <w:r>
        <w:t>. Normalização exemplo</w:t>
      </w:r>
      <w:bookmarkEnd w:id="164"/>
      <w:bookmarkEnd w:id="165"/>
    </w:p>
    <w:p w14:paraId="56BBEE5E" w14:textId="77777777" w:rsidR="00021301" w:rsidRDefault="00021301" w:rsidP="002B6774">
      <w:pPr>
        <w:suppressAutoHyphens w:val="0"/>
        <w:spacing w:after="0"/>
        <w:jc w:val="left"/>
      </w:pPr>
    </w:p>
    <w:p w14:paraId="09B2573B" w14:textId="26DB6867" w:rsidR="00D93C67" w:rsidRPr="00021301" w:rsidRDefault="00021301" w:rsidP="002B6774">
      <w:pPr>
        <w:suppressAutoHyphens w:val="0"/>
        <w:spacing w:after="0"/>
        <w:jc w:val="left"/>
      </w:pPr>
      <w:r>
        <w:t xml:space="preserve">Com isso, a </w:t>
      </w:r>
      <w:r>
        <w:fldChar w:fldCharType="begin"/>
      </w:r>
      <w:r>
        <w:instrText xml:space="preserve"> REF _Ref465274968 \h </w:instrText>
      </w:r>
      <w:r>
        <w:fldChar w:fldCharType="separate"/>
      </w:r>
      <w:r>
        <w:t xml:space="preserve">Tabela </w:t>
      </w:r>
      <w:r>
        <w:rPr>
          <w:noProof/>
        </w:rPr>
        <w:t>3</w:t>
      </w:r>
      <w:r>
        <w:fldChar w:fldCharType="end"/>
      </w:r>
      <w:r>
        <w:t xml:space="preserve"> mostra os todos os dados normalizados conforme as condições anteriores. Para o volume, usa-se a mesma ideia, porém os valores para </w:t>
      </w:r>
      <w:r w:rsidRPr="6103A698">
        <w:rPr>
          <w:i/>
          <w:iCs/>
        </w:rPr>
        <w:t>x</w:t>
      </w:r>
      <w:r w:rsidRPr="6103A698">
        <w:rPr>
          <w:i/>
          <w:iCs/>
          <w:vertAlign w:val="subscript"/>
        </w:rPr>
        <w:t>max</w:t>
      </w:r>
      <w:r w:rsidRPr="6103A698">
        <w:rPr>
          <w:i/>
          <w:iCs/>
        </w:rPr>
        <w:t xml:space="preserve"> </w:t>
      </w:r>
      <w:r>
        <w:t xml:space="preserve">e </w:t>
      </w:r>
      <w:r w:rsidRPr="6103A698">
        <w:rPr>
          <w:i/>
          <w:iCs/>
        </w:rPr>
        <w:t>x</w:t>
      </w:r>
      <w:r w:rsidRPr="6103A698">
        <w:rPr>
          <w:i/>
          <w:iCs/>
          <w:vertAlign w:val="subscript"/>
        </w:rPr>
        <w:t xml:space="preserve">min </w:t>
      </w:r>
      <w:r>
        <w:t>serão 57400 e 0, respectivamente.</w:t>
      </w:r>
    </w:p>
    <w:p w14:paraId="62EC9592" w14:textId="77777777" w:rsidR="00021301" w:rsidRDefault="00021301" w:rsidP="002B6774">
      <w:pPr>
        <w:suppressAutoHyphens w:val="0"/>
        <w:spacing w:after="0"/>
        <w:jc w:val="left"/>
      </w:pPr>
    </w:p>
    <w:p w14:paraId="01CC55B2" w14:textId="1C263297" w:rsidR="00021301" w:rsidRDefault="00021301" w:rsidP="00021301">
      <w:pPr>
        <w:suppressAutoHyphens w:val="0"/>
        <w:spacing w:after="0"/>
        <w:jc w:val="center"/>
      </w:pPr>
      <w:r>
        <w:rPr>
          <w:noProof/>
          <w:lang w:eastAsia="pt-BR"/>
        </w:rPr>
        <w:drawing>
          <wp:inline distT="0" distB="0" distL="0" distR="0" wp14:anchorId="3D648207" wp14:editId="53DD1597">
            <wp:extent cx="3838575" cy="2847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38575" cy="2847975"/>
                    </a:xfrm>
                    <a:prstGeom prst="rect">
                      <a:avLst/>
                    </a:prstGeom>
                  </pic:spPr>
                </pic:pic>
              </a:graphicData>
            </a:graphic>
          </wp:inline>
        </w:drawing>
      </w:r>
    </w:p>
    <w:p w14:paraId="006F7C03" w14:textId="742F26F2" w:rsidR="00021301" w:rsidRDefault="00021301" w:rsidP="00021301">
      <w:pPr>
        <w:pStyle w:val="Legenda"/>
      </w:pPr>
      <w:bookmarkStart w:id="166" w:name="_Ref465274968"/>
      <w:bookmarkStart w:id="167" w:name="_Ref465274948"/>
      <w:bookmarkStart w:id="168" w:name="_Toc465711379"/>
      <w:bookmarkStart w:id="169" w:name="_Toc465889374"/>
      <w:r>
        <w:t xml:space="preserve">Tabela </w:t>
      </w:r>
      <w:fldSimple w:instr=" SEQ Tabela \* ARABIC ">
        <w:r w:rsidR="005F6F8F" w:rsidRPr="382A6C4F">
          <w:t>3</w:t>
        </w:r>
      </w:fldSimple>
      <w:bookmarkEnd w:id="166"/>
      <w:r>
        <w:t>. PRIO3 normalizado</w:t>
      </w:r>
      <w:bookmarkEnd w:id="167"/>
      <w:bookmarkEnd w:id="168"/>
      <w:bookmarkEnd w:id="169"/>
    </w:p>
    <w:p w14:paraId="33F6DA78" w14:textId="37893420" w:rsidR="00021301" w:rsidRPr="00021301" w:rsidRDefault="00401DAA" w:rsidP="00021301">
      <w:pPr>
        <w:pStyle w:val="Legenda"/>
      </w:pPr>
      <w:r>
        <w:t>Fonte: Autor (2017)</w:t>
      </w:r>
    </w:p>
    <w:p w14:paraId="61F3E15D" w14:textId="77777777" w:rsidR="003F72B3" w:rsidRDefault="003F72B3" w:rsidP="002B6774">
      <w:pPr>
        <w:suppressAutoHyphens w:val="0"/>
        <w:spacing w:after="0"/>
        <w:jc w:val="left"/>
      </w:pPr>
    </w:p>
    <w:p w14:paraId="4DAF56A9" w14:textId="0D8928EE" w:rsidR="002B6774" w:rsidRDefault="002B6774" w:rsidP="002B6774">
      <w:pPr>
        <w:suppressAutoHyphens w:val="0"/>
        <w:spacing w:after="0"/>
        <w:jc w:val="left"/>
      </w:pPr>
      <w:r>
        <w:t>O valor padrão (</w:t>
      </w:r>
      <w:r w:rsidRPr="382A6C4F">
        <w:rPr>
          <w:i/>
          <w:iCs/>
        </w:rPr>
        <w:t>default</w:t>
      </w:r>
      <w:r>
        <w:t xml:space="preserve">) no software é </w:t>
      </w:r>
      <w:r w:rsidR="005212E7">
        <w:t>100</w:t>
      </w:r>
      <w:r>
        <w:t xml:space="preserve">%, ou seja, uma ação pode </w:t>
      </w:r>
      <w:r w:rsidR="00FB5495">
        <w:t xml:space="preserve">alterar em </w:t>
      </w:r>
      <w:r w:rsidR="005212E7">
        <w:t>100</w:t>
      </w:r>
      <w:r w:rsidR="00FB5495">
        <w:t>% seus preços limites (</w:t>
      </w:r>
      <w:r w:rsidR="005212E7">
        <w:t>dobrar seu preço máximo ou “zerar”</w:t>
      </w:r>
      <w:r w:rsidR="00FB5495">
        <w:t>)</w:t>
      </w:r>
      <w:r>
        <w:t xml:space="preserve"> sem que isso interfira na rede. Este é um ambiente totalmente possível, como mostra a</w:t>
      </w:r>
      <w:r w:rsidR="005212E7">
        <w:t xml:space="preserve"> </w:t>
      </w:r>
      <w:r w:rsidR="005212E7">
        <w:fldChar w:fldCharType="begin"/>
      </w:r>
      <w:r w:rsidR="005212E7">
        <w:instrText xml:space="preserve"> REF _Ref465275761 \h </w:instrText>
      </w:r>
      <w:r w:rsidR="005212E7">
        <w:fldChar w:fldCharType="separate"/>
      </w:r>
      <w:r w:rsidR="005212E7">
        <w:t xml:space="preserve">Figura </w:t>
      </w:r>
      <w:r w:rsidR="005212E7">
        <w:rPr>
          <w:noProof/>
        </w:rPr>
        <w:t>13</w:t>
      </w:r>
      <w:r w:rsidR="005212E7">
        <w:fldChar w:fldCharType="end"/>
      </w:r>
      <w:r w:rsidR="005212E7">
        <w:t xml:space="preserve"> e a </w:t>
      </w:r>
      <w:r w:rsidR="005212E7">
        <w:fldChar w:fldCharType="begin"/>
      </w:r>
      <w:r w:rsidR="005212E7">
        <w:instrText xml:space="preserve"> REF _Ref465275767 \h </w:instrText>
      </w:r>
      <w:r w:rsidR="005212E7">
        <w:fldChar w:fldCharType="separate"/>
      </w:r>
      <w:r w:rsidR="005212E7">
        <w:t xml:space="preserve">Figura </w:t>
      </w:r>
      <w:r w:rsidR="005212E7">
        <w:rPr>
          <w:noProof/>
        </w:rPr>
        <w:t>14</w:t>
      </w:r>
      <w:r w:rsidR="005212E7">
        <w:fldChar w:fldCharType="end"/>
      </w:r>
      <w:r>
        <w:t>.</w:t>
      </w:r>
    </w:p>
    <w:p w14:paraId="3F5BEDEA" w14:textId="77777777" w:rsidR="002B6774" w:rsidRDefault="002B6774" w:rsidP="002B6774">
      <w:pPr>
        <w:suppressAutoHyphens w:val="0"/>
        <w:spacing w:after="0"/>
        <w:jc w:val="left"/>
      </w:pPr>
    </w:p>
    <w:p w14:paraId="7DE770C1" w14:textId="1A0F537C" w:rsidR="002B6774" w:rsidRDefault="005212E7" w:rsidP="002B6774">
      <w:pPr>
        <w:keepNext/>
        <w:suppressAutoHyphens w:val="0"/>
        <w:spacing w:after="0"/>
        <w:jc w:val="center"/>
      </w:pPr>
      <w:r>
        <w:rPr>
          <w:noProof/>
          <w:lang w:eastAsia="pt-BR"/>
        </w:rPr>
        <w:drawing>
          <wp:inline distT="0" distB="0" distL="0" distR="0" wp14:anchorId="59027E48" wp14:editId="23B600CA">
            <wp:extent cx="5759450" cy="16656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1665605"/>
                    </a:xfrm>
                    <a:prstGeom prst="rect">
                      <a:avLst/>
                    </a:prstGeom>
                  </pic:spPr>
                </pic:pic>
              </a:graphicData>
            </a:graphic>
          </wp:inline>
        </w:drawing>
      </w:r>
    </w:p>
    <w:p w14:paraId="06093C4A" w14:textId="74B1637B" w:rsidR="002B6774" w:rsidRDefault="002B6774" w:rsidP="005212E7">
      <w:pPr>
        <w:pStyle w:val="Legenda"/>
      </w:pPr>
      <w:r>
        <w:t xml:space="preserve"> </w:t>
      </w:r>
      <w:bookmarkStart w:id="170" w:name="_Ref465275761"/>
      <w:bookmarkStart w:id="171" w:name="_Toc465711394"/>
      <w:bookmarkStart w:id="172" w:name="_Toc465889367"/>
      <w:r w:rsidR="005212E7">
        <w:t xml:space="preserve">Figura </w:t>
      </w:r>
      <w:fldSimple w:instr=" SEQ Figura \* ARABIC ">
        <w:r w:rsidR="00401DAA">
          <w:rPr>
            <w:noProof/>
          </w:rPr>
          <w:t>15</w:t>
        </w:r>
      </w:fldSimple>
      <w:bookmarkEnd w:id="170"/>
      <w:r w:rsidR="005212E7">
        <w:t xml:space="preserve">. </w:t>
      </w:r>
      <w:r w:rsidR="005212E7" w:rsidRPr="007D0009">
        <w:t xml:space="preserve">Maiores </w:t>
      </w:r>
      <w:r w:rsidR="005212E7">
        <w:t>altas</w:t>
      </w:r>
      <w:r w:rsidR="005212E7" w:rsidRPr="007D0009">
        <w:t xml:space="preserve"> em 5 dias</w:t>
      </w:r>
      <w:bookmarkEnd w:id="171"/>
      <w:bookmarkEnd w:id="172"/>
    </w:p>
    <w:p w14:paraId="6EE3B449" w14:textId="77ABEF2D" w:rsidR="00021301" w:rsidRDefault="00021301" w:rsidP="00021301">
      <w:pPr>
        <w:pStyle w:val="Legenda"/>
      </w:pPr>
      <w:r>
        <w:t xml:space="preserve">Fonte: </w:t>
      </w:r>
      <w:sdt>
        <w:sdtPr>
          <w:id w:val="1535694383"/>
          <w:citation/>
        </w:sdtPr>
        <w:sdtContent>
          <w:r w:rsidR="005212E7">
            <w:fldChar w:fldCharType="begin"/>
          </w:r>
          <w:r w:rsidR="005212E7" w:rsidRPr="005212E7">
            <w:instrText xml:space="preserve"> CITATION bar16 \l 1033 </w:instrText>
          </w:r>
          <w:r w:rsidR="005212E7">
            <w:fldChar w:fldCharType="separate"/>
          </w:r>
          <w:r w:rsidR="00F3318D">
            <w:rPr>
              <w:noProof/>
            </w:rPr>
            <w:t>(BARCHART, 2016)</w:t>
          </w:r>
          <w:r w:rsidR="005212E7">
            <w:fldChar w:fldCharType="end"/>
          </w:r>
        </w:sdtContent>
      </w:sdt>
    </w:p>
    <w:p w14:paraId="74F9FA65" w14:textId="26FBA258" w:rsidR="005212E7" w:rsidRDefault="005212E7" w:rsidP="005212E7"/>
    <w:p w14:paraId="1E8FD68C" w14:textId="51CD79DF" w:rsidR="005212E7" w:rsidRPr="005212E7" w:rsidRDefault="005212E7" w:rsidP="005212E7">
      <w:r>
        <w:rPr>
          <w:noProof/>
          <w:lang w:eastAsia="pt-BR"/>
        </w:rPr>
        <w:drawing>
          <wp:inline distT="0" distB="0" distL="0" distR="0" wp14:anchorId="52C92E16" wp14:editId="347F2ABE">
            <wp:extent cx="5759450" cy="12522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9450" cy="1252220"/>
                    </a:xfrm>
                    <a:prstGeom prst="rect">
                      <a:avLst/>
                    </a:prstGeom>
                  </pic:spPr>
                </pic:pic>
              </a:graphicData>
            </a:graphic>
          </wp:inline>
        </w:drawing>
      </w:r>
    </w:p>
    <w:p w14:paraId="54EA14D4" w14:textId="21BA676D" w:rsidR="005212E7" w:rsidRDefault="005212E7" w:rsidP="005212E7">
      <w:pPr>
        <w:pStyle w:val="Legenda"/>
      </w:pPr>
      <w:bookmarkStart w:id="173" w:name="_Ref465275767"/>
      <w:bookmarkStart w:id="174" w:name="_Toc465711395"/>
      <w:bookmarkStart w:id="175" w:name="_Toc465889368"/>
      <w:r>
        <w:t xml:space="preserve">Figura </w:t>
      </w:r>
      <w:fldSimple w:instr=" SEQ Figura \* ARABIC ">
        <w:r w:rsidR="00401DAA">
          <w:rPr>
            <w:noProof/>
          </w:rPr>
          <w:t>16</w:t>
        </w:r>
      </w:fldSimple>
      <w:bookmarkEnd w:id="173"/>
      <w:r>
        <w:t>. Maiores quedas em 5 dias</w:t>
      </w:r>
      <w:bookmarkEnd w:id="174"/>
      <w:bookmarkEnd w:id="175"/>
    </w:p>
    <w:p w14:paraId="37275740" w14:textId="2BBAE4BE" w:rsidR="005212E7" w:rsidRPr="005212E7" w:rsidRDefault="005212E7" w:rsidP="005212E7">
      <w:pPr>
        <w:pStyle w:val="Legenda"/>
      </w:pPr>
      <w:r>
        <w:t xml:space="preserve">Fonte: </w:t>
      </w:r>
      <w:sdt>
        <w:sdtPr>
          <w:id w:val="328415026"/>
          <w:citation/>
        </w:sdtPr>
        <w:sdtContent>
          <w:r>
            <w:fldChar w:fldCharType="begin"/>
          </w:r>
          <w:r w:rsidRPr="00BE22A6">
            <w:instrText xml:space="preserve"> CITATION bar16 \l 1033 </w:instrText>
          </w:r>
          <w:r>
            <w:fldChar w:fldCharType="separate"/>
          </w:r>
          <w:r w:rsidR="00F3318D">
            <w:rPr>
              <w:noProof/>
            </w:rPr>
            <w:t>(BARCHART, 2016)</w:t>
          </w:r>
          <w:r>
            <w:fldChar w:fldCharType="end"/>
          </w:r>
        </w:sdtContent>
      </w:sdt>
    </w:p>
    <w:p w14:paraId="6957F0D7" w14:textId="541A5DE5" w:rsidR="00882F55" w:rsidRDefault="005579BF" w:rsidP="00882F55">
      <w:pPr>
        <w:pStyle w:val="Ttulo1"/>
      </w:pPr>
      <w:r>
        <w:br w:type="page"/>
      </w:r>
      <w:bookmarkStart w:id="176" w:name="_Toc465711365"/>
      <w:bookmarkStart w:id="177" w:name="_Toc465889433"/>
      <w:r w:rsidR="1CDE7F9C">
        <w:lastRenderedPageBreak/>
        <w:t>Benchmark</w:t>
      </w:r>
      <w:bookmarkEnd w:id="176"/>
      <w:bookmarkEnd w:id="177"/>
    </w:p>
    <w:p w14:paraId="0C024F03" w14:textId="77777777" w:rsidR="00882F55" w:rsidRDefault="00882F55" w:rsidP="00882F55"/>
    <w:p w14:paraId="63C70D2F" w14:textId="0FC9C085" w:rsidR="006858D2" w:rsidRDefault="382A6C4F" w:rsidP="005121F3">
      <w:r>
        <w:t xml:space="preserve">Neste capítulo </w:t>
      </w:r>
      <w:r w:rsidR="00AC2895">
        <w:t>apresentam-se</w:t>
      </w:r>
      <w:r>
        <w:t xml:space="preserve"> alguns softwares disponíveis que contribuem na criação de uma RNA que faz predição dos preços de ações, bem como a comparação deles. A comparação é feita com base na quantidade de etapas que o software consegue realizar em relação ao total de etapas necessárias. </w:t>
      </w:r>
    </w:p>
    <w:p w14:paraId="3A92B65D" w14:textId="37732F31" w:rsidR="00156B6A" w:rsidRDefault="00156B6A" w:rsidP="005121F3"/>
    <w:p w14:paraId="58E64636" w14:textId="4909CEEB" w:rsidR="00156B6A" w:rsidRDefault="00156B6A" w:rsidP="00156B6A">
      <w:pPr>
        <w:pStyle w:val="Ttulo2"/>
      </w:pPr>
      <w:bookmarkStart w:id="178" w:name="_Toc465711366"/>
      <w:bookmarkStart w:id="179" w:name="_Toc465889434"/>
      <w:r>
        <w:t>3.1 Excel + VBA</w:t>
      </w:r>
      <w:bookmarkEnd w:id="178"/>
      <w:bookmarkEnd w:id="179"/>
    </w:p>
    <w:p w14:paraId="72195241" w14:textId="30685170" w:rsidR="000D0D4C" w:rsidRDefault="000D0D4C" w:rsidP="000D0D4C">
      <w:pPr>
        <w:rPr>
          <w:lang w:eastAsia="pt-BR"/>
        </w:rPr>
      </w:pPr>
    </w:p>
    <w:p w14:paraId="2D08F71A" w14:textId="1EDE6EA2" w:rsidR="000D0D4C" w:rsidRDefault="003D2C9B" w:rsidP="382A6C4F">
      <w:pPr>
        <w:rPr>
          <w:lang w:eastAsia="pt-BR"/>
        </w:rPr>
      </w:pPr>
      <w:r>
        <w:rPr>
          <w:lang w:eastAsia="pt-BR"/>
        </w:rPr>
        <w:t>O E</w:t>
      </w:r>
      <w:r w:rsidR="004263F6">
        <w:rPr>
          <w:lang w:eastAsia="pt-BR"/>
        </w:rPr>
        <w:t xml:space="preserve">xcel é um dos mais famosos editores de planilhas no mercado. Com ele é possível </w:t>
      </w:r>
      <w:r>
        <w:rPr>
          <w:lang w:eastAsia="pt-BR"/>
        </w:rPr>
        <w:t xml:space="preserve">descobrir as ideias ocultas nos dados com a estruturação, formatação, organização e análise, mostrar os dados da melhor forma com o uso de gráficos, tendências e padrões em evidência e compartilhar e colaborar o arquivo com outras pessoas </w:t>
      </w:r>
      <w:sdt>
        <w:sdtPr>
          <w:rPr>
            <w:lang w:eastAsia="pt-BR"/>
          </w:rPr>
          <w:id w:val="-1871529428"/>
          <w:citation/>
        </w:sdtPr>
        <w:sdtContent>
          <w:r w:rsidR="0058396B">
            <w:rPr>
              <w:lang w:eastAsia="pt-BR"/>
            </w:rPr>
            <w:fldChar w:fldCharType="begin"/>
          </w:r>
          <w:r w:rsidR="0058396B">
            <w:rPr>
              <w:lang w:eastAsia="pt-BR"/>
            </w:rPr>
            <w:instrText xml:space="preserve"> CITATION Mic16 \l 1046 </w:instrText>
          </w:r>
          <w:r w:rsidR="0058396B">
            <w:rPr>
              <w:lang w:eastAsia="pt-BR"/>
            </w:rPr>
            <w:fldChar w:fldCharType="separate"/>
          </w:r>
          <w:r w:rsidR="00F3318D">
            <w:rPr>
              <w:noProof/>
              <w:lang w:eastAsia="pt-BR"/>
            </w:rPr>
            <w:t>(MICROSOFT, 2016)</w:t>
          </w:r>
          <w:r w:rsidR="0058396B">
            <w:rPr>
              <w:lang w:eastAsia="pt-BR"/>
            </w:rPr>
            <w:fldChar w:fldCharType="end"/>
          </w:r>
        </w:sdtContent>
      </w:sdt>
    </w:p>
    <w:p w14:paraId="304EDD51" w14:textId="4A0FDF40" w:rsidR="003D2C9B" w:rsidRDefault="003D2C9B" w:rsidP="382A6C4F">
      <w:pPr>
        <w:rPr>
          <w:lang w:eastAsia="pt-BR"/>
        </w:rPr>
      </w:pPr>
      <w:r>
        <w:rPr>
          <w:lang w:eastAsia="pt-BR"/>
        </w:rPr>
        <w:t>O VBA é uma linguagem de programação que auxilia e customiza os aplicativos do Office.</w:t>
      </w:r>
      <w:r w:rsidR="0099442B">
        <w:rPr>
          <w:lang w:eastAsia="pt-BR"/>
        </w:rPr>
        <w:t xml:space="preserve"> Com ele é possível automatizar tarefas repetitivas e integrar entre aplicações do Office.</w:t>
      </w:r>
      <w:r>
        <w:rPr>
          <w:lang w:eastAsia="pt-BR"/>
        </w:rPr>
        <w:t xml:space="preserve"> </w:t>
      </w:r>
      <w:sdt>
        <w:sdtPr>
          <w:rPr>
            <w:lang w:eastAsia="pt-BR"/>
          </w:rPr>
          <w:id w:val="-1767917459"/>
          <w:citation/>
        </w:sdtPr>
        <w:sdtContent>
          <w:r>
            <w:rPr>
              <w:lang w:eastAsia="pt-BR"/>
            </w:rPr>
            <w:fldChar w:fldCharType="begin"/>
          </w:r>
          <w:r>
            <w:rPr>
              <w:lang w:eastAsia="pt-BR"/>
            </w:rPr>
            <w:instrText xml:space="preserve">CITATION Mic09 \l 1046 </w:instrText>
          </w:r>
          <w:r>
            <w:rPr>
              <w:lang w:eastAsia="pt-BR"/>
            </w:rPr>
            <w:fldChar w:fldCharType="separate"/>
          </w:r>
          <w:r w:rsidR="00F3318D">
            <w:rPr>
              <w:noProof/>
              <w:lang w:eastAsia="pt-BR"/>
            </w:rPr>
            <w:t>(MICROSOFT, 2009)</w:t>
          </w:r>
          <w:r>
            <w:rPr>
              <w:lang w:eastAsia="pt-BR"/>
            </w:rPr>
            <w:fldChar w:fldCharType="end"/>
          </w:r>
        </w:sdtContent>
      </w:sdt>
    </w:p>
    <w:p w14:paraId="2E2F8E83" w14:textId="0FC3BD7F" w:rsidR="0099442B" w:rsidRDefault="6103A698" w:rsidP="6103A698">
      <w:pPr>
        <w:rPr>
          <w:lang w:eastAsia="pt-BR"/>
        </w:rPr>
      </w:pPr>
      <w:r w:rsidRPr="6103A698">
        <w:rPr>
          <w:lang w:eastAsia="pt-BR"/>
        </w:rPr>
        <w:t xml:space="preserve">Com o Excel é possível criar campos para escolher o período de data em que quer extrair os dados, escolher os papeis e os campos. Após essa operação, com o uso do VBA faz-se a extração dos dados de alguma fonte, como </w:t>
      </w:r>
      <w:r w:rsidR="00AC2895" w:rsidRPr="6103A698">
        <w:rPr>
          <w:lang w:eastAsia="pt-BR"/>
        </w:rPr>
        <w:t>por exemplo,</w:t>
      </w:r>
      <w:r w:rsidRPr="6103A698">
        <w:rPr>
          <w:lang w:eastAsia="pt-BR"/>
        </w:rPr>
        <w:t xml:space="preserve"> do site do Yahoo. Com os dados devidamente extraídos, descobre os valores limites da amostra e faz a normalização dos valores com possíveis margens no Excel. A parte de treinar a rede é possível com o uso de alguns add-ins como o NeuroXL, ou o NeuroNetwork Add-in. Essas opções não são tão completas, mas é possível criar uma rede, mesmo que bem simples. Aparte de gerar o relatório e executada facilmente com a criação de gráficos no Excel e com cálculo de desvio padrão ou variância usando fórmulas já prontas.</w:t>
      </w:r>
    </w:p>
    <w:p w14:paraId="40CF85DE" w14:textId="2E328313" w:rsidR="00CD55E6" w:rsidRDefault="00CD55E6" w:rsidP="000D0D4C">
      <w:pPr>
        <w:rPr>
          <w:lang w:eastAsia="pt-BR"/>
        </w:rPr>
      </w:pPr>
    </w:p>
    <w:p w14:paraId="5630BDAC" w14:textId="3AA6114C" w:rsidR="00CD55E6" w:rsidRDefault="00CD55E6" w:rsidP="00CD55E6">
      <w:pPr>
        <w:pStyle w:val="Ttulo2"/>
      </w:pPr>
      <w:bookmarkStart w:id="180" w:name="_Toc465889435"/>
      <w:r>
        <w:t>3.2 Weka</w:t>
      </w:r>
      <w:bookmarkEnd w:id="180"/>
    </w:p>
    <w:p w14:paraId="0FF269DA" w14:textId="7CED7BD8" w:rsidR="00CD55E6" w:rsidRDefault="00CD55E6" w:rsidP="00CD55E6">
      <w:pPr>
        <w:rPr>
          <w:lang w:eastAsia="pt-BR"/>
        </w:rPr>
      </w:pPr>
    </w:p>
    <w:p w14:paraId="3DB5104B" w14:textId="2D05D995" w:rsidR="00CD55E6" w:rsidRDefault="00CD55E6" w:rsidP="00CD55E6">
      <w:r>
        <w:rPr>
          <w:lang w:eastAsia="pt-BR"/>
        </w:rPr>
        <w:t>Weka é uma</w:t>
      </w:r>
      <w:r w:rsidR="006E4D24">
        <w:rPr>
          <w:lang w:eastAsia="pt-BR"/>
        </w:rPr>
        <w:t xml:space="preserve"> poderosa</w:t>
      </w:r>
      <w:r>
        <w:rPr>
          <w:lang w:eastAsia="pt-BR"/>
        </w:rPr>
        <w:t xml:space="preserve"> coleção </w:t>
      </w:r>
      <w:r w:rsidR="00C47032">
        <w:rPr>
          <w:lang w:eastAsia="pt-BR"/>
        </w:rPr>
        <w:t xml:space="preserve">de algoritmos de </w:t>
      </w:r>
      <w:r w:rsidR="00C47032" w:rsidRPr="6103A698">
        <w:rPr>
          <w:i/>
          <w:iCs/>
          <w:lang w:eastAsia="pt-BR"/>
        </w:rPr>
        <w:t>machine learning</w:t>
      </w:r>
      <w:r w:rsidR="00C47032">
        <w:t xml:space="preserve"> no contexto de </w:t>
      </w:r>
      <w:r w:rsidR="00C47032" w:rsidRPr="6103A698">
        <w:rPr>
          <w:i/>
          <w:iCs/>
        </w:rPr>
        <w:t>data mining</w:t>
      </w:r>
      <w:r w:rsidR="00C47032">
        <w:t xml:space="preserve">. O nome faz a referência de um pássaro que não </w:t>
      </w:r>
      <w:r w:rsidR="00AC2895">
        <w:t>voa</w:t>
      </w:r>
      <w:r w:rsidR="00C47032">
        <w:t>, encontrado somente na Nova Zelândia, já que foi desenvolvido na Universidade de Waikato localizado neste país.</w:t>
      </w:r>
      <w:sdt>
        <w:sdtPr>
          <w:id w:val="27846332"/>
          <w:citation/>
        </w:sdtPr>
        <w:sdtContent>
          <w:r w:rsidR="00C47032">
            <w:fldChar w:fldCharType="begin"/>
          </w:r>
          <w:r w:rsidR="00C47032" w:rsidRPr="00C47032">
            <w:instrText xml:space="preserve"> CITATION Uni16 \l 1033 </w:instrText>
          </w:r>
          <w:r w:rsidR="00C47032">
            <w:fldChar w:fldCharType="separate"/>
          </w:r>
          <w:r w:rsidR="00F3318D">
            <w:rPr>
              <w:noProof/>
            </w:rPr>
            <w:t xml:space="preserve"> (UNIVERSITY OF WAIKATO)</w:t>
          </w:r>
          <w:r w:rsidR="00C47032">
            <w:fldChar w:fldCharType="end"/>
          </w:r>
        </w:sdtContent>
      </w:sdt>
    </w:p>
    <w:p w14:paraId="3BEA0D5F" w14:textId="6C38074A" w:rsidR="006E4D24" w:rsidRDefault="006E4D24" w:rsidP="00CD55E6">
      <w:r>
        <w:t xml:space="preserve">Com o Weka é possível normalizar os dados, escolhendo somente os limites </w:t>
      </w:r>
      <w:sdt>
        <w:sdtPr>
          <w:id w:val="1215850695"/>
          <w:citation/>
        </w:sdtPr>
        <w:sdtContent>
          <w:r>
            <w:fldChar w:fldCharType="begin"/>
          </w:r>
          <w:r w:rsidRPr="001E6EF9">
            <w:instrText xml:space="preserve"> CITATION Bro16 \l 1033 </w:instrText>
          </w:r>
          <w:r>
            <w:fldChar w:fldCharType="separate"/>
          </w:r>
          <w:r w:rsidR="00F3318D">
            <w:rPr>
              <w:noProof/>
            </w:rPr>
            <w:t>(BROWNLEE, 2016)</w:t>
          </w:r>
          <w:r>
            <w:fldChar w:fldCharType="end"/>
          </w:r>
        </w:sdtContent>
      </w:sdt>
      <w:r>
        <w:t xml:space="preserve">. Não </w:t>
      </w:r>
      <w:r w:rsidR="001E6EF9">
        <w:t>da para</w:t>
      </w:r>
      <w:r>
        <w:t xml:space="preserve"> escolher uma margem de forma fácil, só </w:t>
      </w:r>
      <w:r w:rsidR="001E6EF9">
        <w:t>se</w:t>
      </w:r>
      <w:r>
        <w:t xml:space="preserve"> aplicar a </w:t>
      </w:r>
      <w:r>
        <w:fldChar w:fldCharType="begin"/>
      </w:r>
      <w:r>
        <w:instrText xml:space="preserve"> REF _Ref463116623 \h </w:instrText>
      </w:r>
      <w:r>
        <w:fldChar w:fldCharType="separate"/>
      </w:r>
      <w:r>
        <w:t xml:space="preserve">Equação </w:t>
      </w:r>
      <w:r>
        <w:rPr>
          <w:noProof/>
        </w:rPr>
        <w:t>8</w:t>
      </w:r>
      <w:r>
        <w:fldChar w:fldCharType="end"/>
      </w:r>
      <w:r>
        <w:t xml:space="preserve"> e descobrir quais serão os valores limites, então </w:t>
      </w:r>
      <w:r w:rsidR="001E6EF9">
        <w:t>essa capacidade será desconsiderada.</w:t>
      </w:r>
    </w:p>
    <w:p w14:paraId="6E60CDF4" w14:textId="521E9BFA" w:rsidR="001E6EF9" w:rsidRDefault="001E6EF9" w:rsidP="00CD55E6">
      <w:r>
        <w:t xml:space="preserve">Para a criação da rede, </w:t>
      </w:r>
      <w:r w:rsidR="00AC2895">
        <w:t>podem-se</w:t>
      </w:r>
      <w:r>
        <w:t xml:space="preserve"> escolher quantas camadas a rede terá, bem como quantos </w:t>
      </w:r>
      <w:r w:rsidR="00AC2895">
        <w:t>neurônios</w:t>
      </w:r>
      <w:r>
        <w:t xml:space="preserve"> por camada. A escolha da função de ativação, bem como o algoritmo de aprendizagem </w:t>
      </w:r>
      <w:r w:rsidR="00C73546">
        <w:t xml:space="preserve">não </w:t>
      </w:r>
      <w:r w:rsidR="00AC2895">
        <w:t>é suportada</w:t>
      </w:r>
      <w:r w:rsidR="00C73546">
        <w:t xml:space="preserve">. Também é possível escolher o </w:t>
      </w:r>
      <w:r w:rsidR="00C73546">
        <w:lastRenderedPageBreak/>
        <w:t xml:space="preserve">período de treinamento, o de validação e configurar alguns avisos caso a rede dê algum tipo de erro </w:t>
      </w:r>
      <w:sdt>
        <w:sdtPr>
          <w:id w:val="1167595727"/>
          <w:citation/>
        </w:sdtPr>
        <w:sdtContent>
          <w:r w:rsidR="00C73546">
            <w:fldChar w:fldCharType="begin"/>
          </w:r>
          <w:r w:rsidR="00C73546" w:rsidRPr="00C73546">
            <w:instrText xml:space="preserve"> CITATION Wek16 \l 1033 </w:instrText>
          </w:r>
          <w:r w:rsidR="00C73546">
            <w:fldChar w:fldCharType="separate"/>
          </w:r>
          <w:r w:rsidR="00F3318D">
            <w:rPr>
              <w:noProof/>
            </w:rPr>
            <w:t>(WEKA)</w:t>
          </w:r>
          <w:r w:rsidR="00C73546">
            <w:fldChar w:fldCharType="end"/>
          </w:r>
        </w:sdtContent>
      </w:sdt>
      <w:r w:rsidR="00C73546" w:rsidRPr="6103A698">
        <w:t>.</w:t>
      </w:r>
    </w:p>
    <w:p w14:paraId="11E4753D" w14:textId="77777777" w:rsidR="00CD55E6" w:rsidRDefault="00CD55E6" w:rsidP="00CD55E6">
      <w:pPr>
        <w:rPr>
          <w:lang w:eastAsia="pt-BR"/>
        </w:rPr>
      </w:pPr>
    </w:p>
    <w:p w14:paraId="0DC1904E" w14:textId="4ED2E44B" w:rsidR="00CD55E6" w:rsidRPr="00CD55E6" w:rsidRDefault="00CD55E6" w:rsidP="00CD55E6">
      <w:pPr>
        <w:pStyle w:val="Ttulo2"/>
      </w:pPr>
      <w:bookmarkStart w:id="181" w:name="_Toc465889436"/>
      <w:r>
        <w:t>3.3 Neuroph Studio</w:t>
      </w:r>
      <w:bookmarkEnd w:id="181"/>
    </w:p>
    <w:p w14:paraId="20956DAF" w14:textId="2FCCD7DC" w:rsidR="00CD55E6" w:rsidRDefault="00CD55E6" w:rsidP="00CD55E6">
      <w:pPr>
        <w:rPr>
          <w:lang w:eastAsia="pt-BR"/>
        </w:rPr>
      </w:pPr>
    </w:p>
    <w:p w14:paraId="6081CD4A" w14:textId="17BBAB77" w:rsidR="00CD55E6" w:rsidRDefault="00C73546" w:rsidP="6103A698">
      <w:pPr>
        <w:rPr>
          <w:lang w:eastAsia="pt-BR"/>
        </w:rPr>
      </w:pPr>
      <w:r>
        <w:rPr>
          <w:lang w:eastAsia="pt-BR"/>
        </w:rPr>
        <w:t xml:space="preserve">O Neuroph Studio é um framework leve para Java que auxilia o desenvolvimento de arquiteturas de redes neurais. </w:t>
      </w:r>
      <w:r w:rsidR="00EA0CB5">
        <w:rPr>
          <w:lang w:eastAsia="pt-BR"/>
        </w:rPr>
        <w:t xml:space="preserve">Este software tem o intuito de simplificar o desenvolvimento de redes neurais </w:t>
      </w:r>
      <w:sdt>
        <w:sdtPr>
          <w:rPr>
            <w:lang w:eastAsia="pt-BR"/>
          </w:rPr>
          <w:id w:val="73557335"/>
          <w:citation/>
        </w:sdtPr>
        <w:sdtContent>
          <w:r w:rsidR="00EA0CB5">
            <w:rPr>
              <w:lang w:eastAsia="pt-BR"/>
            </w:rPr>
            <w:fldChar w:fldCharType="begin"/>
          </w:r>
          <w:r w:rsidR="00EA0CB5" w:rsidRPr="00EA0CB5">
            <w:rPr>
              <w:lang w:eastAsia="pt-BR"/>
            </w:rPr>
            <w:instrText xml:space="preserve"> CITATION Neu16 \l 1033 </w:instrText>
          </w:r>
          <w:r w:rsidR="00EA0CB5">
            <w:rPr>
              <w:lang w:eastAsia="pt-BR"/>
            </w:rPr>
            <w:fldChar w:fldCharType="separate"/>
          </w:r>
          <w:r w:rsidR="00F3318D">
            <w:rPr>
              <w:noProof/>
              <w:lang w:eastAsia="pt-BR"/>
            </w:rPr>
            <w:t>(NEUROPH)</w:t>
          </w:r>
          <w:r w:rsidR="00EA0CB5">
            <w:rPr>
              <w:lang w:eastAsia="pt-BR"/>
            </w:rPr>
            <w:fldChar w:fldCharType="end"/>
          </w:r>
        </w:sdtContent>
      </w:sdt>
      <w:r w:rsidR="00CC584F">
        <w:rPr>
          <w:lang w:eastAsia="pt-BR"/>
        </w:rPr>
        <w:t>.</w:t>
      </w:r>
    </w:p>
    <w:p w14:paraId="562A5724" w14:textId="4B46CF60" w:rsidR="00CC584F" w:rsidRDefault="00EA0CB5" w:rsidP="6103A698">
      <w:pPr>
        <w:rPr>
          <w:lang w:eastAsia="pt-BR"/>
        </w:rPr>
      </w:pPr>
      <w:r>
        <w:rPr>
          <w:lang w:eastAsia="pt-BR"/>
        </w:rPr>
        <w:t xml:space="preserve">Com o uso desse software é possível criar </w:t>
      </w:r>
      <w:r w:rsidR="00CC584F">
        <w:rPr>
          <w:lang w:eastAsia="pt-BR"/>
        </w:rPr>
        <w:t xml:space="preserve">uma </w:t>
      </w:r>
      <w:r w:rsidR="00817DA3">
        <w:rPr>
          <w:lang w:eastAsia="pt-BR"/>
        </w:rPr>
        <w:t>RNA</w:t>
      </w:r>
      <w:r w:rsidR="00CC584F">
        <w:rPr>
          <w:lang w:eastAsia="pt-BR"/>
        </w:rPr>
        <w:t xml:space="preserve"> bem completa, </w:t>
      </w:r>
      <w:r w:rsidR="00AC2895">
        <w:rPr>
          <w:lang w:eastAsia="pt-BR"/>
        </w:rPr>
        <w:t>escolhendo</w:t>
      </w:r>
      <w:r w:rsidR="00CC584F">
        <w:rPr>
          <w:lang w:eastAsia="pt-BR"/>
        </w:rPr>
        <w:t xml:space="preserve"> tanto quantos </w:t>
      </w:r>
      <w:r w:rsidR="00AC2895">
        <w:rPr>
          <w:lang w:eastAsia="pt-BR"/>
        </w:rPr>
        <w:t>neurônios</w:t>
      </w:r>
      <w:r w:rsidR="00CC584F">
        <w:rPr>
          <w:lang w:eastAsia="pt-BR"/>
        </w:rPr>
        <w:t xml:space="preserve"> por camada e quantas camas, como também a função de ativação (chamada por eles de função de transferência) por </w:t>
      </w:r>
      <w:r w:rsidR="00AC2895">
        <w:rPr>
          <w:lang w:eastAsia="pt-BR"/>
        </w:rPr>
        <w:t>neurônio</w:t>
      </w:r>
      <w:r w:rsidR="00CC584F">
        <w:rPr>
          <w:lang w:eastAsia="pt-BR"/>
        </w:rPr>
        <w:t xml:space="preserve"> e, por fim, o algoritmo de aprendizado (chamada de regra de aprendizado). Além da rede, é possível, como no caso do Weka, fazer a normalização dos valores somente escolhendo os limites, sem a margem. </w:t>
      </w:r>
      <w:sdt>
        <w:sdtPr>
          <w:rPr>
            <w:lang w:eastAsia="pt-BR"/>
          </w:rPr>
          <w:id w:val="1375426409"/>
          <w:citation/>
        </w:sdtPr>
        <w:sdtContent>
          <w:r w:rsidR="00CC584F">
            <w:rPr>
              <w:lang w:eastAsia="pt-BR"/>
            </w:rPr>
            <w:fldChar w:fldCharType="begin"/>
          </w:r>
          <w:r w:rsidR="00CC584F" w:rsidRPr="00CC584F">
            <w:rPr>
              <w:lang w:eastAsia="pt-BR"/>
            </w:rPr>
            <w:instrText xml:space="preserve"> CITATION Neu14 \l 1033 </w:instrText>
          </w:r>
          <w:r w:rsidR="00CC584F">
            <w:rPr>
              <w:lang w:eastAsia="pt-BR"/>
            </w:rPr>
            <w:fldChar w:fldCharType="separate"/>
          </w:r>
          <w:r w:rsidR="00F3318D">
            <w:rPr>
              <w:noProof/>
              <w:lang w:eastAsia="pt-BR"/>
            </w:rPr>
            <w:t>(NEUROPH, 2014)</w:t>
          </w:r>
          <w:r w:rsidR="00CC584F">
            <w:rPr>
              <w:lang w:eastAsia="pt-BR"/>
            </w:rPr>
            <w:fldChar w:fldCharType="end"/>
          </w:r>
        </w:sdtContent>
      </w:sdt>
    </w:p>
    <w:p w14:paraId="743BB10D" w14:textId="519CEE70" w:rsidR="005665A4" w:rsidRDefault="005665A4" w:rsidP="6103A698">
      <w:pPr>
        <w:rPr>
          <w:lang w:eastAsia="pt-BR"/>
        </w:rPr>
      </w:pPr>
      <w:r>
        <w:rPr>
          <w:lang w:eastAsia="pt-BR"/>
        </w:rPr>
        <w:t xml:space="preserve">Ele também tem o recurso de gerar um gráfico com o total de erros por iteração, mas nem o desvio padrão nem a </w:t>
      </w:r>
      <w:r w:rsidR="00AC2895">
        <w:rPr>
          <w:lang w:eastAsia="pt-BR"/>
        </w:rPr>
        <w:t>variância</w:t>
      </w:r>
      <w:r>
        <w:rPr>
          <w:lang w:eastAsia="pt-BR"/>
        </w:rPr>
        <w:t xml:space="preserve"> são nativas. </w:t>
      </w:r>
      <w:sdt>
        <w:sdtPr>
          <w:rPr>
            <w:lang w:eastAsia="pt-BR"/>
          </w:rPr>
          <w:id w:val="1209612408"/>
          <w:citation/>
        </w:sdtPr>
        <w:sdtContent>
          <w:r>
            <w:rPr>
              <w:lang w:eastAsia="pt-BR"/>
            </w:rPr>
            <w:fldChar w:fldCharType="begin"/>
          </w:r>
          <w:r w:rsidRPr="009D02FE">
            <w:rPr>
              <w:lang w:eastAsia="pt-BR"/>
            </w:rPr>
            <w:instrText xml:space="preserve"> CITATION Neu14 \l 1033 </w:instrText>
          </w:r>
          <w:r>
            <w:rPr>
              <w:lang w:eastAsia="pt-BR"/>
            </w:rPr>
            <w:fldChar w:fldCharType="separate"/>
          </w:r>
          <w:r w:rsidR="00F3318D">
            <w:rPr>
              <w:noProof/>
              <w:lang w:eastAsia="pt-BR"/>
            </w:rPr>
            <w:t>(NEUROPH, 2014)</w:t>
          </w:r>
          <w:r>
            <w:rPr>
              <w:lang w:eastAsia="pt-BR"/>
            </w:rPr>
            <w:fldChar w:fldCharType="end"/>
          </w:r>
        </w:sdtContent>
      </w:sdt>
    </w:p>
    <w:p w14:paraId="414BF31A" w14:textId="35436912" w:rsidR="005665A4" w:rsidRPr="00CD55E6" w:rsidRDefault="005665A4" w:rsidP="00CD55E6">
      <w:pPr>
        <w:rPr>
          <w:lang w:eastAsia="pt-BR"/>
        </w:rPr>
      </w:pPr>
    </w:p>
    <w:p w14:paraId="3BDDB77A" w14:textId="3DD0D030" w:rsidR="00CD55E6" w:rsidRPr="00267991" w:rsidRDefault="00CD55E6" w:rsidP="00267991">
      <w:pPr>
        <w:pStyle w:val="Ttulo2"/>
      </w:pPr>
      <w:bookmarkStart w:id="182" w:name="_Toc465889437"/>
      <w:r w:rsidRPr="00267991">
        <w:t>3.4 Matlab</w:t>
      </w:r>
      <w:bookmarkEnd w:id="182"/>
    </w:p>
    <w:p w14:paraId="0ECFA924" w14:textId="1859EE45" w:rsidR="00CD55E6" w:rsidRDefault="00CD55E6" w:rsidP="00CD55E6">
      <w:pPr>
        <w:rPr>
          <w:lang w:eastAsia="pt-BR"/>
        </w:rPr>
      </w:pPr>
    </w:p>
    <w:p w14:paraId="3D447FBD" w14:textId="26340893" w:rsidR="00CD55E6" w:rsidRDefault="005665A4" w:rsidP="005665A4">
      <w:r>
        <w:t>O Matlab é uma ferramenta voltada para otimização ou resolução de problemas científicos ou da engenharia.</w:t>
      </w:r>
      <w:r w:rsidR="00451AFD">
        <w:t xml:space="preserve"> Ele possui uma linguagem de programação própria e está presente em sistemas de </w:t>
      </w:r>
      <w:r w:rsidR="00AC2895">
        <w:t>segurança</w:t>
      </w:r>
      <w:r w:rsidR="00451AFD">
        <w:t xml:space="preserve"> automotiva, veículos espaciais interplanetários, dispositivos de monitoramento de saúde, redes de internet de celulares, entre outros. É usado para </w:t>
      </w:r>
      <w:r w:rsidR="00451AFD" w:rsidRPr="6103A698">
        <w:rPr>
          <w:i/>
          <w:iCs/>
        </w:rPr>
        <w:t>machine learning</w:t>
      </w:r>
      <w:r w:rsidR="00451AFD">
        <w:t xml:space="preserve">, processamento de signos, processamento de imagem, visão computacional, comunicação, </w:t>
      </w:r>
      <w:r w:rsidR="00AC2895">
        <w:t>computação</w:t>
      </w:r>
      <w:r w:rsidR="00451AFD">
        <w:t xml:space="preserve"> financeira, </w:t>
      </w:r>
      <w:r w:rsidR="00AC2895">
        <w:t>robóticas</w:t>
      </w:r>
      <w:r w:rsidR="00451AFD">
        <w:t xml:space="preserve"> e muito mais </w:t>
      </w:r>
      <w:sdt>
        <w:sdtPr>
          <w:id w:val="-2017913193"/>
          <w:citation/>
        </w:sdtPr>
        <w:sdtContent>
          <w:r w:rsidR="00451AFD">
            <w:fldChar w:fldCharType="begin"/>
          </w:r>
          <w:r w:rsidR="00451AFD" w:rsidRPr="00451AFD">
            <w:instrText xml:space="preserve"> CITATION Mat16 \l 1033 </w:instrText>
          </w:r>
          <w:r w:rsidR="00451AFD">
            <w:fldChar w:fldCharType="separate"/>
          </w:r>
          <w:r w:rsidR="00F3318D">
            <w:rPr>
              <w:noProof/>
            </w:rPr>
            <w:t>(MATHWORKS)</w:t>
          </w:r>
          <w:r w:rsidR="00451AFD">
            <w:fldChar w:fldCharType="end"/>
          </w:r>
        </w:sdtContent>
      </w:sdt>
    </w:p>
    <w:p w14:paraId="7DBF2FE7" w14:textId="02E1D89B" w:rsidR="00817DA3" w:rsidRDefault="0001600D" w:rsidP="00817DA3">
      <w:r>
        <w:t xml:space="preserve">Com ele é possível normalizar os dados de entrada (assim como os dois anteriores, sem a possibilidade de escolher a margem), </w:t>
      </w:r>
      <w:r w:rsidR="00267991">
        <w:t xml:space="preserve">definir quantas camadas e quantos </w:t>
      </w:r>
      <w:r w:rsidR="00AC2895">
        <w:t>neurônios</w:t>
      </w:r>
      <w:r w:rsidR="00267991">
        <w:t xml:space="preserve"> por camada, escolher a função de ativação por camada e o algoritmo de treinamento.</w:t>
      </w:r>
      <w:r w:rsidR="00925AD1">
        <w:t xml:space="preserve"> Além disso, ele também gera um gráfico com o erro por época</w:t>
      </w:r>
      <w:sdt>
        <w:sdtPr>
          <w:id w:val="1636916075"/>
          <w:citation/>
        </w:sdtPr>
        <w:sdtContent>
          <w:r w:rsidR="00F07837">
            <w:fldChar w:fldCharType="begin"/>
          </w:r>
          <w:r w:rsidR="00F07837" w:rsidRPr="00F07837">
            <w:instrText xml:space="preserve"> CITATION Dem03 \l 1033 </w:instrText>
          </w:r>
          <w:r w:rsidR="00F07837">
            <w:fldChar w:fldCharType="separate"/>
          </w:r>
          <w:r w:rsidR="00F3318D">
            <w:rPr>
              <w:noProof/>
            </w:rPr>
            <w:t xml:space="preserve"> (DEMUTH e BEALE, 2003)</w:t>
          </w:r>
          <w:r w:rsidR="00F07837">
            <w:fldChar w:fldCharType="end"/>
          </w:r>
        </w:sdtContent>
      </w:sdt>
      <w:r w:rsidR="00F07837" w:rsidRPr="6103A698">
        <w:t>.</w:t>
      </w:r>
    </w:p>
    <w:p w14:paraId="23D4E795" w14:textId="2DB366F8" w:rsidR="00817DA3" w:rsidRDefault="00817DA3" w:rsidP="00817DA3"/>
    <w:p w14:paraId="00AAF399" w14:textId="0BDFA4A9" w:rsidR="00817DA3" w:rsidRDefault="00817DA3" w:rsidP="00817DA3">
      <w:pPr>
        <w:pStyle w:val="Ttulo2"/>
      </w:pPr>
      <w:bookmarkStart w:id="183" w:name="_Toc465889438"/>
      <w:r>
        <w:t>3.5 NeuroFURG</w:t>
      </w:r>
      <w:bookmarkEnd w:id="183"/>
    </w:p>
    <w:p w14:paraId="07D82F85" w14:textId="1B320F1B" w:rsidR="00817DA3" w:rsidRDefault="00817DA3" w:rsidP="00817DA3"/>
    <w:p w14:paraId="6A7A42EB" w14:textId="3ABC21C0" w:rsidR="00817DA3" w:rsidRDefault="00817DA3" w:rsidP="00817DA3">
      <w:r>
        <w:t xml:space="preserve">O NeuroFURG é uma ferramenta de construção e simulação de RNA com o foco dos modelos de neurônios Perceptron e Adaline (não abordado neste trabalho) para estudantes de computação. </w:t>
      </w:r>
      <w:sdt>
        <w:sdtPr>
          <w:id w:val="-1450781613"/>
          <w:citation/>
        </w:sdtPr>
        <w:sdtContent>
          <w:r>
            <w:fldChar w:fldCharType="begin"/>
          </w:r>
          <w:r w:rsidRPr="009D02FE">
            <w:instrText xml:space="preserve"> CITATION Neu11 \l 1033 </w:instrText>
          </w:r>
          <w:r>
            <w:fldChar w:fldCharType="separate"/>
          </w:r>
          <w:r w:rsidR="00F3318D">
            <w:rPr>
              <w:noProof/>
            </w:rPr>
            <w:t>(NEUROFURG, 2011)</w:t>
          </w:r>
          <w:r>
            <w:fldChar w:fldCharType="end"/>
          </w:r>
        </w:sdtContent>
      </w:sdt>
    </w:p>
    <w:p w14:paraId="0C028DC4" w14:textId="736DDD5E" w:rsidR="00817DA3" w:rsidRDefault="00EA574F" w:rsidP="00817DA3">
      <w:r>
        <w:t xml:space="preserve">Esta ferramenta é muito simples e não tem a funcionalidade de adicionar camadas </w:t>
      </w:r>
      <w:r w:rsidR="00AC2895">
        <w:t>ocultas</w:t>
      </w:r>
      <w:r>
        <w:t xml:space="preserve">, ou escolher quantos </w:t>
      </w:r>
      <w:r w:rsidR="00AC2895">
        <w:t>neurônios</w:t>
      </w:r>
      <w:r>
        <w:t xml:space="preserve"> por camada, ou até mesmo a função de ativação, nem o algoritmo de aprendizagem. Com ele só dá para fazer uma rede com dois </w:t>
      </w:r>
      <w:r w:rsidR="00AC2895">
        <w:t>neurônios</w:t>
      </w:r>
      <w:r>
        <w:t xml:space="preserve">, e sem muita complexidade. É possível gerar um </w:t>
      </w:r>
      <w:r w:rsidR="00AC2895">
        <w:t>gráfico</w:t>
      </w:r>
      <w:r>
        <w:t xml:space="preserve"> com o erro. </w:t>
      </w:r>
      <w:sdt>
        <w:sdtPr>
          <w:id w:val="-1287353224"/>
          <w:citation/>
        </w:sdtPr>
        <w:sdtContent>
          <w:r>
            <w:fldChar w:fldCharType="begin"/>
          </w:r>
          <w:r>
            <w:rPr>
              <w:lang w:val="en-US"/>
            </w:rPr>
            <w:instrText xml:space="preserve"> CITATION Neu11 \l 1033 </w:instrText>
          </w:r>
          <w:r>
            <w:fldChar w:fldCharType="separate"/>
          </w:r>
          <w:r w:rsidR="00F3318D" w:rsidRPr="00F3318D">
            <w:rPr>
              <w:noProof/>
              <w:lang w:val="en-US"/>
            </w:rPr>
            <w:t>(NEUROFURG, 2011)</w:t>
          </w:r>
          <w:r>
            <w:fldChar w:fldCharType="end"/>
          </w:r>
        </w:sdtContent>
      </w:sdt>
    </w:p>
    <w:p w14:paraId="63BA1D43" w14:textId="6B45D60F" w:rsidR="00EA574F" w:rsidRDefault="00EA574F" w:rsidP="00E05581">
      <w:pPr>
        <w:pStyle w:val="Ttulo2"/>
      </w:pPr>
      <w:bookmarkStart w:id="184" w:name="_Toc465889439"/>
      <w:r>
        <w:lastRenderedPageBreak/>
        <w:t>3.6 Comparativo</w:t>
      </w:r>
      <w:bookmarkStart w:id="185" w:name="_Ref465362275"/>
      <w:bookmarkEnd w:id="184"/>
    </w:p>
    <w:p w14:paraId="386CEF1C" w14:textId="77777777" w:rsidR="00EA574F" w:rsidRDefault="00EA574F" w:rsidP="005171C1">
      <w:pPr>
        <w:ind w:hanging="851"/>
        <w:jc w:val="left"/>
      </w:pPr>
    </w:p>
    <w:p w14:paraId="07809473" w14:textId="7E9DD1F7" w:rsidR="3C8085A7" w:rsidRDefault="00EA574F" w:rsidP="005171C1">
      <w:pPr>
        <w:ind w:hanging="851"/>
        <w:jc w:val="left"/>
      </w:pPr>
      <w:r>
        <w:rPr>
          <w:noProof/>
          <w:lang w:eastAsia="pt-BR"/>
        </w:rPr>
        <w:drawing>
          <wp:inline distT="0" distB="0" distL="0" distR="0" wp14:anchorId="078CDE0E" wp14:editId="0E3E18F1">
            <wp:extent cx="6564574" cy="3523302"/>
            <wp:effectExtent l="0" t="0" r="825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581080" cy="3532161"/>
                    </a:xfrm>
                    <a:prstGeom prst="rect">
                      <a:avLst/>
                    </a:prstGeom>
                  </pic:spPr>
                </pic:pic>
              </a:graphicData>
            </a:graphic>
          </wp:inline>
        </w:drawing>
      </w:r>
    </w:p>
    <w:p w14:paraId="3BF0FE14" w14:textId="2540AE69" w:rsidR="005171C1" w:rsidRDefault="005F6F8F" w:rsidP="005F6F8F">
      <w:pPr>
        <w:pStyle w:val="Legenda"/>
      </w:pPr>
      <w:bookmarkStart w:id="186" w:name="_Toc465889375"/>
      <w:bookmarkEnd w:id="185"/>
      <w:r>
        <w:t xml:space="preserve">Tabela </w:t>
      </w:r>
      <w:fldSimple w:instr=" SEQ Tabela \* ARABIC ">
        <w:r w:rsidRPr="382A6C4F">
          <w:t>4</w:t>
        </w:r>
      </w:fldSimple>
      <w:r>
        <w:t>. Comparativo softwares</w:t>
      </w:r>
      <w:bookmarkEnd w:id="186"/>
    </w:p>
    <w:p w14:paraId="3D6FC637" w14:textId="3B0CA2CB" w:rsidR="005F6F8F" w:rsidRDefault="382A6C4F" w:rsidP="005F6F8F">
      <w:pPr>
        <w:pStyle w:val="Legenda"/>
      </w:pPr>
      <w:r>
        <w:t>Fonte: Autor</w:t>
      </w:r>
      <w:r w:rsidR="00401DAA">
        <w:t xml:space="preserve"> (2017)</w:t>
      </w:r>
    </w:p>
    <w:p w14:paraId="4BBBE922" w14:textId="77777777" w:rsidR="005F6F8F" w:rsidRPr="005F6F8F" w:rsidRDefault="005F6F8F" w:rsidP="005F6F8F"/>
    <w:p w14:paraId="0D4584FC" w14:textId="07897EAA" w:rsidR="005171C1" w:rsidRDefault="005171C1" w:rsidP="00F54397">
      <w:r>
        <w:t xml:space="preserve">Podemos notar que nenhum software é capaz de realizar todas as operações. Enquanto em uns são voltados somente na rede em si, </w:t>
      </w:r>
      <w:r w:rsidR="00912668">
        <w:t>em outros é possível fazer a normalização dos dados e a extração, conforme a</w:t>
      </w:r>
      <w:r>
        <w:t xml:space="preserve"> </w:t>
      </w:r>
      <w:r>
        <w:fldChar w:fldCharType="begin"/>
      </w:r>
      <w:r>
        <w:instrText xml:space="preserve"> REF _Ref465707062 \h </w:instrText>
      </w:r>
      <w:r>
        <w:fldChar w:fldCharType="separate"/>
      </w:r>
      <w:r>
        <w:t xml:space="preserve">Tabela </w:t>
      </w:r>
      <w:r>
        <w:rPr>
          <w:noProof/>
        </w:rPr>
        <w:t>4</w:t>
      </w:r>
      <w:r>
        <w:fldChar w:fldCharType="end"/>
      </w:r>
      <w:r w:rsidR="00912668">
        <w:t>.</w:t>
      </w:r>
    </w:p>
    <w:p w14:paraId="40CCE4B3" w14:textId="77777777" w:rsidR="00F54397" w:rsidRDefault="00F54397" w:rsidP="00F54397"/>
    <w:p w14:paraId="63A8D5D9" w14:textId="0922BA7B" w:rsidR="00F54397" w:rsidRDefault="006F6B07" w:rsidP="00F54397">
      <w:pPr>
        <w:jc w:val="center"/>
      </w:pPr>
      <w:r>
        <w:rPr>
          <w:noProof/>
          <w:lang w:eastAsia="pt-BR"/>
        </w:rPr>
        <w:drawing>
          <wp:inline distT="0" distB="0" distL="0" distR="0" wp14:anchorId="1458BF8D" wp14:editId="2BB946E9">
            <wp:extent cx="1828800" cy="1447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28800" cy="1447800"/>
                    </a:xfrm>
                    <a:prstGeom prst="rect">
                      <a:avLst/>
                    </a:prstGeom>
                  </pic:spPr>
                </pic:pic>
              </a:graphicData>
            </a:graphic>
          </wp:inline>
        </w:drawing>
      </w:r>
    </w:p>
    <w:p w14:paraId="34E6C40E" w14:textId="4D66439B" w:rsidR="00F54397" w:rsidRDefault="00F54397" w:rsidP="00F54397">
      <w:pPr>
        <w:pStyle w:val="Legenda"/>
      </w:pPr>
      <w:bookmarkStart w:id="187" w:name="_Ref465709431"/>
      <w:bookmarkStart w:id="188" w:name="_Toc465711381"/>
      <w:bookmarkStart w:id="189" w:name="_Toc465889376"/>
      <w:r>
        <w:t xml:space="preserve">Tabela </w:t>
      </w:r>
      <w:fldSimple w:instr=" SEQ Tabela \* ARABIC ">
        <w:r w:rsidR="005F6F8F" w:rsidRPr="382A6C4F">
          <w:t>5</w:t>
        </w:r>
      </w:fldSimple>
      <w:bookmarkEnd w:id="187"/>
      <w:r>
        <w:t>. Notas softwares</w:t>
      </w:r>
      <w:bookmarkEnd w:id="188"/>
      <w:bookmarkEnd w:id="189"/>
    </w:p>
    <w:p w14:paraId="463F5EFD" w14:textId="3322FCB4" w:rsidR="00F54397" w:rsidRDefault="382A6C4F" w:rsidP="00F54397">
      <w:pPr>
        <w:pStyle w:val="Legenda"/>
      </w:pPr>
      <w:r>
        <w:t>Fonte: Autor</w:t>
      </w:r>
      <w:r w:rsidR="00401DAA">
        <w:t xml:space="preserve"> (2017)</w:t>
      </w:r>
    </w:p>
    <w:p w14:paraId="2CE7A0A4" w14:textId="77777777" w:rsidR="00F54397" w:rsidRDefault="00F54397" w:rsidP="00F54397"/>
    <w:p w14:paraId="4F57C232" w14:textId="78C459CD" w:rsidR="00F54397" w:rsidRDefault="00F54397" w:rsidP="00F54397">
      <w:r>
        <w:t xml:space="preserve">As notas da </w:t>
      </w:r>
      <w:r>
        <w:fldChar w:fldCharType="begin"/>
      </w:r>
      <w:r>
        <w:instrText xml:space="preserve"> REF _Ref465709431 \h </w:instrText>
      </w:r>
      <w:r>
        <w:fldChar w:fldCharType="separate"/>
      </w:r>
      <w:r>
        <w:t xml:space="preserve">Tabela </w:t>
      </w:r>
      <w:r>
        <w:rPr>
          <w:noProof/>
        </w:rPr>
        <w:t>5</w:t>
      </w:r>
      <w:r>
        <w:fldChar w:fldCharType="end"/>
      </w:r>
      <w:r>
        <w:t xml:space="preserve"> foram calculadas com a quantidade de etapas que o determinado software faz e pela quantidade de etapas totais. Dividindo o primeiro com o segundo valor, tem-se a porcentagem de etapas que o software consegue atingir, e multiplicando esse valor por 10, chega-se nas notas.</w:t>
      </w:r>
    </w:p>
    <w:p w14:paraId="494B5499" w14:textId="39AC6E4B" w:rsidR="008A3645" w:rsidRDefault="00F54397" w:rsidP="00E05581">
      <w:r>
        <w:t xml:space="preserve">Com base na </w:t>
      </w:r>
      <w:r>
        <w:fldChar w:fldCharType="begin"/>
      </w:r>
      <w:r>
        <w:instrText xml:space="preserve"> REF _Ref465707062 \h </w:instrText>
      </w:r>
      <w:r>
        <w:fldChar w:fldCharType="separate"/>
      </w:r>
      <w:r>
        <w:t xml:space="preserve">Tabela </w:t>
      </w:r>
      <w:r>
        <w:rPr>
          <w:noProof/>
        </w:rPr>
        <w:t>4</w:t>
      </w:r>
      <w:r>
        <w:fldChar w:fldCharType="end"/>
      </w:r>
      <w:r>
        <w:t xml:space="preserve"> e na </w:t>
      </w:r>
      <w:r>
        <w:fldChar w:fldCharType="begin"/>
      </w:r>
      <w:r>
        <w:instrText xml:space="preserve"> REF _Ref465709431 \h </w:instrText>
      </w:r>
      <w:r>
        <w:fldChar w:fldCharType="separate"/>
      </w:r>
      <w:r>
        <w:t xml:space="preserve">Tabela </w:t>
      </w:r>
      <w:r>
        <w:rPr>
          <w:noProof/>
        </w:rPr>
        <w:t>5</w:t>
      </w:r>
      <w:r>
        <w:fldChar w:fldCharType="end"/>
      </w:r>
      <w:r>
        <w:t xml:space="preserve">, o conjunto mais eficiente para realizar todo o procedimento de criar e validar uma </w:t>
      </w:r>
      <w:r w:rsidR="00817DA3">
        <w:t>RNA</w:t>
      </w:r>
      <w:r w:rsidRPr="6103A698">
        <w:t xml:space="preserve"> </w:t>
      </w:r>
      <w:r w:rsidR="00B02A92">
        <w:t>para predição de ações no</w:t>
      </w:r>
      <w:r>
        <w:t xml:space="preserve"> mercado financeiro é com o uso do Excel + VBA com o Neuroph Studio</w:t>
      </w:r>
      <w:r w:rsidR="00E05581" w:rsidRPr="6103A698">
        <w:t>.</w:t>
      </w:r>
    </w:p>
    <w:p w14:paraId="76B1E50C" w14:textId="111EF320" w:rsidR="00E05581" w:rsidRDefault="00137D30" w:rsidP="00137D30">
      <w:pPr>
        <w:pStyle w:val="Ttulo1"/>
      </w:pPr>
      <w:bookmarkStart w:id="190" w:name="_Toc465889440"/>
      <w:r>
        <w:lastRenderedPageBreak/>
        <w:t>REQUISITOS DO SISTEMA DE SOFTWARE</w:t>
      </w:r>
      <w:bookmarkEnd w:id="190"/>
    </w:p>
    <w:p w14:paraId="67A1C048" w14:textId="77777777" w:rsidR="00055061" w:rsidRDefault="00055061" w:rsidP="00055061">
      <w:pPr>
        <w:pStyle w:val="Ttulo1"/>
        <w:numPr>
          <w:ilvl w:val="0"/>
          <w:numId w:val="0"/>
        </w:numPr>
        <w:ind w:left="360"/>
        <w:rPr>
          <w:rFonts w:cs="Times New Roman"/>
          <w:b w:val="0"/>
          <w:sz w:val="24"/>
        </w:rPr>
      </w:pPr>
    </w:p>
    <w:p w14:paraId="6B61C4C0" w14:textId="4CE4A1C3" w:rsidR="00137D30" w:rsidRDefault="382A6C4F" w:rsidP="00055061">
      <w:r>
        <w:t>Este capítulo tem como objetivo especificar os requisitos funcionais, não funcionais e a regras de negócio, bem como apresentar o protótipo de telas e o cronograma de atividades do desenvolvimento do software. O texto a seguir tem como objetivo relembrar conceitos e padrões de especificação dos requisitos de software.</w:t>
      </w:r>
    </w:p>
    <w:p w14:paraId="7A1E8FE7" w14:textId="04034BF5" w:rsidR="00055061" w:rsidRDefault="00055061" w:rsidP="00055061"/>
    <w:p w14:paraId="0D85A4B0" w14:textId="4DF46100" w:rsidR="00055061" w:rsidRDefault="00055061" w:rsidP="00055061">
      <w:pPr>
        <w:pStyle w:val="Ttulo2"/>
      </w:pPr>
      <w:bookmarkStart w:id="191" w:name="_Toc465889441"/>
      <w:r>
        <w:t>4.1 Identificação dos requisitos</w:t>
      </w:r>
      <w:bookmarkEnd w:id="191"/>
    </w:p>
    <w:p w14:paraId="333A22AE" w14:textId="3DA107F7" w:rsidR="00055061" w:rsidRDefault="00055061" w:rsidP="00055061">
      <w:pPr>
        <w:rPr>
          <w:lang w:eastAsia="pt-BR"/>
        </w:rPr>
      </w:pPr>
    </w:p>
    <w:p w14:paraId="279F587B" w14:textId="77777777" w:rsidR="00055061" w:rsidRPr="00055061" w:rsidRDefault="382A6C4F" w:rsidP="382A6C4F">
      <w:pPr>
        <w:rPr>
          <w:lang w:eastAsia="pt-BR"/>
        </w:rPr>
      </w:pPr>
      <w:r w:rsidRPr="382A6C4F">
        <w:rPr>
          <w:lang w:eastAsia="pt-BR"/>
        </w:rPr>
        <w:t>Por convenção, a referência a requisitos é feita através do nome da subseção onde eles estão descritos, seguidos do identificador do requisito, de acordo com a especificação a seguir:</w:t>
      </w:r>
    </w:p>
    <w:p w14:paraId="27123D3A" w14:textId="791426F8" w:rsidR="00055061" w:rsidRPr="00055061" w:rsidRDefault="6103A698" w:rsidP="6103A698">
      <w:pPr>
        <w:pStyle w:val="PargrafodaLista"/>
        <w:numPr>
          <w:ilvl w:val="0"/>
          <w:numId w:val="7"/>
        </w:numPr>
        <w:ind w:left="720" w:firstLine="0"/>
        <w:rPr>
          <w:lang w:eastAsia="pt-BR"/>
        </w:rPr>
      </w:pPr>
      <w:r w:rsidRPr="6103A698">
        <w:rPr>
          <w:b/>
          <w:bCs/>
          <w:lang w:eastAsia="pt-BR"/>
        </w:rPr>
        <w:t>Requisitos funcionais</w:t>
      </w:r>
      <w:r w:rsidRPr="6103A698">
        <w:rPr>
          <w:lang w:eastAsia="pt-BR"/>
        </w:rPr>
        <w:t xml:space="preserve"> devem ser identificados por: [RFxxx] – nome e descrição e serem descritos na seção requisitos funcionais.</w:t>
      </w:r>
    </w:p>
    <w:p w14:paraId="01C3AC0C" w14:textId="192D899D" w:rsidR="00055061" w:rsidRPr="00055061" w:rsidRDefault="6103A698" w:rsidP="6103A698">
      <w:pPr>
        <w:pStyle w:val="PargrafodaLista"/>
        <w:numPr>
          <w:ilvl w:val="0"/>
          <w:numId w:val="8"/>
        </w:numPr>
        <w:ind w:left="720" w:firstLine="0"/>
        <w:rPr>
          <w:lang w:eastAsia="pt-BR"/>
        </w:rPr>
      </w:pPr>
      <w:r w:rsidRPr="6103A698">
        <w:rPr>
          <w:b/>
          <w:bCs/>
          <w:lang w:eastAsia="pt-BR"/>
        </w:rPr>
        <w:t>Regras de negócio</w:t>
      </w:r>
      <w:r w:rsidRPr="6103A698">
        <w:rPr>
          <w:lang w:eastAsia="pt-BR"/>
        </w:rPr>
        <w:t xml:space="preserve"> devem ser identificadas por: [RNxxx] – nome e descrição e serem descritas na seção requisitos funcionais, subitem regras de negócio.</w:t>
      </w:r>
    </w:p>
    <w:p w14:paraId="4AABF0E5" w14:textId="7FD38C50" w:rsidR="00055061" w:rsidRPr="00055061" w:rsidRDefault="6103A698" w:rsidP="6103A698">
      <w:pPr>
        <w:pStyle w:val="PargrafodaLista"/>
        <w:numPr>
          <w:ilvl w:val="0"/>
          <w:numId w:val="10"/>
        </w:numPr>
        <w:ind w:left="720" w:firstLine="0"/>
        <w:rPr>
          <w:lang w:eastAsia="pt-BR"/>
        </w:rPr>
      </w:pPr>
      <w:r w:rsidRPr="6103A698">
        <w:rPr>
          <w:b/>
          <w:bCs/>
          <w:lang w:eastAsia="pt-BR"/>
        </w:rPr>
        <w:t>Requisitos não funcionais</w:t>
      </w:r>
      <w:r w:rsidRPr="6103A698">
        <w:rPr>
          <w:lang w:eastAsia="pt-BR"/>
        </w:rPr>
        <w:t xml:space="preserve"> devem ser identificados por: [RNFxxx] – nome e descrição e serem descritos na seção requisitos não funcionais.</w:t>
      </w:r>
    </w:p>
    <w:p w14:paraId="4145654C" w14:textId="77777777" w:rsidR="00055061" w:rsidRPr="00055061" w:rsidRDefault="382A6C4F" w:rsidP="382A6C4F">
      <w:pPr>
        <w:rPr>
          <w:lang w:eastAsia="pt-BR"/>
        </w:rPr>
      </w:pPr>
      <w:r w:rsidRPr="382A6C4F">
        <w:rPr>
          <w:lang w:eastAsia="pt-BR"/>
        </w:rPr>
        <w:t>Os requisitos devem ser identificados com um identificador único. A numeração inicia com o identificador [RF001], [RN001] ou [RNF001] e prossegue sendo incrementada à medida que forem surgindo novos requisitos ou regras.</w:t>
      </w:r>
    </w:p>
    <w:p w14:paraId="1E4BF8DE" w14:textId="77777777" w:rsidR="00055061" w:rsidRPr="00055061" w:rsidRDefault="382A6C4F" w:rsidP="382A6C4F">
      <w:pPr>
        <w:rPr>
          <w:lang w:eastAsia="pt-BR"/>
        </w:rPr>
      </w:pPr>
      <w:r w:rsidRPr="382A6C4F">
        <w:rPr>
          <w:lang w:eastAsia="pt-BR"/>
        </w:rPr>
        <w:t>Por convenção, a referência aos casos de uso é feita através do nome da subseção onde eles estão descritos, seguidos do identificador do caso de uso, de acordo com a especificação a seguir:</w:t>
      </w:r>
    </w:p>
    <w:p w14:paraId="63971179" w14:textId="77777777" w:rsidR="00055061" w:rsidRPr="00055061" w:rsidRDefault="382A6C4F" w:rsidP="382A6C4F">
      <w:pPr>
        <w:rPr>
          <w:lang w:eastAsia="pt-BR"/>
        </w:rPr>
      </w:pPr>
      <w:r w:rsidRPr="382A6C4F">
        <w:rPr>
          <w:lang w:eastAsia="pt-BR"/>
        </w:rPr>
        <w:t>Casos de Uso devem ser identificados por: CSUXXX – nome a ser descrito na função modelagem funcional.</w:t>
      </w:r>
    </w:p>
    <w:p w14:paraId="35862AF8" w14:textId="09BDD78D" w:rsidR="00055061" w:rsidRPr="00055061" w:rsidRDefault="382A6C4F" w:rsidP="382A6C4F">
      <w:pPr>
        <w:rPr>
          <w:lang w:eastAsia="pt-BR"/>
        </w:rPr>
      </w:pPr>
      <w:r w:rsidRPr="382A6C4F">
        <w:rPr>
          <w:lang w:eastAsia="pt-BR"/>
        </w:rPr>
        <w:t>Os caso</w:t>
      </w:r>
      <w:r w:rsidR="000A4037">
        <w:rPr>
          <w:lang w:eastAsia="pt-BR"/>
        </w:rPr>
        <w:t>s de uso devem ser identificados</w:t>
      </w:r>
      <w:r w:rsidRPr="382A6C4F">
        <w:rPr>
          <w:lang w:eastAsia="pt-BR"/>
        </w:rPr>
        <w:t xml:space="preserve"> com um identificador único. A numeração inicia com o identificador CSU001 e prossegue sendo incrementada à medida que forem surgindo novos casos de uso.</w:t>
      </w:r>
    </w:p>
    <w:p w14:paraId="65BB5EE7" w14:textId="626A71E0" w:rsidR="00055061" w:rsidRDefault="00055061" w:rsidP="00055061">
      <w:pPr>
        <w:rPr>
          <w:lang w:eastAsia="pt-BR"/>
        </w:rPr>
      </w:pPr>
    </w:p>
    <w:p w14:paraId="289F77C4" w14:textId="009A0770" w:rsidR="00055061" w:rsidRPr="002407D4" w:rsidRDefault="00055061" w:rsidP="382A6C4F">
      <w:pPr>
        <w:pStyle w:val="Ttulo3"/>
        <w:numPr>
          <w:ilvl w:val="2"/>
          <w:numId w:val="0"/>
        </w:numPr>
      </w:pPr>
      <w:bookmarkStart w:id="192" w:name="_Toc465889442"/>
      <w:r w:rsidRPr="002407D4">
        <w:t>4.1.1 Prioridades dos requisitos</w:t>
      </w:r>
      <w:bookmarkEnd w:id="192"/>
    </w:p>
    <w:p w14:paraId="7BD953A4" w14:textId="77777777" w:rsidR="002407D4" w:rsidRPr="002407D4" w:rsidRDefault="382A6C4F" w:rsidP="382A6C4F">
      <w:pPr>
        <w:rPr>
          <w:lang w:eastAsia="pt-BR"/>
        </w:rPr>
      </w:pPr>
      <w:r w:rsidRPr="382A6C4F">
        <w:rPr>
          <w:lang w:eastAsia="pt-BR"/>
        </w:rPr>
        <w:t>Para estabelecer a prioridade dos requisitos, foram adotadas as denominações “essencial”, “importante” e “desejável”.</w:t>
      </w:r>
    </w:p>
    <w:p w14:paraId="5B6AB529" w14:textId="0045E3A2" w:rsidR="002407D4" w:rsidRPr="002407D4" w:rsidRDefault="382A6C4F" w:rsidP="382A6C4F">
      <w:pPr>
        <w:pStyle w:val="PargrafodaLista"/>
        <w:numPr>
          <w:ilvl w:val="0"/>
          <w:numId w:val="12"/>
        </w:numPr>
        <w:ind w:left="720" w:firstLine="0"/>
        <w:rPr>
          <w:lang w:eastAsia="pt-BR"/>
        </w:rPr>
      </w:pPr>
      <w:r w:rsidRPr="382A6C4F">
        <w:rPr>
          <w:b/>
          <w:bCs/>
          <w:lang w:eastAsia="pt-BR"/>
        </w:rPr>
        <w:t>Essencial</w:t>
      </w:r>
      <w:r w:rsidRPr="382A6C4F">
        <w:rPr>
          <w:lang w:eastAsia="pt-BR"/>
        </w:rPr>
        <w:t xml:space="preserve"> é o requisito sem o qual o sistema não entra em funcionamento. Requisitos essenciais são requisitos imprescindíveis, que têm que ser implementados impreterivelmente.</w:t>
      </w:r>
    </w:p>
    <w:p w14:paraId="27B4C608" w14:textId="1BE3FFBD" w:rsidR="002407D4" w:rsidRPr="002407D4" w:rsidRDefault="382A6C4F" w:rsidP="382A6C4F">
      <w:pPr>
        <w:pStyle w:val="PargrafodaLista"/>
        <w:numPr>
          <w:ilvl w:val="0"/>
          <w:numId w:val="14"/>
        </w:numPr>
        <w:ind w:left="720" w:firstLine="0"/>
        <w:rPr>
          <w:lang w:eastAsia="pt-BR"/>
        </w:rPr>
      </w:pPr>
      <w:r w:rsidRPr="382A6C4F">
        <w:rPr>
          <w:b/>
          <w:bCs/>
          <w:lang w:eastAsia="pt-BR"/>
        </w:rPr>
        <w:t>Importante</w:t>
      </w:r>
      <w:r w:rsidRPr="382A6C4F">
        <w:rPr>
          <w:lang w:eastAsia="pt-BR"/>
        </w:rPr>
        <w:t xml:space="preserve"> é o requisito sem o qual o sistema entra em funcionamento, mas de forma não satisfatória. Requisitos importantes devem </w:t>
      </w:r>
      <w:r w:rsidRPr="382A6C4F">
        <w:rPr>
          <w:lang w:eastAsia="pt-BR"/>
        </w:rPr>
        <w:lastRenderedPageBreak/>
        <w:t>ser implementados, mas, se não forem, o sistema poderá ser implantado e usado mesmo assim.</w:t>
      </w:r>
    </w:p>
    <w:p w14:paraId="5D1DD61B" w14:textId="264C3C79" w:rsidR="002407D4" w:rsidRPr="002407D4" w:rsidRDefault="382A6C4F" w:rsidP="382A6C4F">
      <w:pPr>
        <w:pStyle w:val="PargrafodaLista"/>
        <w:numPr>
          <w:ilvl w:val="0"/>
          <w:numId w:val="16"/>
        </w:numPr>
        <w:ind w:left="720" w:firstLine="0"/>
        <w:rPr>
          <w:lang w:eastAsia="pt-BR"/>
        </w:rPr>
      </w:pPr>
      <w:r w:rsidRPr="382A6C4F">
        <w:rPr>
          <w:b/>
          <w:bCs/>
          <w:lang w:eastAsia="pt-BR"/>
        </w:rPr>
        <w:t>Desejável</w:t>
      </w:r>
      <w:r w:rsidRPr="382A6C4F">
        <w:rPr>
          <w:lang w:eastAsia="pt-BR"/>
        </w:rPr>
        <w:t xml:space="preserve"> é o requisito que não compromete as funcionalidades básicas do sistema, isto é, o sistema pode funcionar de forma satisfatória sem ele. Requisitos desejáveis podem ser deixados para versões posteriores do sistema, caso não haja tempo hábil para implementá-los na versão que está sendo especificada.</w:t>
      </w:r>
    </w:p>
    <w:p w14:paraId="2B28410A" w14:textId="47A198A0" w:rsidR="00055061" w:rsidRDefault="00055061" w:rsidP="002407D4">
      <w:pPr>
        <w:rPr>
          <w:lang w:eastAsia="pt-BR"/>
        </w:rPr>
      </w:pPr>
    </w:p>
    <w:p w14:paraId="1D68FAA8" w14:textId="519EE0A4" w:rsidR="002407D4" w:rsidRDefault="002407D4" w:rsidP="382A6C4F">
      <w:pPr>
        <w:pStyle w:val="Ttulo3"/>
        <w:numPr>
          <w:ilvl w:val="2"/>
          <w:numId w:val="0"/>
        </w:numPr>
      </w:pPr>
      <w:bookmarkStart w:id="193" w:name="_Toc465889443"/>
      <w:r>
        <w:t>4.1.2 Requisitos Funcionais</w:t>
      </w:r>
      <w:bookmarkEnd w:id="193"/>
    </w:p>
    <w:p w14:paraId="571CDE46" w14:textId="667AD4EC" w:rsidR="002407D4" w:rsidRDefault="004E1FFB" w:rsidP="382A6C4F">
      <w:pPr>
        <w:rPr>
          <w:rStyle w:val="eop"/>
          <w:rFonts w:eastAsia="Arial" w:cs="Arial"/>
          <w:color w:val="00000A"/>
        </w:rPr>
      </w:pPr>
      <w:r w:rsidRPr="382A6C4F">
        <w:rPr>
          <w:rStyle w:val="normaltextrun"/>
          <w:rFonts w:eastAsia="Arial" w:cs="Arial"/>
          <w:color w:val="00000A"/>
          <w:shd w:val="clear" w:color="auto" w:fill="FFFFFF"/>
        </w:rPr>
        <w:t>Neste item devem ser descritos os requisitos funcionais que especificam ações que um sistema deve ser capaz de executar, ou seja, os objetivos do sistema, incluindo prioridade e regras de negócio. A seguir são apresentados exemplos.</w:t>
      </w:r>
      <w:r w:rsidRPr="382A6C4F">
        <w:rPr>
          <w:rStyle w:val="eop"/>
          <w:rFonts w:eastAsia="Arial" w:cs="Arial"/>
          <w:color w:val="00000A"/>
          <w:shd w:val="clear" w:color="auto" w:fill="FFFFFF"/>
        </w:rPr>
        <w:t> </w:t>
      </w:r>
    </w:p>
    <w:p w14:paraId="11474F48" w14:textId="6882BE5A" w:rsidR="004E1FFB" w:rsidRDefault="004E1FFB" w:rsidP="004E1FFB">
      <w:pPr>
        <w:rPr>
          <w:rStyle w:val="eop"/>
          <w:rFonts w:cs="Arial"/>
          <w:color w:val="00000A"/>
          <w:shd w:val="clear" w:color="auto" w:fill="FFFFFF"/>
        </w:rPr>
      </w:pPr>
    </w:p>
    <w:p w14:paraId="5FEF5CF6" w14:textId="77777777" w:rsidR="00084545" w:rsidRPr="00084545" w:rsidRDefault="382A6C4F" w:rsidP="382A6C4F">
      <w:pPr>
        <w:suppressAutoHyphens w:val="0"/>
        <w:spacing w:after="0" w:line="360" w:lineRule="auto"/>
        <w:ind w:left="708"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[RF001] – Importar Dados da BMF</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2D5B3579" w14:textId="77777777" w:rsidTr="382A6C4F">
        <w:tc>
          <w:tcPr>
            <w:tcW w:w="1806" w:type="dxa"/>
            <w:shd w:val="clear" w:color="auto" w:fill="auto"/>
          </w:tcPr>
          <w:p w14:paraId="7CCE2154"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0AE19D2A" w14:textId="49C4582F"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eastAsia="Arial" w:cs="Arial"/>
                <w:color w:val="00000A"/>
                <w:lang w:eastAsia="pt-BR"/>
              </w:rPr>
              <w:t>X</w:t>
            </w:r>
          </w:p>
        </w:tc>
        <w:tc>
          <w:tcPr>
            <w:tcW w:w="1982" w:type="dxa"/>
            <w:shd w:val="clear" w:color="auto" w:fill="auto"/>
          </w:tcPr>
          <w:p w14:paraId="0C56FB4D"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Essencial</w:t>
            </w:r>
          </w:p>
        </w:tc>
        <w:tc>
          <w:tcPr>
            <w:tcW w:w="431" w:type="dxa"/>
            <w:shd w:val="clear" w:color="auto" w:fill="auto"/>
          </w:tcPr>
          <w:p w14:paraId="7FF35E6F" w14:textId="7B4E177A"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eastAsia="Arial" w:cs="Arial"/>
                <w:color w:val="00000A"/>
                <w:lang w:eastAsia="pt-BR"/>
              </w:rPr>
              <w:t>-</w:t>
            </w:r>
          </w:p>
        </w:tc>
        <w:tc>
          <w:tcPr>
            <w:tcW w:w="1982" w:type="dxa"/>
            <w:shd w:val="clear" w:color="auto" w:fill="auto"/>
          </w:tcPr>
          <w:p w14:paraId="367AC1A2"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Importante</w:t>
            </w:r>
          </w:p>
        </w:tc>
        <w:tc>
          <w:tcPr>
            <w:tcW w:w="430" w:type="dxa"/>
            <w:shd w:val="clear" w:color="auto" w:fill="auto"/>
          </w:tcPr>
          <w:p w14:paraId="1E6340B1" w14:textId="18E37774"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eastAsia="Arial" w:cs="Arial"/>
                <w:color w:val="00000A"/>
                <w:lang w:eastAsia="pt-BR"/>
              </w:rPr>
              <w:t>-</w:t>
            </w:r>
          </w:p>
        </w:tc>
        <w:tc>
          <w:tcPr>
            <w:tcW w:w="1377" w:type="dxa"/>
            <w:shd w:val="clear" w:color="auto" w:fill="auto"/>
          </w:tcPr>
          <w:p w14:paraId="60B57BCC"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Desejável</w:t>
            </w:r>
          </w:p>
        </w:tc>
      </w:tr>
    </w:tbl>
    <w:p w14:paraId="1F1F402C" w14:textId="77777777" w:rsidR="00084545" w:rsidRPr="00084545" w:rsidRDefault="382A6C4F" w:rsidP="382A6C4F">
      <w:pPr>
        <w:suppressAutoHyphens w:val="0"/>
        <w:spacing w:after="0" w:line="360" w:lineRule="auto"/>
        <w:ind w:firstLine="72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Este requisito permite que o sistema importe os preços de fechamento e os volumes ajustados por proventos da Bolsa de Valores do Brasil.</w:t>
      </w:r>
    </w:p>
    <w:p w14:paraId="0CED89F7"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0FD28221" w14:textId="6A560EF7" w:rsidR="00084545" w:rsidRPr="00084545" w:rsidRDefault="382A6C4F" w:rsidP="382A6C4F">
      <w:pPr>
        <w:suppressAutoHyphens w:val="0"/>
        <w:spacing w:after="0" w:line="360" w:lineRule="auto"/>
        <w:ind w:left="708"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 xml:space="preserve">[RF002] – </w:t>
      </w:r>
      <w:r w:rsidR="00150CAE">
        <w:rPr>
          <w:rFonts w:eastAsia="Arial" w:cs="Arial"/>
          <w:b/>
          <w:bCs/>
          <w:color w:val="00000A"/>
          <w:lang w:eastAsia="pt-BR"/>
        </w:rPr>
        <w:t>Gerenciar</w:t>
      </w:r>
      <w:r w:rsidR="008D3BB7">
        <w:rPr>
          <w:rFonts w:eastAsia="Arial" w:cs="Arial"/>
          <w:b/>
          <w:bCs/>
          <w:color w:val="00000A"/>
          <w:lang w:eastAsia="pt-BR"/>
        </w:rPr>
        <w:t xml:space="preserve"> rede neural</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1EE82445" w14:textId="77777777" w:rsidTr="382A6C4F">
        <w:tc>
          <w:tcPr>
            <w:tcW w:w="1806" w:type="dxa"/>
            <w:shd w:val="clear" w:color="auto" w:fill="auto"/>
          </w:tcPr>
          <w:p w14:paraId="19D6E4B6"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6410E0D9" w14:textId="754CC048"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X</w:t>
            </w:r>
          </w:p>
        </w:tc>
        <w:tc>
          <w:tcPr>
            <w:tcW w:w="1982" w:type="dxa"/>
            <w:shd w:val="clear" w:color="auto" w:fill="auto"/>
          </w:tcPr>
          <w:p w14:paraId="768ED0A7"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Essencial</w:t>
            </w:r>
          </w:p>
        </w:tc>
        <w:tc>
          <w:tcPr>
            <w:tcW w:w="431" w:type="dxa"/>
            <w:shd w:val="clear" w:color="auto" w:fill="auto"/>
          </w:tcPr>
          <w:p w14:paraId="5FE77F1E" w14:textId="3A20DB13"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982" w:type="dxa"/>
            <w:shd w:val="clear" w:color="auto" w:fill="auto"/>
          </w:tcPr>
          <w:p w14:paraId="4F0483D4"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Importante</w:t>
            </w:r>
          </w:p>
        </w:tc>
        <w:tc>
          <w:tcPr>
            <w:tcW w:w="430" w:type="dxa"/>
            <w:shd w:val="clear" w:color="auto" w:fill="auto"/>
          </w:tcPr>
          <w:p w14:paraId="7B42455D" w14:textId="4CCC1FE6"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377" w:type="dxa"/>
            <w:shd w:val="clear" w:color="auto" w:fill="auto"/>
          </w:tcPr>
          <w:p w14:paraId="386BE976"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Desejável</w:t>
            </w:r>
          </w:p>
        </w:tc>
      </w:tr>
    </w:tbl>
    <w:p w14:paraId="4AC41AB8" w14:textId="42931785" w:rsidR="00084545" w:rsidRPr="00084545" w:rsidRDefault="382A6C4F" w:rsidP="382A6C4F">
      <w:pPr>
        <w:suppressAutoHyphens w:val="0"/>
        <w:spacing w:after="0" w:line="360" w:lineRule="auto"/>
        <w:ind w:firstLine="72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Este requisito permite que o usuário</w:t>
      </w:r>
      <w:r w:rsidR="00150CAE">
        <w:rPr>
          <w:rFonts w:eastAsia="Arial" w:cs="Arial"/>
          <w:color w:val="00000A"/>
          <w:lang w:eastAsia="pt-BR"/>
        </w:rPr>
        <w:t xml:space="preserve"> gerencie uma RNA</w:t>
      </w:r>
      <w:r w:rsidRPr="382A6C4F">
        <w:rPr>
          <w:rFonts w:eastAsia="Arial" w:cs="Arial"/>
          <w:color w:val="00000A"/>
          <w:lang w:eastAsia="pt-BR"/>
        </w:rPr>
        <w:t>.</w:t>
      </w:r>
    </w:p>
    <w:p w14:paraId="6041F2C3"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5D0B0E96" w14:textId="52BABA62" w:rsidR="00084545" w:rsidRPr="00084545" w:rsidRDefault="382A6C4F" w:rsidP="382A6C4F">
      <w:pPr>
        <w:suppressAutoHyphens w:val="0"/>
        <w:spacing w:after="0" w:line="360" w:lineRule="auto"/>
        <w:ind w:left="708"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 xml:space="preserve">[RF003] – </w:t>
      </w:r>
      <w:r w:rsidR="00150CAE">
        <w:rPr>
          <w:rFonts w:eastAsia="Arial" w:cs="Arial"/>
          <w:b/>
          <w:bCs/>
          <w:color w:val="00000A"/>
          <w:lang w:eastAsia="pt-BR"/>
        </w:rPr>
        <w:t>Treinar rede neural</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4EA5716D" w14:textId="77777777" w:rsidTr="382A6C4F">
        <w:tc>
          <w:tcPr>
            <w:tcW w:w="1806" w:type="dxa"/>
            <w:shd w:val="clear" w:color="auto" w:fill="auto"/>
          </w:tcPr>
          <w:p w14:paraId="0C3B71FA"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5F90435C" w14:textId="71C567EB"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X</w:t>
            </w:r>
          </w:p>
        </w:tc>
        <w:tc>
          <w:tcPr>
            <w:tcW w:w="1982" w:type="dxa"/>
            <w:shd w:val="clear" w:color="auto" w:fill="auto"/>
          </w:tcPr>
          <w:p w14:paraId="3C74FB76"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Essencial</w:t>
            </w:r>
          </w:p>
        </w:tc>
        <w:tc>
          <w:tcPr>
            <w:tcW w:w="431" w:type="dxa"/>
            <w:shd w:val="clear" w:color="auto" w:fill="auto"/>
          </w:tcPr>
          <w:p w14:paraId="6EDFABF1" w14:textId="7878AB8E"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982" w:type="dxa"/>
            <w:shd w:val="clear" w:color="auto" w:fill="auto"/>
          </w:tcPr>
          <w:p w14:paraId="15D420BC"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Importante</w:t>
            </w:r>
          </w:p>
        </w:tc>
        <w:tc>
          <w:tcPr>
            <w:tcW w:w="430" w:type="dxa"/>
            <w:shd w:val="clear" w:color="auto" w:fill="auto"/>
          </w:tcPr>
          <w:p w14:paraId="05F87A3B" w14:textId="0E490171"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377" w:type="dxa"/>
            <w:shd w:val="clear" w:color="auto" w:fill="auto"/>
          </w:tcPr>
          <w:p w14:paraId="2875EA2C"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Desejável</w:t>
            </w:r>
          </w:p>
        </w:tc>
      </w:tr>
    </w:tbl>
    <w:p w14:paraId="3BFD3B77" w14:textId="0915025D" w:rsidR="00084545" w:rsidRPr="00084545" w:rsidRDefault="382A6C4F" w:rsidP="382A6C4F">
      <w:pPr>
        <w:suppressAutoHyphens w:val="0"/>
        <w:spacing w:after="0" w:line="360" w:lineRule="auto"/>
        <w:ind w:firstLine="72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xml:space="preserve">: Este requisito permite que o </w:t>
      </w:r>
      <w:r w:rsidR="00150CAE">
        <w:rPr>
          <w:rFonts w:eastAsia="Arial" w:cs="Arial"/>
          <w:color w:val="00000A"/>
          <w:lang w:eastAsia="pt-BR"/>
        </w:rPr>
        <w:t>usuário</w:t>
      </w:r>
      <w:r w:rsidRPr="382A6C4F">
        <w:rPr>
          <w:rFonts w:eastAsia="Arial" w:cs="Arial"/>
          <w:color w:val="00000A"/>
          <w:lang w:eastAsia="pt-BR"/>
        </w:rPr>
        <w:t xml:space="preserve"> configure </w:t>
      </w:r>
      <w:r w:rsidR="00150CAE">
        <w:rPr>
          <w:rFonts w:eastAsia="Arial" w:cs="Arial"/>
          <w:color w:val="00000A"/>
          <w:lang w:eastAsia="pt-BR"/>
        </w:rPr>
        <w:t>o ambiente de treinamento de uma RNA</w:t>
      </w:r>
      <w:r w:rsidRPr="382A6C4F">
        <w:rPr>
          <w:rFonts w:eastAsia="Arial" w:cs="Arial"/>
          <w:color w:val="00000A"/>
          <w:lang w:eastAsia="pt-BR"/>
        </w:rPr>
        <w:t>.</w:t>
      </w:r>
    </w:p>
    <w:p w14:paraId="7CDF080A"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1344503C" w14:textId="77777777" w:rsidR="00084545" w:rsidRPr="00084545" w:rsidRDefault="382A6C4F" w:rsidP="382A6C4F">
      <w:pPr>
        <w:suppressAutoHyphens w:val="0"/>
        <w:spacing w:after="0" w:line="360" w:lineRule="auto"/>
        <w:ind w:left="708"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[RF004] – Gerar relatório</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5364B710" w14:textId="77777777" w:rsidTr="382A6C4F">
        <w:tc>
          <w:tcPr>
            <w:tcW w:w="1806" w:type="dxa"/>
            <w:shd w:val="clear" w:color="auto" w:fill="auto"/>
          </w:tcPr>
          <w:p w14:paraId="3EC6D727"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6D38C656" w14:textId="11C397D6"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982" w:type="dxa"/>
            <w:shd w:val="clear" w:color="auto" w:fill="auto"/>
          </w:tcPr>
          <w:p w14:paraId="361DC2E9"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Essencial</w:t>
            </w:r>
          </w:p>
        </w:tc>
        <w:tc>
          <w:tcPr>
            <w:tcW w:w="431" w:type="dxa"/>
            <w:shd w:val="clear" w:color="auto" w:fill="auto"/>
          </w:tcPr>
          <w:p w14:paraId="2ECB2D40" w14:textId="71F23852"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X</w:t>
            </w:r>
          </w:p>
        </w:tc>
        <w:tc>
          <w:tcPr>
            <w:tcW w:w="1982" w:type="dxa"/>
            <w:shd w:val="clear" w:color="auto" w:fill="auto"/>
          </w:tcPr>
          <w:p w14:paraId="4393CA77"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Importante</w:t>
            </w:r>
          </w:p>
        </w:tc>
        <w:tc>
          <w:tcPr>
            <w:tcW w:w="430" w:type="dxa"/>
            <w:shd w:val="clear" w:color="auto" w:fill="auto"/>
          </w:tcPr>
          <w:p w14:paraId="17CB0562" w14:textId="0BC3F107" w:rsidR="00084545" w:rsidRPr="00084545" w:rsidRDefault="000A4037" w:rsidP="382A6C4F">
            <w:pPr>
              <w:suppressAutoHyphens w:val="0"/>
              <w:spacing w:before="240" w:after="240" w:line="360" w:lineRule="auto"/>
              <w:ind w:firstLine="0"/>
              <w:jc w:val="right"/>
              <w:rPr>
                <w:rFonts w:ascii="Times New Roman,Calibri" w:eastAsia="Times New Roman,Calibri" w:hAnsi="Times New Roman,Calibri" w:cs="Times New Roman,Calibri"/>
                <w:color w:val="00000A"/>
                <w:lang w:eastAsia="pt-BR"/>
              </w:rPr>
            </w:pPr>
            <w:r>
              <w:rPr>
                <w:rFonts w:ascii="Times New Roman,Calibri" w:eastAsia="Times New Roman,Calibri" w:hAnsi="Times New Roman,Calibri" w:cs="Times New Roman,Calibri"/>
                <w:color w:val="00000A"/>
                <w:lang w:eastAsia="pt-BR"/>
              </w:rPr>
              <w:t>-</w:t>
            </w:r>
          </w:p>
        </w:tc>
        <w:tc>
          <w:tcPr>
            <w:tcW w:w="1377" w:type="dxa"/>
            <w:shd w:val="clear" w:color="auto" w:fill="auto"/>
          </w:tcPr>
          <w:p w14:paraId="629A4562"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lang w:eastAsia="pt-BR"/>
              </w:rPr>
              <w:t>Desejável</w:t>
            </w:r>
          </w:p>
        </w:tc>
      </w:tr>
    </w:tbl>
    <w:p w14:paraId="59CFC152" w14:textId="77777777" w:rsidR="00084545" w:rsidRPr="00084545" w:rsidRDefault="382A6C4F" w:rsidP="382A6C4F">
      <w:pPr>
        <w:suppressAutoHyphens w:val="0"/>
        <w:spacing w:after="0" w:line="360" w:lineRule="auto"/>
        <w:ind w:firstLine="72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lastRenderedPageBreak/>
        <w:t>Descrição</w:t>
      </w:r>
      <w:r w:rsidRPr="382A6C4F">
        <w:rPr>
          <w:rFonts w:eastAsia="Arial" w:cs="Arial"/>
          <w:color w:val="00000A"/>
          <w:lang w:eastAsia="pt-BR"/>
        </w:rPr>
        <w:t>: Este requisito permite que o sistema gere um gráfico comparando os preços esperados e o calculado, bem como o coeficiente de variação e o desvio padrão.</w:t>
      </w:r>
    </w:p>
    <w:p w14:paraId="12383ED5"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12CF3544" w14:textId="0F70A2BF" w:rsidR="00084545" w:rsidRPr="00084545" w:rsidRDefault="00084545" w:rsidP="382A6C4F">
      <w:pPr>
        <w:pStyle w:val="Ttulo3"/>
        <w:numPr>
          <w:ilvl w:val="2"/>
          <w:numId w:val="0"/>
        </w:numPr>
        <w:rPr>
          <w:rFonts w:ascii="Times New Roman" w:eastAsia="Times New Roman" w:hAnsi="Times New Roman"/>
        </w:rPr>
      </w:pPr>
      <w:bookmarkStart w:id="194" w:name="_Toc447474822"/>
      <w:bookmarkStart w:id="195" w:name="_Toc465889444"/>
      <w:bookmarkEnd w:id="194"/>
      <w:r w:rsidRPr="382A6C4F">
        <w:rPr>
          <w:rFonts w:eastAsia="Arial" w:cs="Arial"/>
        </w:rPr>
        <w:t>4</w:t>
      </w:r>
      <w:r w:rsidRPr="00084545">
        <w:t>.1.3 Requisitos Não-Funcionais</w:t>
      </w:r>
      <w:bookmarkEnd w:id="195"/>
    </w:p>
    <w:p w14:paraId="323B3AE9" w14:textId="77777777" w:rsidR="00084545" w:rsidRPr="00084545" w:rsidRDefault="00084545" w:rsidP="00084545">
      <w:pPr>
        <w:suppressAutoHyphens w:val="0"/>
        <w:spacing w:after="0" w:line="360" w:lineRule="auto"/>
        <w:jc w:val="left"/>
        <w:rPr>
          <w:rFonts w:eastAsia="Calibri" w:cs="Arial"/>
          <w:color w:val="00000A"/>
          <w:lang w:eastAsia="pt-BR"/>
        </w:rPr>
      </w:pPr>
    </w:p>
    <w:p w14:paraId="254FC1E1" w14:textId="77777777" w:rsidR="00084545" w:rsidRPr="00084545" w:rsidRDefault="382A6C4F" w:rsidP="382A6C4F">
      <w:pPr>
        <w:suppressAutoHyphens w:val="0"/>
        <w:spacing w:after="0" w:line="360" w:lineRule="auto"/>
        <w:rPr>
          <w:rFonts w:ascii="Arial,Calibri" w:eastAsia="Arial,Calibri" w:hAnsi="Arial,Calibri" w:cs="Arial,Calibri"/>
          <w:color w:val="00000A"/>
          <w:lang w:eastAsia="pt-BR"/>
        </w:rPr>
      </w:pPr>
      <w:r w:rsidRPr="382A6C4F">
        <w:rPr>
          <w:rFonts w:eastAsia="Arial" w:cs="Arial"/>
          <w:color w:val="00000A"/>
          <w:lang w:eastAsia="pt-BR"/>
        </w:rPr>
        <w:t xml:space="preserve">Neste item devem ser apresentados os requisitos não funcionais, que especificam restrições sobre os serviços ou funções providas pelo sistema. A seguir são apresentados alguns exemplos de requisitos não funcionais. </w:t>
      </w:r>
    </w:p>
    <w:p w14:paraId="7FCDA848" w14:textId="77777777" w:rsidR="00084545" w:rsidRPr="00084545" w:rsidRDefault="00084545" w:rsidP="00084545">
      <w:pPr>
        <w:suppressAutoHyphens w:val="0"/>
        <w:spacing w:before="120"/>
        <w:ind w:firstLine="0"/>
        <w:jc w:val="center"/>
        <w:rPr>
          <w:rFonts w:cs="Arial"/>
          <w:i/>
          <w:color w:val="00000A"/>
          <w:lang w:eastAsia="en-US"/>
        </w:rPr>
      </w:pPr>
    </w:p>
    <w:p w14:paraId="0FBDC04E" w14:textId="77777777" w:rsidR="00084545" w:rsidRPr="00084545" w:rsidRDefault="382A6C4F" w:rsidP="382A6C4F">
      <w:pPr>
        <w:suppressAutoHyphens w:val="0"/>
        <w:spacing w:after="0" w:line="360" w:lineRule="auto"/>
        <w:ind w:firstLine="0"/>
        <w:jc w:val="left"/>
        <w:rPr>
          <w:rFonts w:ascii="Arial,Calibri" w:eastAsia="Arial,Calibri" w:hAnsi="Arial,Calibri" w:cs="Arial,Calibri"/>
          <w:color w:val="00000A"/>
          <w:lang w:eastAsia="pt-BR"/>
        </w:rPr>
      </w:pPr>
      <w:r w:rsidRPr="382A6C4F">
        <w:rPr>
          <w:rFonts w:eastAsia="Arial" w:cs="Arial"/>
          <w:b/>
          <w:bCs/>
          <w:color w:val="00000A"/>
          <w:lang w:eastAsia="pt-BR"/>
        </w:rPr>
        <w:t>Requisitos de Produto:</w:t>
      </w:r>
      <w:r w:rsidRPr="382A6C4F">
        <w:rPr>
          <w:rFonts w:eastAsia="Arial" w:cs="Arial"/>
          <w:color w:val="00000A"/>
          <w:lang w:eastAsia="pt-BR"/>
        </w:rPr>
        <w:t xml:space="preserve"> Conjunto de requisitos para prover conteúdo aos usuários cadastrados.</w:t>
      </w:r>
    </w:p>
    <w:p w14:paraId="7D872468" w14:textId="77777777" w:rsidR="00084545" w:rsidRPr="00084545" w:rsidRDefault="00084545" w:rsidP="00084545">
      <w:pPr>
        <w:suppressAutoHyphens w:val="0"/>
        <w:spacing w:after="0" w:line="360" w:lineRule="auto"/>
        <w:ind w:firstLine="0"/>
        <w:jc w:val="left"/>
        <w:rPr>
          <w:rFonts w:eastAsia="Calibri" w:cs="Arial"/>
          <w:b/>
          <w:color w:val="00000A"/>
          <w:lang w:eastAsia="pt-BR"/>
        </w:rPr>
      </w:pPr>
    </w:p>
    <w:p w14:paraId="448CB333"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[RNF001] – Usabilidade</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2151CEB5" w14:textId="77777777" w:rsidTr="382A6C4F">
        <w:tc>
          <w:tcPr>
            <w:tcW w:w="1806" w:type="dxa"/>
            <w:shd w:val="clear" w:color="auto" w:fill="auto"/>
          </w:tcPr>
          <w:p w14:paraId="64C38A76"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3CA3B007" w14:textId="3E9D87BF"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6EA4CA3E"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Essencial</w:t>
            </w:r>
          </w:p>
        </w:tc>
        <w:tc>
          <w:tcPr>
            <w:tcW w:w="431" w:type="dxa"/>
            <w:shd w:val="clear" w:color="auto" w:fill="auto"/>
          </w:tcPr>
          <w:p w14:paraId="42EF9439" w14:textId="66E84BA1"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7C163787"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Importante</w:t>
            </w:r>
          </w:p>
        </w:tc>
        <w:tc>
          <w:tcPr>
            <w:tcW w:w="430" w:type="dxa"/>
            <w:shd w:val="clear" w:color="auto" w:fill="auto"/>
          </w:tcPr>
          <w:p w14:paraId="7B5D3AAA" w14:textId="22BC6D77"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X</w:t>
            </w:r>
          </w:p>
        </w:tc>
        <w:tc>
          <w:tcPr>
            <w:tcW w:w="1377" w:type="dxa"/>
            <w:shd w:val="clear" w:color="auto" w:fill="auto"/>
          </w:tcPr>
          <w:p w14:paraId="42A07914"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Desejável</w:t>
            </w:r>
          </w:p>
        </w:tc>
      </w:tr>
    </w:tbl>
    <w:p w14:paraId="5A73B272" w14:textId="77777777" w:rsidR="00084545" w:rsidRPr="00084545" w:rsidRDefault="382A6C4F" w:rsidP="382A6C4F">
      <w:pPr>
        <w:suppressAutoHyphens w:val="0"/>
        <w:spacing w:after="0" w:line="360" w:lineRule="auto"/>
        <w:ind w:firstLine="720"/>
        <w:jc w:val="left"/>
        <w:rPr>
          <w:rFonts w:ascii="Arial,Calibri" w:eastAsia="Arial,Calibri" w:hAnsi="Arial,Calibri" w:cs="Arial,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O sistema deve prover interface simples e intuitiva, de fácil navegação para facilitar o uso do mesmo por parte dos usuários.</w:t>
      </w:r>
    </w:p>
    <w:p w14:paraId="23919E33" w14:textId="77777777" w:rsidR="00084545" w:rsidRPr="00084545" w:rsidRDefault="00084545" w:rsidP="00084545">
      <w:pPr>
        <w:suppressAutoHyphens w:val="0"/>
        <w:spacing w:after="0" w:line="360" w:lineRule="auto"/>
        <w:ind w:firstLine="0"/>
        <w:jc w:val="left"/>
        <w:rPr>
          <w:rFonts w:eastAsia="Calibri" w:cs="Arial"/>
          <w:color w:val="00000A"/>
          <w:lang w:eastAsia="pt-BR"/>
        </w:rPr>
      </w:pPr>
    </w:p>
    <w:p w14:paraId="246EDBC0"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[RNF002] – Apresentação da Interface Gráfica</w:t>
      </w:r>
    </w:p>
    <w:tbl>
      <w:tblPr>
        <w:tblW w:w="8435" w:type="dxa"/>
        <w:tblInd w:w="708" w:type="dxa"/>
        <w:tblLook w:val="0000" w:firstRow="0" w:lastRow="0" w:firstColumn="0" w:lastColumn="0" w:noHBand="0" w:noVBand="0"/>
      </w:tblPr>
      <w:tblGrid>
        <w:gridCol w:w="1807"/>
        <w:gridCol w:w="430"/>
        <w:gridCol w:w="1984"/>
        <w:gridCol w:w="425"/>
        <w:gridCol w:w="1982"/>
        <w:gridCol w:w="430"/>
        <w:gridCol w:w="1377"/>
      </w:tblGrid>
      <w:tr w:rsidR="00084545" w:rsidRPr="00084545" w14:paraId="440B5029" w14:textId="77777777" w:rsidTr="382A6C4F">
        <w:tc>
          <w:tcPr>
            <w:tcW w:w="1806" w:type="dxa"/>
            <w:shd w:val="clear" w:color="auto" w:fill="auto"/>
          </w:tcPr>
          <w:p w14:paraId="4BF12AB1"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30" w:type="dxa"/>
            <w:shd w:val="clear" w:color="auto" w:fill="auto"/>
          </w:tcPr>
          <w:p w14:paraId="7DFFAF40" w14:textId="792CE8C2"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X</w:t>
            </w:r>
          </w:p>
        </w:tc>
        <w:tc>
          <w:tcPr>
            <w:tcW w:w="1984" w:type="dxa"/>
            <w:shd w:val="clear" w:color="auto" w:fill="auto"/>
          </w:tcPr>
          <w:p w14:paraId="54F31A1E"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Essencial</w:t>
            </w:r>
          </w:p>
        </w:tc>
        <w:tc>
          <w:tcPr>
            <w:tcW w:w="425" w:type="dxa"/>
            <w:shd w:val="clear" w:color="auto" w:fill="auto"/>
          </w:tcPr>
          <w:p w14:paraId="0D3DD215" w14:textId="22561F36"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17B139A9"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Importante</w:t>
            </w:r>
          </w:p>
        </w:tc>
        <w:tc>
          <w:tcPr>
            <w:tcW w:w="430" w:type="dxa"/>
            <w:shd w:val="clear" w:color="auto" w:fill="auto"/>
          </w:tcPr>
          <w:p w14:paraId="04FDCD8F" w14:textId="378A9457"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377" w:type="dxa"/>
            <w:shd w:val="clear" w:color="auto" w:fill="auto"/>
          </w:tcPr>
          <w:p w14:paraId="17C38D2A"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Desejável</w:t>
            </w:r>
          </w:p>
        </w:tc>
      </w:tr>
    </w:tbl>
    <w:p w14:paraId="010F0ED0" w14:textId="77777777" w:rsidR="00084545" w:rsidRPr="00084545" w:rsidRDefault="382A6C4F" w:rsidP="382A6C4F">
      <w:pPr>
        <w:suppressAutoHyphens w:val="0"/>
        <w:spacing w:after="0" w:line="360" w:lineRule="auto"/>
        <w:ind w:firstLine="720"/>
        <w:jc w:val="left"/>
        <w:rPr>
          <w:rFonts w:ascii="Arial,Calibri" w:eastAsia="Arial,Calibri" w:hAnsi="Arial,Calibri" w:cs="Arial,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xml:space="preserve">: O sistema deve fazer uso, exclusivamente, da língua inglesa para todo e qualquer texto apresentado. </w:t>
      </w:r>
    </w:p>
    <w:p w14:paraId="39B7F3D7" w14:textId="77777777" w:rsidR="00084545" w:rsidRPr="00084545" w:rsidRDefault="00084545" w:rsidP="00084545">
      <w:pPr>
        <w:suppressAutoHyphens w:val="0"/>
        <w:spacing w:after="0" w:line="360" w:lineRule="auto"/>
        <w:ind w:firstLine="0"/>
        <w:jc w:val="left"/>
        <w:rPr>
          <w:rFonts w:eastAsia="Calibri" w:cs="Arial"/>
          <w:b/>
          <w:color w:val="00000A"/>
          <w:lang w:eastAsia="pt-BR"/>
        </w:rPr>
      </w:pPr>
    </w:p>
    <w:p w14:paraId="61125460"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[RNF003] – Linguagem de programação adotada</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1A8B4FF9" w14:textId="77777777" w:rsidTr="382A6C4F">
        <w:tc>
          <w:tcPr>
            <w:tcW w:w="1806" w:type="dxa"/>
            <w:shd w:val="clear" w:color="auto" w:fill="auto"/>
          </w:tcPr>
          <w:p w14:paraId="173BC0F1"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b/>
                <w:bCs/>
                <w:color w:val="00000A"/>
                <w:lang w:eastAsia="pt-BR"/>
              </w:rPr>
              <w:t>Prioridade</w:t>
            </w:r>
            <w:r w:rsidRPr="382A6C4F">
              <w:rPr>
                <w:rFonts w:eastAsia="Arial" w:cs="Arial"/>
                <w:color w:val="00000A"/>
                <w:lang w:eastAsia="pt-BR"/>
              </w:rPr>
              <w:t>:</w:t>
            </w:r>
          </w:p>
        </w:tc>
        <w:tc>
          <w:tcPr>
            <w:tcW w:w="426" w:type="dxa"/>
            <w:shd w:val="clear" w:color="auto" w:fill="auto"/>
          </w:tcPr>
          <w:p w14:paraId="6A659DC3" w14:textId="1819ED76"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X</w:t>
            </w:r>
          </w:p>
        </w:tc>
        <w:tc>
          <w:tcPr>
            <w:tcW w:w="1982" w:type="dxa"/>
            <w:shd w:val="clear" w:color="auto" w:fill="auto"/>
          </w:tcPr>
          <w:p w14:paraId="5762353A"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Essencial</w:t>
            </w:r>
          </w:p>
        </w:tc>
        <w:tc>
          <w:tcPr>
            <w:tcW w:w="431" w:type="dxa"/>
            <w:shd w:val="clear" w:color="auto" w:fill="auto"/>
          </w:tcPr>
          <w:p w14:paraId="6DA0E7C8" w14:textId="6722E868"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50E8CB35"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Importante</w:t>
            </w:r>
          </w:p>
        </w:tc>
        <w:tc>
          <w:tcPr>
            <w:tcW w:w="430" w:type="dxa"/>
            <w:shd w:val="clear" w:color="auto" w:fill="auto"/>
          </w:tcPr>
          <w:p w14:paraId="0DC88B4C" w14:textId="0F398FC1"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377" w:type="dxa"/>
            <w:shd w:val="clear" w:color="auto" w:fill="auto"/>
          </w:tcPr>
          <w:p w14:paraId="61948A52"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Desejável</w:t>
            </w:r>
          </w:p>
        </w:tc>
      </w:tr>
    </w:tbl>
    <w:p w14:paraId="6D87B150" w14:textId="77777777" w:rsidR="00084545" w:rsidRPr="00084545" w:rsidRDefault="382A6C4F" w:rsidP="382A6C4F">
      <w:pPr>
        <w:suppressAutoHyphens w:val="0"/>
        <w:spacing w:after="0" w:line="360" w:lineRule="auto"/>
        <w:ind w:firstLine="720"/>
        <w:jc w:val="left"/>
        <w:rPr>
          <w:rFonts w:ascii="Arial,Calibri" w:eastAsia="Arial,Calibri" w:hAnsi="Arial,Calibri" w:cs="Arial,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O sistema deve utilizar a linguagem Java versão 1.8.</w:t>
      </w:r>
    </w:p>
    <w:p w14:paraId="09AA2A33" w14:textId="77777777" w:rsidR="00084545" w:rsidRPr="00084545" w:rsidRDefault="00084545" w:rsidP="00084545">
      <w:pPr>
        <w:suppressAutoHyphens w:val="0"/>
        <w:spacing w:after="0" w:line="360" w:lineRule="auto"/>
        <w:ind w:firstLine="0"/>
        <w:jc w:val="left"/>
        <w:rPr>
          <w:rFonts w:eastAsia="Calibri" w:cs="Arial"/>
          <w:b/>
          <w:color w:val="00000A"/>
          <w:lang w:eastAsia="pt-BR"/>
        </w:rPr>
      </w:pPr>
    </w:p>
    <w:p w14:paraId="60219BCD"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[RNF004] – Sistema Operacional alvo</w:t>
      </w:r>
    </w:p>
    <w:tbl>
      <w:tblPr>
        <w:tblW w:w="8435" w:type="dxa"/>
        <w:tblInd w:w="708" w:type="dxa"/>
        <w:tblLook w:val="0000" w:firstRow="0" w:lastRow="0" w:firstColumn="0" w:lastColumn="0" w:noHBand="0" w:noVBand="0"/>
      </w:tblPr>
      <w:tblGrid>
        <w:gridCol w:w="1807"/>
        <w:gridCol w:w="426"/>
        <w:gridCol w:w="1982"/>
        <w:gridCol w:w="431"/>
        <w:gridCol w:w="1982"/>
        <w:gridCol w:w="430"/>
        <w:gridCol w:w="1377"/>
      </w:tblGrid>
      <w:tr w:rsidR="00084545" w:rsidRPr="00084545" w14:paraId="2F2C0234" w14:textId="77777777" w:rsidTr="382A6C4F">
        <w:tc>
          <w:tcPr>
            <w:tcW w:w="1806" w:type="dxa"/>
            <w:shd w:val="clear" w:color="auto" w:fill="auto"/>
          </w:tcPr>
          <w:p w14:paraId="0462E6EF" w14:textId="77777777" w:rsidR="00084545" w:rsidRPr="00084545" w:rsidRDefault="382A6C4F" w:rsidP="382A6C4F">
            <w:pPr>
              <w:suppressAutoHyphens w:val="0"/>
              <w:spacing w:before="240" w:after="24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lastRenderedPageBreak/>
              <w:t>Prioridade</w:t>
            </w:r>
            <w:r w:rsidRPr="382A6C4F">
              <w:rPr>
                <w:rFonts w:eastAsia="Arial" w:cs="Arial"/>
                <w:color w:val="00000A"/>
                <w:lang w:eastAsia="pt-BR"/>
              </w:rPr>
              <w:t>:</w:t>
            </w:r>
          </w:p>
        </w:tc>
        <w:tc>
          <w:tcPr>
            <w:tcW w:w="426" w:type="dxa"/>
            <w:shd w:val="clear" w:color="auto" w:fill="auto"/>
          </w:tcPr>
          <w:p w14:paraId="61422208" w14:textId="6087E85E"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X</w:t>
            </w:r>
          </w:p>
        </w:tc>
        <w:tc>
          <w:tcPr>
            <w:tcW w:w="1982" w:type="dxa"/>
            <w:shd w:val="clear" w:color="auto" w:fill="auto"/>
          </w:tcPr>
          <w:p w14:paraId="41208A7C"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Essencial</w:t>
            </w:r>
          </w:p>
        </w:tc>
        <w:tc>
          <w:tcPr>
            <w:tcW w:w="431" w:type="dxa"/>
            <w:shd w:val="clear" w:color="auto" w:fill="auto"/>
          </w:tcPr>
          <w:p w14:paraId="186DA15F" w14:textId="5F1EA50B"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982" w:type="dxa"/>
            <w:shd w:val="clear" w:color="auto" w:fill="auto"/>
          </w:tcPr>
          <w:p w14:paraId="40D489AF"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Importante</w:t>
            </w:r>
          </w:p>
        </w:tc>
        <w:tc>
          <w:tcPr>
            <w:tcW w:w="430" w:type="dxa"/>
            <w:shd w:val="clear" w:color="auto" w:fill="auto"/>
          </w:tcPr>
          <w:p w14:paraId="34B2E60D" w14:textId="5D89F18B" w:rsidR="00084545" w:rsidRPr="00084545" w:rsidRDefault="000A4037" w:rsidP="382A6C4F">
            <w:pPr>
              <w:suppressAutoHyphens w:val="0"/>
              <w:spacing w:before="240" w:after="240" w:line="360" w:lineRule="auto"/>
              <w:ind w:firstLine="0"/>
              <w:jc w:val="right"/>
              <w:rPr>
                <w:rFonts w:ascii="Arial,Calibri" w:eastAsia="Arial,Calibri" w:hAnsi="Arial,Calibri" w:cs="Arial,Calibri"/>
                <w:color w:val="00000A"/>
                <w:lang w:eastAsia="pt-BR"/>
              </w:rPr>
            </w:pPr>
            <w:r>
              <w:rPr>
                <w:rFonts w:ascii="Arial,Calibri" w:eastAsia="Arial,Calibri" w:hAnsi="Arial,Calibri" w:cs="Arial,Calibri"/>
                <w:color w:val="00000A"/>
                <w:lang w:eastAsia="pt-BR"/>
              </w:rPr>
              <w:t>-</w:t>
            </w:r>
          </w:p>
        </w:tc>
        <w:tc>
          <w:tcPr>
            <w:tcW w:w="1377" w:type="dxa"/>
            <w:shd w:val="clear" w:color="auto" w:fill="auto"/>
          </w:tcPr>
          <w:p w14:paraId="4E3054A4" w14:textId="77777777" w:rsidR="00084545" w:rsidRPr="00084545" w:rsidRDefault="382A6C4F" w:rsidP="382A6C4F">
            <w:pPr>
              <w:suppressAutoHyphens w:val="0"/>
              <w:spacing w:before="240" w:after="240" w:line="360" w:lineRule="auto"/>
              <w:ind w:firstLine="0"/>
              <w:jc w:val="left"/>
              <w:rPr>
                <w:rFonts w:ascii="Arial,Calibri" w:eastAsia="Arial,Calibri" w:hAnsi="Arial,Calibri" w:cs="Arial,Calibri"/>
                <w:color w:val="00000A"/>
                <w:lang w:eastAsia="pt-BR"/>
              </w:rPr>
            </w:pPr>
            <w:r w:rsidRPr="382A6C4F">
              <w:rPr>
                <w:rFonts w:eastAsia="Arial" w:cs="Arial"/>
                <w:color w:val="00000A"/>
                <w:lang w:eastAsia="pt-BR"/>
              </w:rPr>
              <w:t>Desejável</w:t>
            </w:r>
          </w:p>
        </w:tc>
      </w:tr>
    </w:tbl>
    <w:p w14:paraId="465D4A93" w14:textId="13D8ABAA" w:rsidR="00084545" w:rsidRDefault="382A6C4F" w:rsidP="382A6C4F">
      <w:pPr>
        <w:suppressAutoHyphens w:val="0"/>
        <w:spacing w:after="0" w:line="360" w:lineRule="auto"/>
        <w:ind w:firstLine="720"/>
        <w:jc w:val="left"/>
        <w:rPr>
          <w:rFonts w:eastAsia="Arial" w:cs="Arial"/>
          <w:color w:val="00000A"/>
          <w:lang w:eastAsia="pt-BR"/>
        </w:rPr>
      </w:pPr>
      <w:r w:rsidRPr="382A6C4F">
        <w:rPr>
          <w:rFonts w:eastAsia="Arial" w:cs="Arial"/>
          <w:b/>
          <w:bCs/>
          <w:color w:val="00000A"/>
          <w:lang w:eastAsia="pt-BR"/>
        </w:rPr>
        <w:t>Descrição</w:t>
      </w:r>
      <w:r w:rsidRPr="382A6C4F">
        <w:rPr>
          <w:rFonts w:eastAsia="Arial" w:cs="Arial"/>
          <w:color w:val="00000A"/>
          <w:lang w:eastAsia="pt-BR"/>
        </w:rPr>
        <w:t xml:space="preserve">: O sistema deve </w:t>
      </w:r>
      <w:r w:rsidR="00867D2E">
        <w:rPr>
          <w:rFonts w:eastAsia="Arial" w:cs="Arial"/>
          <w:color w:val="00000A"/>
          <w:lang w:eastAsia="pt-BR"/>
        </w:rPr>
        <w:t>ser executado em</w:t>
      </w:r>
      <w:r w:rsidR="00FE3EF2">
        <w:rPr>
          <w:rFonts w:eastAsia="Arial" w:cs="Arial"/>
          <w:color w:val="00000A"/>
          <w:lang w:eastAsia="pt-BR"/>
        </w:rPr>
        <w:t xml:space="preserve"> qualquer SO que suporte </w:t>
      </w:r>
      <w:r w:rsidR="00590B64">
        <w:rPr>
          <w:rFonts w:eastAsia="Arial" w:cs="Arial"/>
          <w:color w:val="00000A"/>
          <w:lang w:eastAsia="pt-BR"/>
        </w:rPr>
        <w:t>a máquina virtual do Java (</w:t>
      </w:r>
      <w:r w:rsidRPr="382A6C4F">
        <w:rPr>
          <w:rFonts w:eastAsia="Arial" w:cs="Arial"/>
          <w:color w:val="00000A"/>
          <w:lang w:eastAsia="pt-BR"/>
        </w:rPr>
        <w:t>JVM</w:t>
      </w:r>
      <w:r w:rsidR="00590B64">
        <w:rPr>
          <w:rFonts w:eastAsia="Arial" w:cs="Arial"/>
          <w:color w:val="00000A"/>
          <w:lang w:eastAsia="pt-BR"/>
        </w:rPr>
        <w:t>)</w:t>
      </w:r>
      <w:r w:rsidRPr="382A6C4F">
        <w:rPr>
          <w:rFonts w:eastAsia="Arial" w:cs="Arial"/>
          <w:color w:val="00000A"/>
          <w:lang w:eastAsia="pt-BR"/>
        </w:rPr>
        <w:t>.</w:t>
      </w:r>
    </w:p>
    <w:p w14:paraId="75279B78" w14:textId="77777777" w:rsidR="00084545" w:rsidRPr="00084545" w:rsidRDefault="00084545" w:rsidP="382A6C4F">
      <w:pPr>
        <w:pStyle w:val="Ttulo3"/>
        <w:numPr>
          <w:ilvl w:val="2"/>
          <w:numId w:val="0"/>
        </w:numPr>
      </w:pPr>
    </w:p>
    <w:p w14:paraId="0402C066" w14:textId="5574D217" w:rsidR="00084545" w:rsidRPr="00084545" w:rsidRDefault="00084545" w:rsidP="382A6C4F">
      <w:pPr>
        <w:pStyle w:val="Ttulo3"/>
        <w:numPr>
          <w:ilvl w:val="2"/>
          <w:numId w:val="0"/>
        </w:numPr>
      </w:pPr>
      <w:bookmarkStart w:id="196" w:name="__RefHeading___Toc1261_1614258110"/>
      <w:bookmarkStart w:id="197" w:name="_Toc447474823"/>
      <w:bookmarkStart w:id="198" w:name="_Toc465889445"/>
      <w:bookmarkEnd w:id="196"/>
      <w:bookmarkEnd w:id="197"/>
      <w:r w:rsidRPr="00084545">
        <w:t>4.1.4 Regras de Negócio</w:t>
      </w:r>
      <w:bookmarkEnd w:id="198"/>
    </w:p>
    <w:p w14:paraId="789BB81B"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08F2E6B6" w14:textId="132DC14E" w:rsidR="00084545" w:rsidRPr="00D646E8" w:rsidRDefault="382A6C4F" w:rsidP="382A6C4F">
      <w:pPr>
        <w:suppressAutoHyphens w:val="0"/>
        <w:spacing w:after="0" w:line="360" w:lineRule="auto"/>
        <w:ind w:left="708" w:firstLine="0"/>
        <w:jc w:val="left"/>
        <w:rPr>
          <w:rFonts w:eastAsia="Times New Roman,Calibri"/>
          <w:b/>
        </w:rPr>
      </w:pPr>
      <w:r w:rsidRPr="00D646E8">
        <w:rPr>
          <w:rFonts w:eastAsia="Arial"/>
          <w:b/>
        </w:rPr>
        <w:t xml:space="preserve">[RN001] – </w:t>
      </w:r>
      <w:r w:rsidR="00590B64" w:rsidRPr="00D646E8">
        <w:rPr>
          <w:rFonts w:eastAsia="Arial"/>
          <w:b/>
        </w:rPr>
        <w:t>Alterar topoligia reseta valores</w:t>
      </w:r>
    </w:p>
    <w:p w14:paraId="6989942E" w14:textId="4E288C76" w:rsidR="00084545" w:rsidRPr="00084545" w:rsidRDefault="382A6C4F" w:rsidP="382A6C4F">
      <w:pPr>
        <w:suppressAutoHyphens w:val="0"/>
        <w:spacing w:after="0" w:line="360" w:lineRule="auto"/>
        <w:ind w:left="90" w:firstLine="630"/>
        <w:jc w:val="left"/>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Descrição:</w:t>
      </w:r>
      <w:r w:rsidRPr="382A6C4F">
        <w:rPr>
          <w:rFonts w:eastAsia="Arial" w:cs="Arial"/>
          <w:color w:val="00000A"/>
          <w:lang w:eastAsia="pt-BR"/>
        </w:rPr>
        <w:t xml:space="preserve"> </w:t>
      </w:r>
      <w:r w:rsidR="001814DE">
        <w:rPr>
          <w:rFonts w:eastAsia="Arial" w:cs="Arial"/>
          <w:color w:val="00000A"/>
          <w:lang w:eastAsia="pt-BR"/>
        </w:rPr>
        <w:t xml:space="preserve">Toda vez que alterar a topoligia de uma rede, suas </w:t>
      </w:r>
      <w:r w:rsidR="00590B64">
        <w:rPr>
          <w:rFonts w:eastAsia="Arial" w:cs="Arial"/>
          <w:color w:val="00000A"/>
          <w:lang w:eastAsia="pt-BR"/>
        </w:rPr>
        <w:t>pesos</w:t>
      </w:r>
      <w:r w:rsidR="001814DE">
        <w:rPr>
          <w:rFonts w:eastAsia="Arial" w:cs="Arial"/>
          <w:color w:val="00000A"/>
          <w:lang w:eastAsia="pt-BR"/>
        </w:rPr>
        <w:t xml:space="preserve"> serão populadas com valores aleatórios</w:t>
      </w:r>
      <w:r w:rsidRPr="382A6C4F">
        <w:rPr>
          <w:rFonts w:eastAsia="Arial" w:cs="Arial"/>
          <w:color w:val="00000A"/>
          <w:lang w:eastAsia="pt-BR"/>
        </w:rPr>
        <w:t>.</w:t>
      </w:r>
    </w:p>
    <w:p w14:paraId="5E068E2A" w14:textId="77777777" w:rsidR="00084545" w:rsidRPr="00084545" w:rsidRDefault="00084545" w:rsidP="00084545">
      <w:pPr>
        <w:suppressAutoHyphens w:val="0"/>
        <w:spacing w:after="0" w:line="360" w:lineRule="auto"/>
        <w:ind w:left="708" w:firstLine="0"/>
        <w:jc w:val="left"/>
        <w:rPr>
          <w:rFonts w:eastAsia="Calibri" w:cs="Arial"/>
          <w:color w:val="00000A"/>
          <w:lang w:eastAsia="pt-BR"/>
        </w:rPr>
      </w:pPr>
    </w:p>
    <w:p w14:paraId="3C88B8D9" w14:textId="4C32056F" w:rsidR="00084545" w:rsidRDefault="00084545" w:rsidP="382A6C4F">
      <w:pPr>
        <w:pStyle w:val="Ttulo2"/>
        <w:rPr>
          <w:rFonts w:eastAsia="Arial"/>
        </w:rPr>
      </w:pPr>
      <w:bookmarkStart w:id="199" w:name="__RefHeading___Toc1263_1614258110"/>
      <w:bookmarkStart w:id="200" w:name="_Toc447474824"/>
      <w:bookmarkStart w:id="201" w:name="_Toc395474966"/>
      <w:bookmarkStart w:id="202" w:name="_Toc465889446"/>
      <w:bookmarkEnd w:id="199"/>
      <w:r w:rsidRPr="382A6C4F">
        <w:rPr>
          <w:rFonts w:eastAsia="Arial"/>
        </w:rPr>
        <w:t>4.2 Modelagem</w:t>
      </w:r>
      <w:bookmarkEnd w:id="200"/>
      <w:bookmarkEnd w:id="201"/>
      <w:r w:rsidRPr="382A6C4F">
        <w:rPr>
          <w:rFonts w:eastAsia="Arial"/>
        </w:rPr>
        <w:t xml:space="preserve"> dos requisitos funcionais</w:t>
      </w:r>
      <w:bookmarkEnd w:id="202"/>
    </w:p>
    <w:p w14:paraId="36074F30" w14:textId="77777777" w:rsidR="00084545" w:rsidRPr="00084545" w:rsidRDefault="00084545" w:rsidP="00084545">
      <w:pPr>
        <w:rPr>
          <w:rFonts w:eastAsia="Arial"/>
          <w:lang w:eastAsia="pt-BR"/>
        </w:rPr>
      </w:pPr>
    </w:p>
    <w:p w14:paraId="642843A2" w14:textId="77777777" w:rsidR="00084545" w:rsidRPr="00084545" w:rsidRDefault="382A6C4F" w:rsidP="382A6C4F">
      <w:pPr>
        <w:suppressAutoHyphens w:val="0"/>
        <w:spacing w:after="0" w:line="360" w:lineRule="auto"/>
        <w:rPr>
          <w:rFonts w:ascii="Arial,Calibri" w:eastAsia="Arial,Calibri" w:hAnsi="Arial,Calibri" w:cs="Arial,Calibri"/>
          <w:color w:val="00000A"/>
          <w:lang w:eastAsia="pt-BR"/>
        </w:rPr>
      </w:pPr>
      <w:r w:rsidRPr="382A6C4F">
        <w:rPr>
          <w:rFonts w:eastAsia="Arial" w:cs="Arial"/>
          <w:color w:val="00000A"/>
          <w:lang w:eastAsia="pt-BR"/>
        </w:rPr>
        <w:t>Neste item devem ser descritos os requisitos a serem atendidos funcionalmente pelo sistema de uma forma simples, possibilitando a compreensão do comportamento do sistema pela perspectiva do usuário. Devem ser descritos os atores e o diagrama de caso de uso. A seguir um exemplo de especificação de atores, do diagrama de caso de uso e da especificação de caso de uso.</w:t>
      </w:r>
    </w:p>
    <w:p w14:paraId="77B77FC8" w14:textId="77777777" w:rsidR="00084545" w:rsidRPr="00084545" w:rsidRDefault="00084545" w:rsidP="00084545">
      <w:pPr>
        <w:suppressAutoHyphens w:val="0"/>
        <w:spacing w:after="0"/>
        <w:ind w:firstLine="0"/>
        <w:jc w:val="left"/>
        <w:rPr>
          <w:rFonts w:ascii="Verdana" w:hAnsi="Verdana"/>
          <w:color w:val="000000"/>
          <w:lang w:eastAsia="pt-BR"/>
        </w:rPr>
      </w:pPr>
    </w:p>
    <w:p w14:paraId="55AE0501" w14:textId="77777777" w:rsidR="00084545" w:rsidRPr="00084545" w:rsidRDefault="00084545" w:rsidP="00084545">
      <w:pPr>
        <w:suppressAutoHyphens w:val="0"/>
        <w:spacing w:after="0"/>
        <w:ind w:firstLine="0"/>
        <w:jc w:val="left"/>
        <w:rPr>
          <w:rFonts w:ascii="Verdana" w:hAnsi="Verdana"/>
          <w:color w:val="000000"/>
          <w:lang w:eastAsia="pt-BR"/>
        </w:rPr>
      </w:pPr>
    </w:p>
    <w:p w14:paraId="1002E031" w14:textId="6EC6DF02" w:rsidR="00084545" w:rsidRPr="00084545" w:rsidRDefault="00084545" w:rsidP="00084545">
      <w:pPr>
        <w:pStyle w:val="Ttulo3"/>
      </w:pPr>
      <w:bookmarkStart w:id="203" w:name="__RefHeading___Toc1265_1614258110"/>
      <w:bookmarkStart w:id="204" w:name="_Toc447474825"/>
      <w:bookmarkStart w:id="205" w:name="_Toc465889447"/>
      <w:bookmarkEnd w:id="203"/>
      <w:bookmarkEnd w:id="204"/>
      <w:r w:rsidRPr="382A6C4F">
        <w:rPr>
          <w:rFonts w:eastAsia="Arial" w:cs="Arial"/>
        </w:rPr>
        <w:t>4</w:t>
      </w:r>
      <w:r w:rsidRPr="00084545">
        <w:t>.2.1 Atores</w:t>
      </w:r>
      <w:bookmarkEnd w:id="205"/>
    </w:p>
    <w:p w14:paraId="595F6FB2" w14:textId="77777777" w:rsidR="00084545" w:rsidRPr="00084545" w:rsidRDefault="382A6C4F" w:rsidP="382A6C4F">
      <w:pPr>
        <w:suppressAutoHyphens w:val="0"/>
        <w:spacing w:after="0" w:line="360" w:lineRule="auto"/>
        <w:ind w:left="708" w:firstLine="0"/>
        <w:rPr>
          <w:rFonts w:ascii="Arial,Calibri" w:eastAsia="Arial,Calibri" w:hAnsi="Arial,Calibri" w:cs="Arial,Calibri"/>
          <w:color w:val="00000A"/>
          <w:lang w:eastAsia="pt-BR"/>
        </w:rPr>
      </w:pPr>
      <w:r w:rsidRPr="382A6C4F">
        <w:rPr>
          <w:rFonts w:eastAsia="Arial" w:cs="Arial"/>
          <w:color w:val="00000A"/>
          <w:lang w:eastAsia="pt-BR"/>
        </w:rPr>
        <w:t>A seguir são apresentados exemplos da especificação de atores.</w:t>
      </w:r>
    </w:p>
    <w:p w14:paraId="3D4CECD6" w14:textId="77777777" w:rsidR="00084545" w:rsidRPr="00084545" w:rsidRDefault="00084545" w:rsidP="00084545">
      <w:pPr>
        <w:suppressAutoHyphens w:val="0"/>
        <w:spacing w:after="0" w:line="360" w:lineRule="auto"/>
        <w:ind w:left="708" w:firstLine="0"/>
        <w:rPr>
          <w:rFonts w:eastAsia="Calibri" w:cs="Arial"/>
          <w:b/>
          <w:color w:val="00000A"/>
          <w:lang w:eastAsia="pt-BR"/>
        </w:rPr>
      </w:pPr>
    </w:p>
    <w:p w14:paraId="4B269A2B" w14:textId="527FA8C3" w:rsidR="00084545" w:rsidRPr="00084545" w:rsidRDefault="382A6C4F" w:rsidP="382A6C4F">
      <w:pPr>
        <w:suppressAutoHyphens w:val="0"/>
        <w:spacing w:after="0" w:line="360" w:lineRule="auto"/>
        <w:ind w:left="708" w:firstLine="0"/>
        <w:rPr>
          <w:rFonts w:ascii="Times New Roman,Calibri" w:eastAsia="Times New Roman,Calibri" w:hAnsi="Times New Roman,Calibri" w:cs="Times New Roman,Calibri"/>
          <w:color w:val="00000A"/>
          <w:lang w:eastAsia="pt-BR"/>
        </w:rPr>
      </w:pPr>
      <w:r w:rsidRPr="382A6C4F">
        <w:rPr>
          <w:rFonts w:eastAsia="Arial" w:cs="Arial"/>
          <w:b/>
          <w:bCs/>
          <w:color w:val="00000A"/>
          <w:lang w:eastAsia="pt-BR"/>
        </w:rPr>
        <w:t xml:space="preserve">USUÁRIO: </w:t>
      </w:r>
      <w:r w:rsidRPr="382A6C4F">
        <w:rPr>
          <w:rFonts w:eastAsia="Arial" w:cs="Arial"/>
          <w:color w:val="00000A"/>
          <w:lang w:eastAsia="pt-BR"/>
        </w:rPr>
        <w:t xml:space="preserve">Representa </w:t>
      </w:r>
      <w:r w:rsidR="00590B64">
        <w:rPr>
          <w:rFonts w:eastAsia="Arial" w:cs="Arial"/>
          <w:color w:val="00000A"/>
          <w:lang w:eastAsia="pt-BR"/>
        </w:rPr>
        <w:t>alguém que utiliza o sistema.</w:t>
      </w:r>
      <w:r w:rsidRPr="382A6C4F">
        <w:rPr>
          <w:rFonts w:eastAsia="Arial" w:cs="Arial"/>
          <w:color w:val="00000A"/>
          <w:lang w:eastAsia="pt-BR"/>
        </w:rPr>
        <w:t>.</w:t>
      </w:r>
    </w:p>
    <w:p w14:paraId="22F547F4" w14:textId="56637F46" w:rsidR="00084545" w:rsidRDefault="382A6C4F" w:rsidP="382A6C4F">
      <w:pPr>
        <w:suppressAutoHyphens w:val="0"/>
        <w:spacing w:after="0" w:line="360" w:lineRule="auto"/>
        <w:ind w:left="708" w:firstLine="0"/>
        <w:rPr>
          <w:rFonts w:eastAsia="Arial" w:cs="Arial"/>
          <w:color w:val="00000A"/>
          <w:lang w:eastAsia="pt-BR"/>
        </w:rPr>
      </w:pPr>
      <w:r w:rsidRPr="382A6C4F">
        <w:rPr>
          <w:rFonts w:eastAsia="Arial" w:cs="Arial"/>
          <w:b/>
          <w:bCs/>
          <w:color w:val="00000A"/>
          <w:lang w:eastAsia="pt-BR"/>
        </w:rPr>
        <w:t xml:space="preserve">SISTEMA BMF: </w:t>
      </w:r>
      <w:r w:rsidRPr="382A6C4F">
        <w:rPr>
          <w:rFonts w:eastAsia="Arial" w:cs="Arial"/>
          <w:color w:val="00000A"/>
          <w:lang w:eastAsia="pt-BR"/>
        </w:rPr>
        <w:t>Representa a integração com o WebService da BMF.</w:t>
      </w:r>
    </w:p>
    <w:p w14:paraId="4216849C" w14:textId="1C8B45A9" w:rsidR="00084545" w:rsidRDefault="00084545" w:rsidP="00084545">
      <w:pPr>
        <w:suppressAutoHyphens w:val="0"/>
        <w:spacing w:after="0" w:line="360" w:lineRule="auto"/>
        <w:ind w:left="708" w:firstLine="0"/>
        <w:rPr>
          <w:rFonts w:eastAsia="Arial" w:cs="Arial"/>
          <w:color w:val="00000A"/>
          <w:lang w:eastAsia="pt-BR"/>
        </w:rPr>
      </w:pPr>
    </w:p>
    <w:p w14:paraId="25FC1FAA" w14:textId="77777777" w:rsidR="00084545" w:rsidRDefault="00084545" w:rsidP="00084545">
      <w:pPr>
        <w:suppressAutoHyphens w:val="0"/>
        <w:spacing w:after="0" w:line="360" w:lineRule="auto"/>
        <w:ind w:left="708" w:firstLine="0"/>
        <w:rPr>
          <w:rFonts w:eastAsia="Arial" w:cs="Arial"/>
          <w:color w:val="00000A"/>
          <w:lang w:eastAsia="pt-BR"/>
        </w:rPr>
      </w:pPr>
    </w:p>
    <w:p w14:paraId="02D78D7A" w14:textId="77777777" w:rsidR="00084545" w:rsidRDefault="00084545" w:rsidP="00084545"/>
    <w:p w14:paraId="2BA03132" w14:textId="77777777" w:rsidR="00084545" w:rsidRPr="00084545" w:rsidRDefault="00084545" w:rsidP="382A6C4F">
      <w:pPr>
        <w:pStyle w:val="Ttulo3"/>
        <w:suppressAutoHyphens w:val="0"/>
        <w:spacing w:after="0" w:line="360" w:lineRule="auto"/>
        <w:rPr>
          <w:rFonts w:ascii="Times New Roman,Calibri" w:eastAsia="Times New Roman,Calibri" w:hAnsi="Times New Roman,Calibri" w:cs="Times New Roman,Calibri"/>
          <w:color w:val="00000A"/>
        </w:rPr>
      </w:pPr>
      <w:bookmarkStart w:id="206" w:name="_Toc465889448"/>
      <w:r>
        <w:t>4.2.2 Diagrama de Caso de uso</w:t>
      </w:r>
      <w:bookmarkEnd w:id="206"/>
    </w:p>
    <w:p w14:paraId="5F734BB7" w14:textId="4136725A" w:rsidR="00084545" w:rsidRPr="00084545" w:rsidRDefault="00D646E8" w:rsidP="007759A3">
      <w:pPr>
        <w:rPr>
          <w:rFonts w:eastAsia="Calibri"/>
        </w:rPr>
      </w:pPr>
      <w:r>
        <w:rPr>
          <w:noProof/>
          <w:lang w:eastAsia="pt-BR"/>
        </w:rPr>
        <w:lastRenderedPageBreak/>
        <w:drawing>
          <wp:inline distT="0" distB="0" distL="0" distR="0" wp14:anchorId="60CDC2C8" wp14:editId="50B65590">
            <wp:extent cx="5581650" cy="3324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1650" cy="3324225"/>
                    </a:xfrm>
                    <a:prstGeom prst="rect">
                      <a:avLst/>
                    </a:prstGeom>
                  </pic:spPr>
                </pic:pic>
              </a:graphicData>
            </a:graphic>
          </wp:inline>
        </w:drawing>
      </w:r>
    </w:p>
    <w:p w14:paraId="1DE2A391" w14:textId="0EDAC3B7" w:rsidR="00084545" w:rsidRDefault="00084545" w:rsidP="00084545">
      <w:pPr>
        <w:pStyle w:val="Legenda"/>
      </w:pPr>
      <w:bookmarkStart w:id="207" w:name="_Toc465889369"/>
      <w:r>
        <w:t xml:space="preserve">Figura </w:t>
      </w:r>
      <w:fldSimple w:instr=" SEQ Figura \* ARABIC ">
        <w:r w:rsidR="00401DAA">
          <w:rPr>
            <w:noProof/>
          </w:rPr>
          <w:t>17</w:t>
        </w:r>
      </w:fldSimple>
      <w:r>
        <w:t>. Atores</w:t>
      </w:r>
      <w:bookmarkEnd w:id="207"/>
    </w:p>
    <w:p w14:paraId="60F1A653" w14:textId="462E53CB" w:rsidR="00084545" w:rsidRDefault="382A6C4F" w:rsidP="00084545">
      <w:pPr>
        <w:pStyle w:val="Legenda"/>
      </w:pPr>
      <w:r>
        <w:t>Fonte: Autor</w:t>
      </w:r>
      <w:r w:rsidR="00401DAA">
        <w:t xml:space="preserve"> (2017)</w:t>
      </w:r>
    </w:p>
    <w:p w14:paraId="569175DD" w14:textId="77777777" w:rsidR="00084545" w:rsidRDefault="00084545" w:rsidP="00084545"/>
    <w:p w14:paraId="73A11C06" w14:textId="77777777" w:rsidR="00084545" w:rsidRDefault="00084545" w:rsidP="00084545">
      <w:pPr>
        <w:pStyle w:val="Ttulo3"/>
      </w:pPr>
      <w:bookmarkStart w:id="208" w:name="_Toc465889449"/>
      <w:r>
        <w:t>4.2.3 Especificação do Caso de Uso</w:t>
      </w:r>
      <w:bookmarkEnd w:id="208"/>
    </w:p>
    <w:tbl>
      <w:tblPr>
        <w:tblW w:w="49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084545" w:rsidRPr="00084545" w14:paraId="2AEA3555"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F73DCCB"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CSU001 – Importar Dados da BMF</w:t>
            </w:r>
          </w:p>
        </w:tc>
      </w:tr>
      <w:tr w:rsidR="00084545" w:rsidRPr="00084545" w14:paraId="2F070DBF" w14:textId="77777777" w:rsidTr="005D34CE">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60CD2B2"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4FBE82E"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Importar Dados da BMF</w:t>
            </w:r>
          </w:p>
        </w:tc>
      </w:tr>
      <w:tr w:rsidR="00084545" w:rsidRPr="00084545" w14:paraId="7D4397D1" w14:textId="77777777" w:rsidTr="005D34CE">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3CA7147B"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 xml:space="preserve">Ator Primário: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0C98015"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Sistema BMF</w:t>
            </w:r>
          </w:p>
        </w:tc>
      </w:tr>
      <w:tr w:rsidR="00084545" w:rsidRPr="00084545" w14:paraId="76DBA8A1"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524263D"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Casos de Uso Associados: CSU002</w:t>
            </w:r>
          </w:p>
        </w:tc>
      </w:tr>
      <w:tr w:rsidR="00084545" w:rsidRPr="00084545" w14:paraId="6F2A17A2"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0307CA1" w14:textId="7C69B98B" w:rsidR="00084545" w:rsidRPr="00084545" w:rsidRDefault="382A6C4F" w:rsidP="00C0680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Pré-condição: </w:t>
            </w:r>
          </w:p>
        </w:tc>
      </w:tr>
      <w:tr w:rsidR="00084545" w:rsidRPr="00084545" w14:paraId="1C94475E"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3CD99850"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Fluxo Principal </w:t>
            </w:r>
          </w:p>
          <w:p w14:paraId="02B515A6" w14:textId="276C1F19"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1</w:t>
            </w:r>
            <w:r w:rsidRPr="382A6C4F">
              <w:rPr>
                <w:rFonts w:eastAsia="Arial" w:cs="Arial"/>
                <w:b/>
                <w:bCs/>
                <w:color w:val="00000A"/>
                <w:sz w:val="20"/>
                <w:szCs w:val="20"/>
                <w:lang w:eastAsia="pt-BR"/>
              </w:rPr>
              <w:t xml:space="preserve">- </w:t>
            </w:r>
            <w:r w:rsidRPr="382A6C4F">
              <w:rPr>
                <w:rFonts w:eastAsia="Arial" w:cs="Arial"/>
                <w:color w:val="00000A"/>
                <w:sz w:val="20"/>
                <w:szCs w:val="20"/>
                <w:lang w:eastAsia="pt-BR"/>
              </w:rPr>
              <w:t>O caso de uso inicia quando o Sistema necessita das informações</w:t>
            </w:r>
            <w:r w:rsidR="00C0680F">
              <w:rPr>
                <w:rFonts w:eastAsia="Arial" w:cs="Arial"/>
                <w:color w:val="00000A"/>
                <w:sz w:val="20"/>
                <w:szCs w:val="20"/>
                <w:lang w:eastAsia="pt-BR"/>
              </w:rPr>
              <w:t xml:space="preserve"> da BMF</w:t>
            </w:r>
            <w:r w:rsidRPr="382A6C4F">
              <w:rPr>
                <w:rFonts w:eastAsia="Arial" w:cs="Arial"/>
                <w:color w:val="00000A"/>
                <w:sz w:val="20"/>
                <w:szCs w:val="20"/>
                <w:lang w:eastAsia="pt-BR"/>
              </w:rPr>
              <w:t>.</w:t>
            </w:r>
          </w:p>
          <w:p w14:paraId="780C39F3" w14:textId="70B10E89"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2- O sistema extrai as in</w:t>
            </w:r>
            <w:r w:rsidR="00C0680F">
              <w:rPr>
                <w:rFonts w:eastAsia="Arial" w:cs="Arial"/>
                <w:color w:val="00000A"/>
                <w:sz w:val="20"/>
                <w:szCs w:val="20"/>
                <w:lang w:eastAsia="pt-BR"/>
              </w:rPr>
              <w:t>formações da BMF</w:t>
            </w:r>
            <w:r w:rsidRPr="382A6C4F">
              <w:rPr>
                <w:rFonts w:eastAsia="Arial" w:cs="Arial"/>
                <w:color w:val="00000A"/>
                <w:sz w:val="20"/>
                <w:szCs w:val="20"/>
                <w:lang w:eastAsia="pt-BR"/>
              </w:rPr>
              <w:t>.</w:t>
            </w:r>
          </w:p>
          <w:p w14:paraId="08180569" w14:textId="17F500A9"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3</w:t>
            </w:r>
            <w:r w:rsidRPr="382A6C4F">
              <w:rPr>
                <w:rFonts w:eastAsia="Arial" w:cs="Arial"/>
                <w:b/>
                <w:bCs/>
                <w:color w:val="00000A"/>
                <w:sz w:val="20"/>
                <w:szCs w:val="20"/>
                <w:lang w:eastAsia="pt-BR"/>
              </w:rPr>
              <w:t>-</w:t>
            </w:r>
            <w:r w:rsidRPr="382A6C4F">
              <w:rPr>
                <w:rFonts w:eastAsia="Arial" w:cs="Arial"/>
                <w:color w:val="00000A"/>
                <w:sz w:val="20"/>
                <w:szCs w:val="20"/>
                <w:lang w:eastAsia="pt-BR"/>
              </w:rPr>
              <w:t xml:space="preserve"> O caso de uso termina.</w:t>
            </w:r>
          </w:p>
        </w:tc>
      </w:tr>
      <w:tr w:rsidR="00084545" w:rsidRPr="00084545" w14:paraId="5052E6DF"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F8299CA" w14:textId="353220D4" w:rsidR="00C0680F" w:rsidRPr="00C0680F" w:rsidRDefault="00C0680F" w:rsidP="00084545">
            <w:pPr>
              <w:suppressAutoHyphens w:val="0"/>
              <w:spacing w:after="0" w:line="360" w:lineRule="auto"/>
              <w:ind w:firstLine="0"/>
              <w:jc w:val="left"/>
              <w:rPr>
                <w:rFonts w:eastAsia="Calibri" w:cs="Arial"/>
                <w:b/>
                <w:color w:val="00000A"/>
                <w:sz w:val="20"/>
                <w:szCs w:val="20"/>
                <w:lang w:eastAsia="pt-BR"/>
              </w:rPr>
            </w:pPr>
            <w:r>
              <w:rPr>
                <w:rFonts w:eastAsia="Calibri" w:cs="Arial"/>
                <w:b/>
                <w:color w:val="00000A"/>
                <w:sz w:val="20"/>
                <w:szCs w:val="20"/>
                <w:lang w:eastAsia="pt-BR"/>
              </w:rPr>
              <w:t>Fluxo de Excessão:</w:t>
            </w:r>
          </w:p>
        </w:tc>
      </w:tr>
      <w:tr w:rsidR="00084545" w:rsidRPr="00084545" w14:paraId="5F5C7BAC"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76FE908"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Pós-condições:</w:t>
            </w:r>
          </w:p>
          <w:p w14:paraId="3B4BA096" w14:textId="453D2E74"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a. </w:t>
            </w:r>
            <w:r w:rsidR="000A4037">
              <w:rPr>
                <w:rFonts w:eastAsia="Arial" w:cs="Arial"/>
                <w:color w:val="00000A"/>
                <w:sz w:val="20"/>
                <w:szCs w:val="20"/>
                <w:lang w:eastAsia="pt-BR"/>
              </w:rPr>
              <w:t>O Sistema armazena o</w:t>
            </w:r>
            <w:r w:rsidRPr="382A6C4F">
              <w:rPr>
                <w:rFonts w:eastAsia="Arial" w:cs="Arial"/>
                <w:color w:val="00000A"/>
                <w:sz w:val="20"/>
                <w:szCs w:val="20"/>
                <w:lang w:eastAsia="pt-BR"/>
              </w:rPr>
              <w:t xml:space="preserve">s dados. </w:t>
            </w:r>
          </w:p>
        </w:tc>
      </w:tr>
      <w:tr w:rsidR="00084545" w:rsidRPr="00084545" w14:paraId="22AE2DE6"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A0165E0"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Pr="382A6C4F">
              <w:rPr>
                <w:rFonts w:eastAsia="Arial" w:cs="Arial"/>
                <w:color w:val="00000A"/>
                <w:sz w:val="20"/>
                <w:szCs w:val="20"/>
                <w:lang w:eastAsia="pt-BR"/>
              </w:rPr>
              <w:t>RF001</w:t>
            </w:r>
          </w:p>
        </w:tc>
      </w:tr>
      <w:tr w:rsidR="00084545" w:rsidRPr="00084545" w14:paraId="6452CD1F"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F239D36" w14:textId="58565E1C"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Regras de Negócio:</w:t>
            </w:r>
          </w:p>
        </w:tc>
      </w:tr>
      <w:tr w:rsidR="00084545" w:rsidRPr="00084545" w14:paraId="67C653E2" w14:textId="77777777" w:rsidTr="005D34CE">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7941A6B"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p>
        </w:tc>
      </w:tr>
    </w:tbl>
    <w:p w14:paraId="3C6CF5F2" w14:textId="77777777" w:rsidR="00084545" w:rsidRDefault="00084545" w:rsidP="00084545">
      <w:pPr>
        <w:pStyle w:val="Corpodetexto"/>
        <w:rPr>
          <w:lang w:eastAsia="pt-BR"/>
        </w:rPr>
      </w:pPr>
    </w:p>
    <w:p w14:paraId="58496799" w14:textId="57C6EB75" w:rsidR="00C0680F" w:rsidRDefault="00C0680F">
      <w:pPr>
        <w:suppressAutoHyphens w:val="0"/>
        <w:spacing w:after="0"/>
        <w:ind w:firstLine="0"/>
        <w:jc w:val="left"/>
        <w:rPr>
          <w:lang w:eastAsia="pt-BR"/>
        </w:rPr>
      </w:pPr>
      <w:r>
        <w:rPr>
          <w:lang w:eastAsia="pt-BR"/>
        </w:rPr>
        <w:br w:type="page"/>
      </w:r>
    </w:p>
    <w:p w14:paraId="0543DE0B" w14:textId="77777777" w:rsidR="00084545" w:rsidRDefault="00084545" w:rsidP="00084545">
      <w:pPr>
        <w:pStyle w:val="Corpodetexto"/>
        <w:rPr>
          <w:lang w:eastAsia="pt-BR"/>
        </w:rPr>
      </w:pPr>
    </w:p>
    <w:tbl>
      <w:tblPr>
        <w:tblW w:w="49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084545" w:rsidRPr="00084545" w14:paraId="18925795"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754501E" w14:textId="6D1EACB9"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CSU002 – </w:t>
            </w:r>
            <w:r w:rsidR="00C0680F">
              <w:rPr>
                <w:rFonts w:eastAsia="Arial" w:cs="Arial"/>
                <w:b/>
                <w:bCs/>
                <w:color w:val="00000A"/>
                <w:sz w:val="20"/>
                <w:szCs w:val="20"/>
                <w:lang w:eastAsia="pt-BR"/>
              </w:rPr>
              <w:t>Criar Rede Neural</w:t>
            </w:r>
          </w:p>
        </w:tc>
      </w:tr>
      <w:tr w:rsidR="00084545" w:rsidRPr="00084545" w14:paraId="6F6030DB" w14:textId="77777777" w:rsidTr="005D34CE">
        <w:trPr>
          <w:jc w:val="center"/>
        </w:trPr>
        <w:tc>
          <w:tcPr>
            <w:tcW w:w="257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136A9F3" w14:textId="77777777" w:rsidR="00084545" w:rsidRPr="00084545"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649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922994E" w14:textId="5A08738E" w:rsidR="00084545" w:rsidRPr="00084545" w:rsidRDefault="00C0680F" w:rsidP="382A6C4F">
            <w:pPr>
              <w:suppressAutoHyphens w:val="0"/>
              <w:spacing w:after="0"/>
              <w:ind w:firstLine="0"/>
              <w:rPr>
                <w:rFonts w:ascii="Times New Roman,Calibri" w:eastAsia="Times New Roman,Calibri" w:hAnsi="Times New Roman,Calibri" w:cs="Times New Roman,Calibri"/>
                <w:color w:val="00000A"/>
                <w:lang w:eastAsia="pt-BR"/>
              </w:rPr>
            </w:pPr>
            <w:r>
              <w:rPr>
                <w:rFonts w:eastAsia="Arial" w:cs="Arial"/>
                <w:color w:val="00000A"/>
                <w:sz w:val="20"/>
                <w:szCs w:val="20"/>
                <w:lang w:eastAsia="pt-BR"/>
              </w:rPr>
              <w:t>Criar Rede Neural</w:t>
            </w:r>
          </w:p>
        </w:tc>
      </w:tr>
      <w:tr w:rsidR="00084545" w:rsidRPr="00084545" w14:paraId="73DFAF12" w14:textId="77777777" w:rsidTr="005D34CE">
        <w:trPr>
          <w:jc w:val="center"/>
        </w:trPr>
        <w:tc>
          <w:tcPr>
            <w:tcW w:w="257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83F347F" w14:textId="77777777" w:rsidR="00084545" w:rsidRPr="00084545"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 xml:space="preserve">Ator Primário: </w:t>
            </w:r>
          </w:p>
        </w:tc>
        <w:tc>
          <w:tcPr>
            <w:tcW w:w="649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BCDDE8E" w14:textId="77777777" w:rsidR="00084545" w:rsidRPr="00084545"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Usuário</w:t>
            </w:r>
          </w:p>
        </w:tc>
      </w:tr>
      <w:tr w:rsidR="00084545" w:rsidRPr="00084545" w14:paraId="72B22C10"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74C3C4C"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 xml:space="preserve">Casos de Uso Associados: </w:t>
            </w:r>
          </w:p>
        </w:tc>
      </w:tr>
      <w:tr w:rsidR="00084545" w:rsidRPr="00084545" w14:paraId="2377F8A8"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385156B4"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Pré-condição: </w:t>
            </w:r>
          </w:p>
        </w:tc>
      </w:tr>
      <w:tr w:rsidR="00084545" w:rsidRPr="00084545" w14:paraId="759D7458"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C8B0086" w14:textId="77777777" w:rsidR="00084545" w:rsidRPr="00084545"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Fluxo Principal </w:t>
            </w:r>
          </w:p>
          <w:p w14:paraId="0B9FF710" w14:textId="0B5D459F" w:rsidR="00084545" w:rsidRPr="00AB4843" w:rsidRDefault="382A6C4F" w:rsidP="382A6C4F">
            <w:pPr>
              <w:numPr>
                <w:ilvl w:val="0"/>
                <w:numId w:val="20"/>
              </w:numPr>
              <w:suppressAutoHyphens w:val="0"/>
              <w:spacing w:after="0" w:line="360" w:lineRule="auto"/>
              <w:ind w:left="318"/>
              <w:contextualSpacing/>
              <w:jc w:val="left"/>
              <w:rPr>
                <w:rFonts w:eastAsia="Arial" w:cs="Arial"/>
                <w:color w:val="00000A"/>
                <w:sz w:val="20"/>
                <w:szCs w:val="20"/>
                <w:lang w:eastAsia="pt-BR"/>
              </w:rPr>
            </w:pPr>
            <w:r w:rsidRPr="00AB4843">
              <w:rPr>
                <w:rFonts w:eastAsia="Arial" w:cs="Arial"/>
                <w:color w:val="00000A"/>
                <w:sz w:val="20"/>
                <w:szCs w:val="20"/>
                <w:lang w:eastAsia="pt-BR"/>
              </w:rPr>
              <w:t>O caso de uso</w:t>
            </w:r>
            <w:r w:rsidR="00C0680F" w:rsidRPr="00AB4843">
              <w:rPr>
                <w:rFonts w:eastAsia="Arial" w:cs="Arial"/>
                <w:color w:val="00000A"/>
                <w:sz w:val="20"/>
                <w:szCs w:val="20"/>
                <w:lang w:eastAsia="pt-BR"/>
              </w:rPr>
              <w:t xml:space="preserve"> inicia quando o usuário deseja criar uma RNA</w:t>
            </w:r>
            <w:r w:rsidRPr="00AB4843">
              <w:rPr>
                <w:rFonts w:eastAsia="Arial" w:cs="Arial"/>
                <w:color w:val="00000A"/>
                <w:sz w:val="20"/>
                <w:szCs w:val="20"/>
                <w:lang w:eastAsia="pt-BR"/>
              </w:rPr>
              <w:t>.</w:t>
            </w:r>
          </w:p>
          <w:p w14:paraId="12D5E740" w14:textId="22A67078" w:rsidR="00084545" w:rsidRPr="00AB4843" w:rsidRDefault="382A6C4F" w:rsidP="382A6C4F">
            <w:pPr>
              <w:numPr>
                <w:ilvl w:val="0"/>
                <w:numId w:val="20"/>
              </w:numPr>
              <w:suppressAutoHyphens w:val="0"/>
              <w:spacing w:after="0"/>
              <w:ind w:left="318"/>
              <w:contextualSpacing/>
              <w:jc w:val="left"/>
              <w:rPr>
                <w:rFonts w:eastAsia="Arial" w:cs="Arial"/>
                <w:color w:val="00000A"/>
                <w:sz w:val="20"/>
                <w:szCs w:val="20"/>
                <w:lang w:eastAsia="pt-BR"/>
              </w:rPr>
            </w:pPr>
            <w:r w:rsidRPr="00AB4843">
              <w:rPr>
                <w:rFonts w:eastAsia="Arial" w:cs="Arial"/>
                <w:color w:val="00000A"/>
                <w:sz w:val="20"/>
                <w:szCs w:val="20"/>
                <w:lang w:eastAsia="pt-BR"/>
              </w:rPr>
              <w:t>O Sistema solicita</w:t>
            </w:r>
            <w:r w:rsidR="00C0680F" w:rsidRPr="00AB4843">
              <w:rPr>
                <w:rFonts w:eastAsia="Arial" w:cs="Arial"/>
                <w:color w:val="00000A"/>
                <w:sz w:val="20"/>
                <w:szCs w:val="20"/>
                <w:lang w:eastAsia="pt-BR"/>
              </w:rPr>
              <w:t xml:space="preserve"> a quantidade de camadas,</w:t>
            </w:r>
            <w:r w:rsidRPr="00AB4843">
              <w:rPr>
                <w:rFonts w:eastAsia="Arial" w:cs="Arial"/>
                <w:color w:val="00000A"/>
                <w:sz w:val="20"/>
                <w:szCs w:val="20"/>
                <w:lang w:eastAsia="pt-BR"/>
              </w:rPr>
              <w:t xml:space="preserve"> de neurônios por camada</w:t>
            </w:r>
            <w:r w:rsidR="00C0680F" w:rsidRPr="00AB4843">
              <w:rPr>
                <w:rFonts w:eastAsia="Arial" w:cs="Arial"/>
                <w:color w:val="00000A"/>
                <w:sz w:val="20"/>
                <w:szCs w:val="20"/>
                <w:lang w:eastAsia="pt-BR"/>
              </w:rPr>
              <w:t xml:space="preserve">, função de ativação por camada, se tem ou não bias na camada, </w:t>
            </w:r>
            <w:r w:rsidR="00EB4B83" w:rsidRPr="00AB4843">
              <w:rPr>
                <w:rFonts w:eastAsia="Arial" w:cs="Arial"/>
                <w:color w:val="00000A"/>
                <w:sz w:val="20"/>
                <w:szCs w:val="20"/>
                <w:lang w:eastAsia="pt-BR"/>
              </w:rPr>
              <w:t xml:space="preserve">o </w:t>
            </w:r>
            <w:r w:rsidR="00EB4B83" w:rsidRPr="00AB4843">
              <w:rPr>
                <w:rFonts w:eastAsia="Arial" w:cs="Arial"/>
                <w:i/>
                <w:color w:val="00000A"/>
                <w:sz w:val="20"/>
                <w:szCs w:val="20"/>
                <w:lang w:eastAsia="pt-BR"/>
              </w:rPr>
              <w:t>dropout</w:t>
            </w:r>
            <w:r w:rsidR="00EB4B83" w:rsidRPr="00AB4843">
              <w:rPr>
                <w:rFonts w:eastAsia="Arial" w:cs="Arial"/>
                <w:color w:val="00000A"/>
                <w:sz w:val="20"/>
                <w:szCs w:val="20"/>
                <w:lang w:eastAsia="pt-BR"/>
              </w:rPr>
              <w:t xml:space="preserve"> da camada, ação a ser </w:t>
            </w:r>
            <w:r w:rsidRPr="00AB4843">
              <w:rPr>
                <w:rFonts w:eastAsia="Arial" w:cs="Arial"/>
                <w:color w:val="00000A"/>
                <w:sz w:val="20"/>
                <w:szCs w:val="20"/>
                <w:lang w:eastAsia="pt-BR"/>
              </w:rPr>
              <w:t>comparadas</w:t>
            </w:r>
            <w:r w:rsidR="00EB4B83" w:rsidRPr="00AB4843">
              <w:rPr>
                <w:rFonts w:eastAsia="Arial" w:cs="Arial"/>
                <w:color w:val="00000A"/>
                <w:sz w:val="20"/>
                <w:szCs w:val="20"/>
                <w:lang w:eastAsia="pt-BR"/>
              </w:rPr>
              <w:t>, a quantidade de data necessária para gerar o próximo dado</w:t>
            </w:r>
            <w:r w:rsidRPr="00AB4843">
              <w:rPr>
                <w:rFonts w:eastAsia="Arial" w:cs="Arial"/>
                <w:color w:val="00000A"/>
                <w:sz w:val="20"/>
                <w:szCs w:val="20"/>
                <w:lang w:eastAsia="pt-BR"/>
              </w:rPr>
              <w:t>.</w:t>
            </w:r>
          </w:p>
          <w:p w14:paraId="33152BD6" w14:textId="2779D159" w:rsidR="00084545" w:rsidRPr="00AB4843" w:rsidRDefault="382A6C4F" w:rsidP="382A6C4F">
            <w:pPr>
              <w:numPr>
                <w:ilvl w:val="0"/>
                <w:numId w:val="20"/>
              </w:numPr>
              <w:suppressAutoHyphens w:val="0"/>
              <w:spacing w:after="0"/>
              <w:ind w:left="318"/>
              <w:contextualSpacing/>
              <w:jc w:val="left"/>
              <w:rPr>
                <w:rFonts w:eastAsia="Arial" w:cs="Arial"/>
                <w:color w:val="00000A"/>
                <w:sz w:val="20"/>
                <w:szCs w:val="20"/>
                <w:lang w:eastAsia="pt-BR"/>
              </w:rPr>
            </w:pPr>
            <w:r w:rsidRPr="00AB4843">
              <w:rPr>
                <w:rFonts w:eastAsia="Arial" w:cs="Arial"/>
                <w:color w:val="00000A"/>
                <w:sz w:val="20"/>
                <w:szCs w:val="20"/>
                <w:lang w:eastAsia="pt-BR"/>
              </w:rPr>
              <w:t>O usuário informa</w:t>
            </w:r>
            <w:r w:rsidR="00EB4B83" w:rsidRPr="00AB4843">
              <w:rPr>
                <w:rFonts w:eastAsia="Arial" w:cs="Arial"/>
                <w:color w:val="00000A"/>
                <w:sz w:val="20"/>
                <w:szCs w:val="20"/>
                <w:lang w:eastAsia="pt-BR"/>
              </w:rPr>
              <w:t xml:space="preserve"> os campos necessários</w:t>
            </w:r>
            <w:r w:rsidRPr="00AB4843">
              <w:rPr>
                <w:rFonts w:eastAsia="Arial" w:cs="Arial"/>
                <w:color w:val="00000A"/>
                <w:sz w:val="20"/>
                <w:szCs w:val="20"/>
                <w:lang w:eastAsia="pt-BR"/>
              </w:rPr>
              <w:t>.</w:t>
            </w:r>
          </w:p>
          <w:p w14:paraId="4E3F8350" w14:textId="77777777" w:rsidR="00084545" w:rsidRPr="00084545" w:rsidRDefault="382A6C4F" w:rsidP="382A6C4F">
            <w:pPr>
              <w:numPr>
                <w:ilvl w:val="0"/>
                <w:numId w:val="20"/>
              </w:numPr>
              <w:suppressAutoHyphens w:val="0"/>
              <w:spacing w:after="0" w:line="360" w:lineRule="auto"/>
              <w:ind w:left="318"/>
              <w:contextualSpacing/>
              <w:jc w:val="left"/>
              <w:rPr>
                <w:rFonts w:eastAsia="Arial" w:cs="Arial"/>
                <w:color w:val="00000A"/>
                <w:lang w:eastAsia="pt-BR"/>
              </w:rPr>
            </w:pPr>
            <w:r w:rsidRPr="00AB4843">
              <w:rPr>
                <w:rFonts w:eastAsia="Arial" w:cs="Arial"/>
                <w:color w:val="00000A"/>
                <w:sz w:val="20"/>
                <w:szCs w:val="20"/>
                <w:lang w:eastAsia="pt-BR"/>
              </w:rPr>
              <w:t>O caso de uso termina.</w:t>
            </w:r>
          </w:p>
        </w:tc>
      </w:tr>
      <w:tr w:rsidR="00084545" w:rsidRPr="00084545" w14:paraId="7406D4DE"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4D801A3" w14:textId="77777777" w:rsidR="00084545" w:rsidRDefault="382A6C4F" w:rsidP="382A6C4F">
            <w:pPr>
              <w:suppressAutoHyphens w:val="0"/>
              <w:spacing w:after="0" w:line="360" w:lineRule="auto"/>
              <w:ind w:firstLine="0"/>
              <w:jc w:val="left"/>
              <w:rPr>
                <w:rFonts w:eastAsia="Arial" w:cs="Arial"/>
                <w:b/>
                <w:bCs/>
                <w:color w:val="00000A"/>
                <w:sz w:val="20"/>
                <w:szCs w:val="20"/>
                <w:lang w:eastAsia="pt-BR"/>
              </w:rPr>
            </w:pPr>
            <w:r w:rsidRPr="382A6C4F">
              <w:rPr>
                <w:rFonts w:eastAsia="Arial" w:cs="Arial"/>
                <w:b/>
                <w:bCs/>
                <w:color w:val="00000A"/>
                <w:sz w:val="20"/>
                <w:szCs w:val="20"/>
                <w:lang w:eastAsia="pt-BR"/>
              </w:rPr>
              <w:t>Pós-condições:</w:t>
            </w:r>
          </w:p>
          <w:p w14:paraId="0932918F" w14:textId="32634572" w:rsidR="00EB4B83" w:rsidRPr="00EB4B83" w:rsidRDefault="00EB4B83"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Pr>
                <w:rFonts w:eastAsia="Arial" w:cs="Arial"/>
                <w:b/>
                <w:bCs/>
                <w:color w:val="00000A"/>
                <w:sz w:val="20"/>
                <w:szCs w:val="20"/>
                <w:lang w:eastAsia="pt-BR"/>
              </w:rPr>
              <w:t xml:space="preserve">a. </w:t>
            </w:r>
            <w:r>
              <w:rPr>
                <w:rFonts w:eastAsia="Arial" w:cs="Arial"/>
                <w:bCs/>
                <w:color w:val="00000A"/>
                <w:sz w:val="20"/>
                <w:szCs w:val="20"/>
                <w:lang w:eastAsia="pt-BR"/>
              </w:rPr>
              <w:t>Rede Neural criada.</w:t>
            </w:r>
          </w:p>
        </w:tc>
      </w:tr>
      <w:tr w:rsidR="00084545" w:rsidRPr="00084545" w14:paraId="258DAC0E"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5213226"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Pr="382A6C4F">
              <w:rPr>
                <w:rFonts w:eastAsia="Arial" w:cs="Arial"/>
                <w:color w:val="00000A"/>
                <w:sz w:val="20"/>
                <w:szCs w:val="20"/>
                <w:lang w:eastAsia="pt-BR"/>
              </w:rPr>
              <w:t>RF002</w:t>
            </w:r>
          </w:p>
        </w:tc>
      </w:tr>
      <w:tr w:rsidR="00084545" w:rsidRPr="00084545" w14:paraId="0D190A6C"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70E5D2B" w14:textId="7777777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Regras de Negócio:</w:t>
            </w:r>
            <w:r w:rsidRPr="382A6C4F">
              <w:rPr>
                <w:rFonts w:eastAsia="Arial" w:cs="Arial"/>
                <w:color w:val="00000A"/>
                <w:sz w:val="20"/>
                <w:szCs w:val="20"/>
                <w:lang w:eastAsia="pt-BR"/>
              </w:rPr>
              <w:t xml:space="preserve"> </w:t>
            </w:r>
          </w:p>
        </w:tc>
      </w:tr>
      <w:tr w:rsidR="00084545" w:rsidRPr="00084545" w14:paraId="7BCF4E2C" w14:textId="77777777" w:rsidTr="005D34CE">
        <w:trPr>
          <w:jc w:val="center"/>
        </w:trPr>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4B195DF" w14:textId="21DC7957" w:rsidR="00084545" w:rsidRPr="00084545"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r w:rsidRPr="382A6C4F">
              <w:rPr>
                <w:rFonts w:eastAsia="Arial" w:cs="Arial"/>
                <w:color w:val="00000A"/>
                <w:sz w:val="20"/>
                <w:szCs w:val="20"/>
                <w:lang w:eastAsia="pt-BR"/>
              </w:rPr>
              <w:t xml:space="preserve"> </w:t>
            </w:r>
            <w:r w:rsidR="00AB4843" w:rsidRPr="00AB4843">
              <w:rPr>
                <w:rFonts w:eastAsia="Arial" w:cs="Arial"/>
                <w:color w:val="00000A"/>
                <w:sz w:val="20"/>
                <w:szCs w:val="20"/>
                <w:lang w:eastAsia="pt-BR"/>
              </w:rPr>
              <w:fldChar w:fldCharType="begin"/>
            </w:r>
            <w:r w:rsidR="00AB4843" w:rsidRPr="00AB4843">
              <w:rPr>
                <w:rFonts w:eastAsia="Arial" w:cs="Arial"/>
                <w:color w:val="00000A"/>
                <w:sz w:val="20"/>
                <w:szCs w:val="20"/>
                <w:lang w:eastAsia="pt-BR"/>
              </w:rPr>
              <w:instrText xml:space="preserve"> REF _Ref475126640 \h </w:instrText>
            </w:r>
            <w:r w:rsidR="00AB4843">
              <w:rPr>
                <w:rFonts w:eastAsia="Arial" w:cs="Arial"/>
                <w:color w:val="00000A"/>
                <w:sz w:val="20"/>
                <w:szCs w:val="20"/>
                <w:lang w:eastAsia="pt-BR"/>
              </w:rPr>
              <w:instrText xml:space="preserve"> \* MERGEFORMAT </w:instrText>
            </w:r>
            <w:r w:rsidR="00AB4843" w:rsidRPr="00AB4843">
              <w:rPr>
                <w:rFonts w:eastAsia="Arial" w:cs="Arial"/>
                <w:color w:val="00000A"/>
                <w:sz w:val="20"/>
                <w:szCs w:val="20"/>
                <w:lang w:eastAsia="pt-BR"/>
              </w:rPr>
            </w:r>
            <w:r w:rsidR="00AB4843" w:rsidRPr="00AB4843">
              <w:rPr>
                <w:rFonts w:eastAsia="Arial" w:cs="Arial"/>
                <w:color w:val="00000A"/>
                <w:sz w:val="20"/>
                <w:szCs w:val="20"/>
                <w:lang w:eastAsia="pt-BR"/>
              </w:rPr>
              <w:fldChar w:fldCharType="separate"/>
            </w:r>
            <w:r w:rsidR="00AB4843" w:rsidRPr="00AB4843">
              <w:rPr>
                <w:sz w:val="20"/>
                <w:szCs w:val="20"/>
              </w:rPr>
              <w:t>I001</w:t>
            </w:r>
            <w:r w:rsidR="00AB4843" w:rsidRPr="00AB4843">
              <w:rPr>
                <w:rFonts w:eastAsia="Arial" w:cs="Arial"/>
                <w:color w:val="00000A"/>
                <w:sz w:val="20"/>
                <w:szCs w:val="20"/>
                <w:lang w:eastAsia="pt-BR"/>
              </w:rPr>
              <w:fldChar w:fldCharType="end"/>
            </w:r>
          </w:p>
        </w:tc>
      </w:tr>
    </w:tbl>
    <w:p w14:paraId="598413C2" w14:textId="77777777" w:rsidR="00084545" w:rsidRDefault="00084545" w:rsidP="00084545">
      <w:pPr>
        <w:pStyle w:val="Legenda"/>
        <w:rPr>
          <w:lang w:eastAsia="pt-BR"/>
        </w:rPr>
      </w:pPr>
    </w:p>
    <w:p w14:paraId="29EE8277" w14:textId="77777777" w:rsidR="00084545" w:rsidRDefault="00084545" w:rsidP="00084545">
      <w:pPr>
        <w:pStyle w:val="Legenda"/>
        <w:rPr>
          <w:lang w:eastAsia="pt-BR"/>
        </w:rPr>
      </w:pPr>
    </w:p>
    <w:p w14:paraId="78A1BFB3" w14:textId="77777777" w:rsidR="00084545" w:rsidRDefault="00084545" w:rsidP="00084545">
      <w:pPr>
        <w:pStyle w:val="Legenda"/>
        <w:rPr>
          <w:lang w:eastAsia="pt-BR"/>
        </w:rPr>
      </w:pPr>
    </w:p>
    <w:p w14:paraId="128B8AD4" w14:textId="232DDC37" w:rsidR="054B570E" w:rsidRDefault="00EB4B83" w:rsidP="005D34CE">
      <w:pPr>
        <w:jc w:val="center"/>
      </w:pPr>
      <w:r>
        <w:rPr>
          <w:rStyle w:val="Refdecomentrio"/>
        </w:rPr>
        <w:commentReference w:id="209"/>
      </w:r>
      <w:r w:rsidR="00CF289B">
        <w:rPr>
          <w:noProof/>
          <w:lang w:eastAsia="pt-BR"/>
        </w:rPr>
        <w:drawing>
          <wp:inline distT="0" distB="0" distL="0" distR="0" wp14:anchorId="3165DFC8" wp14:editId="485DB651">
            <wp:extent cx="3086100" cy="4507529"/>
            <wp:effectExtent l="0" t="0" r="0" b="7620"/>
            <wp:docPr id="1952886018" name="Picture 1952886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96268" cy="4522381"/>
                    </a:xfrm>
                    <a:prstGeom prst="rect">
                      <a:avLst/>
                    </a:prstGeom>
                  </pic:spPr>
                </pic:pic>
              </a:graphicData>
            </a:graphic>
          </wp:inline>
        </w:drawing>
      </w:r>
    </w:p>
    <w:p w14:paraId="0DB1D30E" w14:textId="417B4073" w:rsidR="005D34CE" w:rsidRPr="005D34CE" w:rsidRDefault="007759A3" w:rsidP="005D34CE">
      <w:pPr>
        <w:pStyle w:val="Legenda"/>
      </w:pPr>
      <w:bookmarkStart w:id="210" w:name="_Toc465889370"/>
      <w:r>
        <w:t xml:space="preserve">Figura </w:t>
      </w:r>
      <w:fldSimple w:instr=" SEQ Figura \* ARABIC ">
        <w:r w:rsidR="00401DAA">
          <w:rPr>
            <w:noProof/>
          </w:rPr>
          <w:t>18</w:t>
        </w:r>
      </w:fldSimple>
      <w:r>
        <w:t xml:space="preserve">. </w:t>
      </w:r>
      <w:bookmarkStart w:id="211" w:name="_Ref475126640"/>
      <w:bookmarkStart w:id="212" w:name="_Ref475136127"/>
      <w:r>
        <w:t xml:space="preserve">I001 </w:t>
      </w:r>
      <w:r w:rsidR="005D34CE">
        <w:t>–</w:t>
      </w:r>
      <w:r>
        <w:t xml:space="preserve"> </w:t>
      </w:r>
      <w:bookmarkEnd w:id="210"/>
      <w:bookmarkEnd w:id="211"/>
      <w:r w:rsidR="00CF289B">
        <w:t>Gerenciar</w:t>
      </w:r>
      <w:r w:rsidR="005D34CE">
        <w:t xml:space="preserve"> Rede Neural</w:t>
      </w:r>
      <w:bookmarkEnd w:id="212"/>
    </w:p>
    <w:p w14:paraId="06E2C24E" w14:textId="5FC5782E" w:rsidR="00084545" w:rsidRDefault="382A6C4F" w:rsidP="007759A3">
      <w:pPr>
        <w:pStyle w:val="Legenda"/>
      </w:pPr>
      <w:r>
        <w:t>Fonte: Autor</w:t>
      </w:r>
      <w:r w:rsidR="00401DAA">
        <w:t xml:space="preserve"> (2017)</w:t>
      </w:r>
    </w:p>
    <w:p w14:paraId="2E0CC50B" w14:textId="031A1061" w:rsidR="00084545" w:rsidRDefault="00084545" w:rsidP="00084545"/>
    <w:tbl>
      <w:tblPr>
        <w:tblW w:w="4900" w:type="pc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7759A3" w:rsidRPr="007759A3" w14:paraId="68EBFC2D"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7956260" w14:textId="38437E46" w:rsidR="007759A3" w:rsidRPr="007759A3" w:rsidRDefault="382A6C4F" w:rsidP="382A6C4F">
            <w:pPr>
              <w:pageBreakBefore/>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lastRenderedPageBreak/>
              <w:t xml:space="preserve">CSU003 – </w:t>
            </w:r>
            <w:r w:rsidR="00EB4B83">
              <w:rPr>
                <w:rFonts w:eastAsia="Arial" w:cs="Arial"/>
                <w:b/>
                <w:bCs/>
                <w:color w:val="00000A"/>
                <w:sz w:val="20"/>
                <w:szCs w:val="20"/>
                <w:lang w:eastAsia="pt-BR"/>
              </w:rPr>
              <w:t>Alterar Rede Neural</w:t>
            </w:r>
          </w:p>
        </w:tc>
      </w:tr>
      <w:tr w:rsidR="007759A3" w:rsidRPr="007759A3" w14:paraId="20690A8F" w14:textId="77777777" w:rsidTr="382A6C4F">
        <w:tc>
          <w:tcPr>
            <w:tcW w:w="257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0363B7D" w14:textId="77777777" w:rsidR="007759A3" w:rsidRPr="007759A3"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649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B950EE3" w14:textId="4984B3CF" w:rsidR="007759A3" w:rsidRPr="007759A3" w:rsidRDefault="00EB4B83" w:rsidP="382A6C4F">
            <w:pPr>
              <w:suppressAutoHyphens w:val="0"/>
              <w:spacing w:after="0"/>
              <w:ind w:firstLine="0"/>
              <w:rPr>
                <w:rFonts w:ascii="Times New Roman,Calibri" w:eastAsia="Times New Roman,Calibri" w:hAnsi="Times New Roman,Calibri" w:cs="Times New Roman,Calibri"/>
                <w:color w:val="00000A"/>
                <w:lang w:eastAsia="pt-BR"/>
              </w:rPr>
            </w:pPr>
            <w:r>
              <w:rPr>
                <w:rFonts w:eastAsia="Arial" w:cs="Arial"/>
                <w:color w:val="00000A"/>
                <w:sz w:val="20"/>
                <w:szCs w:val="20"/>
                <w:lang w:eastAsia="pt-BR"/>
              </w:rPr>
              <w:t>Alterar RNA</w:t>
            </w:r>
          </w:p>
        </w:tc>
      </w:tr>
      <w:tr w:rsidR="007759A3" w:rsidRPr="007759A3" w14:paraId="4EE9FD7F" w14:textId="77777777" w:rsidTr="382A6C4F">
        <w:tc>
          <w:tcPr>
            <w:tcW w:w="257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8C6DF98" w14:textId="77777777" w:rsidR="007759A3" w:rsidRPr="007759A3"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 xml:space="preserve">Ator Primário: </w:t>
            </w:r>
          </w:p>
        </w:tc>
        <w:tc>
          <w:tcPr>
            <w:tcW w:w="6493"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07CCDA6" w14:textId="59714851" w:rsidR="007759A3" w:rsidRPr="007759A3" w:rsidRDefault="00EB4B83" w:rsidP="007759A3">
            <w:pPr>
              <w:suppressAutoHyphens w:val="0"/>
              <w:spacing w:after="0"/>
              <w:ind w:firstLine="0"/>
              <w:rPr>
                <w:rFonts w:eastAsia="Calibri" w:cs="Arial"/>
                <w:color w:val="00000A"/>
                <w:sz w:val="20"/>
                <w:szCs w:val="20"/>
                <w:lang w:eastAsia="pt-BR"/>
              </w:rPr>
            </w:pPr>
            <w:r>
              <w:rPr>
                <w:rFonts w:eastAsia="Calibri" w:cs="Arial"/>
                <w:color w:val="00000A"/>
                <w:sz w:val="20"/>
                <w:szCs w:val="20"/>
                <w:lang w:eastAsia="pt-BR"/>
              </w:rPr>
              <w:t>Usuário</w:t>
            </w:r>
          </w:p>
        </w:tc>
      </w:tr>
      <w:tr w:rsidR="007759A3" w:rsidRPr="007759A3" w14:paraId="2823E7AD"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1AEC0B7" w14:textId="77777777" w:rsidR="007759A3" w:rsidRPr="007759A3"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Casos de Uso Associados: CSU002</w:t>
            </w:r>
          </w:p>
        </w:tc>
      </w:tr>
      <w:tr w:rsidR="007759A3" w:rsidRPr="007759A3" w14:paraId="0FEDC092"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47B9E5D" w14:textId="77777777" w:rsidR="007759A3" w:rsidRPr="007759A3" w:rsidRDefault="382A6C4F" w:rsidP="382A6C4F">
            <w:pPr>
              <w:suppressAutoHyphens w:val="0"/>
              <w:spacing w:after="0" w:line="360" w:lineRule="auto"/>
              <w:ind w:firstLine="0"/>
              <w:jc w:val="left"/>
              <w:rPr>
                <w:rFonts w:ascii="Arial,Calibri" w:eastAsia="Arial,Calibri" w:hAnsi="Arial,Calibri" w:cs="Arial,Calibri"/>
                <w:b/>
                <w:bCs/>
                <w:color w:val="00000A"/>
                <w:sz w:val="20"/>
                <w:szCs w:val="20"/>
                <w:lang w:eastAsia="pt-BR"/>
              </w:rPr>
            </w:pPr>
            <w:r w:rsidRPr="382A6C4F">
              <w:rPr>
                <w:rFonts w:eastAsia="Arial" w:cs="Arial"/>
                <w:b/>
                <w:bCs/>
                <w:color w:val="00000A"/>
                <w:sz w:val="20"/>
                <w:szCs w:val="20"/>
                <w:lang w:eastAsia="pt-BR"/>
              </w:rPr>
              <w:t xml:space="preserve">Pré-condição: </w:t>
            </w:r>
          </w:p>
          <w:p w14:paraId="1576F6FB" w14:textId="4786E877"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a. </w:t>
            </w:r>
            <w:r w:rsidRPr="382A6C4F">
              <w:rPr>
                <w:rFonts w:eastAsia="Arial" w:cs="Arial"/>
                <w:color w:val="00000A"/>
                <w:sz w:val="20"/>
                <w:szCs w:val="20"/>
                <w:lang w:eastAsia="pt-BR"/>
              </w:rPr>
              <w:t>O Usuário deve ter</w:t>
            </w:r>
            <w:r w:rsidR="00EB4B83">
              <w:rPr>
                <w:rFonts w:eastAsia="Arial" w:cs="Arial"/>
                <w:color w:val="00000A"/>
                <w:sz w:val="20"/>
                <w:szCs w:val="20"/>
                <w:lang w:eastAsia="pt-BR"/>
              </w:rPr>
              <w:t xml:space="preserve"> selecionado uma RNA</w:t>
            </w:r>
            <w:r w:rsidRPr="382A6C4F">
              <w:rPr>
                <w:rFonts w:eastAsia="Arial" w:cs="Arial"/>
                <w:color w:val="00000A"/>
                <w:sz w:val="20"/>
                <w:szCs w:val="20"/>
                <w:lang w:eastAsia="pt-BR"/>
              </w:rPr>
              <w:t>.(CSU002)</w:t>
            </w:r>
          </w:p>
        </w:tc>
      </w:tr>
      <w:tr w:rsidR="007759A3" w:rsidRPr="007759A3" w14:paraId="60013A19"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F015C29" w14:textId="77777777" w:rsidR="007759A3" w:rsidRPr="007759A3" w:rsidRDefault="382A6C4F" w:rsidP="382A6C4F">
            <w:pPr>
              <w:suppressAutoHyphens w:val="0"/>
              <w:spacing w:after="0"/>
              <w:ind w:firstLine="0"/>
              <w:rPr>
                <w:rFonts w:ascii="Arial,Calibri" w:eastAsia="Arial,Calibri" w:hAnsi="Arial,Calibri" w:cs="Arial,Calibri"/>
                <w:b/>
                <w:bCs/>
                <w:color w:val="00000A"/>
                <w:sz w:val="20"/>
                <w:szCs w:val="20"/>
                <w:lang w:eastAsia="pt-BR"/>
              </w:rPr>
            </w:pPr>
            <w:r w:rsidRPr="382A6C4F">
              <w:rPr>
                <w:rFonts w:eastAsia="Arial" w:cs="Arial"/>
                <w:b/>
                <w:bCs/>
                <w:color w:val="00000A"/>
                <w:sz w:val="20"/>
                <w:szCs w:val="20"/>
                <w:lang w:eastAsia="pt-BR"/>
              </w:rPr>
              <w:t xml:space="preserve">Fluxo Principal </w:t>
            </w:r>
          </w:p>
          <w:p w14:paraId="6239506F" w14:textId="4BE20C87" w:rsidR="007759A3" w:rsidRPr="007759A3" w:rsidRDefault="382A6C4F" w:rsidP="382A6C4F">
            <w:pPr>
              <w:numPr>
                <w:ilvl w:val="0"/>
                <w:numId w:val="21"/>
              </w:numPr>
              <w:suppressAutoHyphens w:val="0"/>
              <w:spacing w:after="0" w:line="360" w:lineRule="auto"/>
              <w:ind w:left="318"/>
              <w:contextualSpacing/>
              <w:jc w:val="left"/>
              <w:rPr>
                <w:rFonts w:eastAsia="Arial" w:cs="Arial"/>
                <w:color w:val="00000A"/>
                <w:lang w:eastAsia="pt-BR"/>
              </w:rPr>
            </w:pPr>
            <w:r w:rsidRPr="382A6C4F">
              <w:rPr>
                <w:rFonts w:eastAsia="Arial" w:cs="Arial"/>
                <w:color w:val="00000A"/>
                <w:sz w:val="20"/>
                <w:szCs w:val="20"/>
                <w:lang w:eastAsia="pt-BR"/>
              </w:rPr>
              <w:t xml:space="preserve">O caso de uso inicia quando o </w:t>
            </w:r>
            <w:r w:rsidR="00EB4B83">
              <w:rPr>
                <w:rFonts w:eastAsia="Arial" w:cs="Arial"/>
                <w:color w:val="00000A"/>
                <w:sz w:val="20"/>
                <w:szCs w:val="20"/>
                <w:lang w:eastAsia="pt-BR"/>
              </w:rPr>
              <w:t>usuário deseja alterar a RNA selecionada</w:t>
            </w:r>
          </w:p>
          <w:p w14:paraId="4BCF8D5D" w14:textId="4C0406C9" w:rsidR="007759A3" w:rsidRPr="00AB4843" w:rsidRDefault="382A6C4F" w:rsidP="382A6C4F">
            <w:pPr>
              <w:numPr>
                <w:ilvl w:val="0"/>
                <w:numId w:val="21"/>
              </w:numPr>
              <w:suppressAutoHyphens w:val="0"/>
              <w:spacing w:after="0" w:line="360" w:lineRule="auto"/>
              <w:ind w:left="318"/>
              <w:contextualSpacing/>
              <w:jc w:val="left"/>
              <w:rPr>
                <w:rFonts w:eastAsia="Arial" w:cs="Arial"/>
                <w:color w:val="00000A"/>
                <w:lang w:eastAsia="pt-BR"/>
              </w:rPr>
            </w:pPr>
            <w:r w:rsidRPr="382A6C4F">
              <w:rPr>
                <w:rFonts w:eastAsia="Arial" w:cs="Arial"/>
                <w:color w:val="00000A"/>
                <w:sz w:val="20"/>
                <w:szCs w:val="20"/>
                <w:lang w:eastAsia="pt-BR"/>
              </w:rPr>
              <w:t xml:space="preserve">O Sistema </w:t>
            </w:r>
            <w:r w:rsidR="00EB4B83">
              <w:rPr>
                <w:rFonts w:eastAsia="Arial" w:cs="Arial"/>
                <w:color w:val="00000A"/>
                <w:sz w:val="20"/>
                <w:szCs w:val="20"/>
                <w:lang w:eastAsia="pt-BR"/>
              </w:rPr>
              <w:t>informa as configurações a</w:t>
            </w:r>
            <w:r w:rsidR="00AB4843">
              <w:rPr>
                <w:rFonts w:eastAsia="Arial" w:cs="Arial"/>
                <w:color w:val="00000A"/>
                <w:sz w:val="20"/>
                <w:szCs w:val="20"/>
                <w:lang w:eastAsia="pt-BR"/>
              </w:rPr>
              <w:t>tuais da RNA</w:t>
            </w:r>
            <w:r w:rsidRPr="382A6C4F">
              <w:rPr>
                <w:rFonts w:eastAsia="Arial" w:cs="Arial"/>
                <w:color w:val="00000A"/>
                <w:sz w:val="20"/>
                <w:szCs w:val="20"/>
                <w:lang w:eastAsia="pt-BR"/>
              </w:rPr>
              <w:t>.</w:t>
            </w:r>
          </w:p>
          <w:p w14:paraId="518523A3" w14:textId="4A7C142C" w:rsidR="00AB4843" w:rsidRPr="0023015B" w:rsidRDefault="00AB4843" w:rsidP="382A6C4F">
            <w:pPr>
              <w:numPr>
                <w:ilvl w:val="0"/>
                <w:numId w:val="21"/>
              </w:numPr>
              <w:suppressAutoHyphens w:val="0"/>
              <w:spacing w:after="0" w:line="360" w:lineRule="auto"/>
              <w:ind w:left="318"/>
              <w:contextualSpacing/>
              <w:jc w:val="left"/>
              <w:rPr>
                <w:rFonts w:eastAsia="Arial" w:cs="Arial"/>
                <w:color w:val="00000A"/>
                <w:lang w:eastAsia="pt-BR"/>
              </w:rPr>
            </w:pPr>
            <w:r>
              <w:rPr>
                <w:rFonts w:eastAsia="Arial" w:cs="Arial"/>
                <w:color w:val="00000A"/>
                <w:sz w:val="20"/>
                <w:szCs w:val="20"/>
                <w:lang w:eastAsia="pt-BR"/>
              </w:rPr>
              <w:t>O Usuário informa as novas configurações.</w:t>
            </w:r>
          </w:p>
          <w:p w14:paraId="151EB6CD" w14:textId="5BEF4955" w:rsidR="0023015B" w:rsidRPr="007759A3" w:rsidRDefault="0023015B" w:rsidP="382A6C4F">
            <w:pPr>
              <w:numPr>
                <w:ilvl w:val="0"/>
                <w:numId w:val="21"/>
              </w:numPr>
              <w:suppressAutoHyphens w:val="0"/>
              <w:spacing w:after="0" w:line="360" w:lineRule="auto"/>
              <w:ind w:left="318"/>
              <w:contextualSpacing/>
              <w:jc w:val="left"/>
              <w:rPr>
                <w:rFonts w:eastAsia="Arial" w:cs="Arial"/>
                <w:color w:val="00000A"/>
                <w:lang w:eastAsia="pt-BR"/>
              </w:rPr>
            </w:pPr>
            <w:r>
              <w:rPr>
                <w:rFonts w:eastAsia="Arial" w:cs="Arial"/>
                <w:color w:val="00000A"/>
                <w:sz w:val="20"/>
                <w:szCs w:val="20"/>
                <w:lang w:eastAsia="pt-BR"/>
              </w:rPr>
              <w:t>O Sistema altera os pesos dos neurônios para um número randômico. (RN001)</w:t>
            </w:r>
          </w:p>
          <w:p w14:paraId="746EF6DC" w14:textId="77777777" w:rsidR="007759A3" w:rsidRPr="007759A3" w:rsidRDefault="382A6C4F" w:rsidP="382A6C4F">
            <w:pPr>
              <w:numPr>
                <w:ilvl w:val="0"/>
                <w:numId w:val="21"/>
              </w:numPr>
              <w:suppressAutoHyphens w:val="0"/>
              <w:spacing w:after="0" w:line="360" w:lineRule="auto"/>
              <w:ind w:left="318"/>
              <w:contextualSpacing/>
              <w:jc w:val="left"/>
              <w:rPr>
                <w:rFonts w:eastAsia="Arial" w:cs="Arial"/>
                <w:color w:val="00000A"/>
                <w:lang w:eastAsia="pt-BR"/>
              </w:rPr>
            </w:pPr>
            <w:r w:rsidRPr="382A6C4F">
              <w:rPr>
                <w:rFonts w:eastAsia="Arial" w:cs="Arial"/>
                <w:color w:val="00000A"/>
                <w:sz w:val="20"/>
                <w:szCs w:val="20"/>
                <w:lang w:eastAsia="pt-BR"/>
              </w:rPr>
              <w:t>O caso de uso termina</w:t>
            </w:r>
          </w:p>
        </w:tc>
      </w:tr>
      <w:tr w:rsidR="007759A3" w:rsidRPr="007759A3" w14:paraId="291A8D26"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4D628DD" w14:textId="77777777" w:rsidR="007759A3" w:rsidRPr="007759A3" w:rsidRDefault="382A6C4F" w:rsidP="382A6C4F">
            <w:pPr>
              <w:suppressAutoHyphens w:val="0"/>
              <w:spacing w:after="0" w:line="360" w:lineRule="auto"/>
              <w:ind w:firstLine="0"/>
              <w:jc w:val="left"/>
              <w:rPr>
                <w:rFonts w:ascii="Arial,Calibri" w:eastAsia="Arial,Calibri" w:hAnsi="Arial,Calibri" w:cs="Arial,Calibri"/>
                <w:color w:val="00000A"/>
                <w:sz w:val="20"/>
                <w:szCs w:val="20"/>
                <w:lang w:eastAsia="pt-BR"/>
              </w:rPr>
            </w:pPr>
            <w:r w:rsidRPr="382A6C4F">
              <w:rPr>
                <w:rFonts w:eastAsia="Arial" w:cs="Arial"/>
                <w:b/>
                <w:bCs/>
                <w:color w:val="00000A"/>
                <w:sz w:val="20"/>
                <w:szCs w:val="20"/>
                <w:lang w:eastAsia="pt-BR"/>
              </w:rPr>
              <w:t>Pós-condições:</w:t>
            </w:r>
          </w:p>
          <w:p w14:paraId="46EA6467" w14:textId="17900B39" w:rsidR="007759A3" w:rsidRPr="00AB4843" w:rsidRDefault="00AB4843" w:rsidP="00AB4843">
            <w:pPr>
              <w:suppressAutoHyphens w:val="0"/>
              <w:spacing w:after="0" w:line="360" w:lineRule="auto"/>
              <w:ind w:firstLine="0"/>
              <w:contextualSpacing/>
              <w:jc w:val="left"/>
              <w:rPr>
                <w:rFonts w:eastAsia="Arial" w:cs="Arial"/>
                <w:color w:val="00000A"/>
                <w:lang w:eastAsia="pt-BR"/>
              </w:rPr>
            </w:pPr>
            <w:r w:rsidRPr="00AB4843">
              <w:rPr>
                <w:rFonts w:eastAsia="Arial" w:cs="Arial"/>
                <w:b/>
                <w:bCs/>
                <w:color w:val="00000A"/>
                <w:sz w:val="20"/>
                <w:szCs w:val="20"/>
                <w:lang w:eastAsia="pt-BR"/>
              </w:rPr>
              <w:t>a.</w:t>
            </w:r>
            <w:r>
              <w:rPr>
                <w:rFonts w:eastAsia="Arial" w:cs="Arial"/>
                <w:b/>
                <w:bCs/>
                <w:color w:val="00000A"/>
                <w:sz w:val="20"/>
                <w:szCs w:val="20"/>
                <w:lang w:eastAsia="pt-BR"/>
              </w:rPr>
              <w:t xml:space="preserve"> </w:t>
            </w:r>
            <w:r>
              <w:rPr>
                <w:rFonts w:eastAsia="Arial" w:cs="Arial"/>
                <w:bCs/>
                <w:color w:val="00000A"/>
                <w:sz w:val="20"/>
                <w:szCs w:val="20"/>
                <w:lang w:eastAsia="pt-BR"/>
              </w:rPr>
              <w:t>A RNA atual é atualizada</w:t>
            </w:r>
            <w:r w:rsidR="0023015B">
              <w:rPr>
                <w:rFonts w:eastAsia="Arial" w:cs="Arial"/>
                <w:b/>
                <w:color w:val="00000A"/>
                <w:lang w:eastAsia="pt-BR"/>
              </w:rPr>
              <w:t>.</w:t>
            </w:r>
          </w:p>
        </w:tc>
      </w:tr>
      <w:tr w:rsidR="007759A3" w:rsidRPr="007759A3" w14:paraId="42EED134"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AA5BA73" w14:textId="40FE0E81"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00AB4843">
              <w:rPr>
                <w:rFonts w:eastAsia="Arial" w:cs="Arial"/>
                <w:color w:val="00000A"/>
                <w:sz w:val="20"/>
                <w:szCs w:val="20"/>
                <w:lang w:eastAsia="pt-BR"/>
              </w:rPr>
              <w:t>RF002</w:t>
            </w:r>
            <w:r w:rsidRPr="382A6C4F">
              <w:rPr>
                <w:rFonts w:eastAsia="Arial" w:cs="Arial"/>
                <w:color w:val="00000A"/>
                <w:sz w:val="20"/>
                <w:szCs w:val="20"/>
                <w:lang w:eastAsia="pt-BR"/>
              </w:rPr>
              <w:t>.</w:t>
            </w:r>
          </w:p>
        </w:tc>
      </w:tr>
      <w:tr w:rsidR="007759A3" w:rsidRPr="007759A3" w14:paraId="4C851EFD"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EDC8271" w14:textId="77C8D5A6"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Regras de Negócio:</w:t>
            </w:r>
            <w:r w:rsidRPr="382A6C4F">
              <w:rPr>
                <w:rFonts w:eastAsia="Arial" w:cs="Arial"/>
                <w:color w:val="00000A"/>
                <w:sz w:val="20"/>
                <w:szCs w:val="20"/>
                <w:lang w:eastAsia="pt-BR"/>
              </w:rPr>
              <w:t xml:space="preserve"> </w:t>
            </w:r>
            <w:r w:rsidR="0023015B">
              <w:rPr>
                <w:rFonts w:eastAsia="Arial" w:cs="Arial"/>
                <w:color w:val="00000A"/>
                <w:sz w:val="20"/>
                <w:szCs w:val="20"/>
                <w:lang w:eastAsia="pt-BR"/>
              </w:rPr>
              <w:t>RN001</w:t>
            </w:r>
          </w:p>
        </w:tc>
      </w:tr>
      <w:tr w:rsidR="007759A3" w:rsidRPr="007759A3" w14:paraId="42A742E3" w14:textId="77777777" w:rsidTr="382A6C4F">
        <w:tc>
          <w:tcPr>
            <w:tcW w:w="9066"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A02A601" w14:textId="14182B0A"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r w:rsidRPr="382A6C4F">
              <w:rPr>
                <w:rFonts w:eastAsia="Arial" w:cs="Arial"/>
                <w:color w:val="00000A"/>
                <w:sz w:val="20"/>
                <w:szCs w:val="20"/>
                <w:lang w:eastAsia="pt-BR"/>
              </w:rPr>
              <w:t xml:space="preserve"> </w:t>
            </w:r>
            <w:r w:rsidR="00CF289B" w:rsidRPr="00CF289B">
              <w:rPr>
                <w:rFonts w:eastAsia="Arial" w:cs="Arial"/>
                <w:color w:val="00000A"/>
                <w:sz w:val="20"/>
                <w:szCs w:val="20"/>
                <w:lang w:eastAsia="pt-BR"/>
              </w:rPr>
              <w:fldChar w:fldCharType="begin"/>
            </w:r>
            <w:r w:rsidR="00CF289B" w:rsidRPr="00CF289B">
              <w:rPr>
                <w:rFonts w:eastAsia="Arial" w:cs="Arial"/>
                <w:color w:val="00000A"/>
                <w:sz w:val="20"/>
                <w:szCs w:val="20"/>
                <w:lang w:eastAsia="pt-BR"/>
              </w:rPr>
              <w:instrText xml:space="preserve"> REF _Ref475136127 \h </w:instrText>
            </w:r>
            <w:r w:rsidR="00CF289B">
              <w:rPr>
                <w:rFonts w:eastAsia="Arial" w:cs="Arial"/>
                <w:color w:val="00000A"/>
                <w:sz w:val="20"/>
                <w:szCs w:val="20"/>
                <w:lang w:eastAsia="pt-BR"/>
              </w:rPr>
              <w:instrText xml:space="preserve"> \* MERGEFORMAT </w:instrText>
            </w:r>
            <w:r w:rsidR="00CF289B" w:rsidRPr="00CF289B">
              <w:rPr>
                <w:rFonts w:eastAsia="Arial" w:cs="Arial"/>
                <w:color w:val="00000A"/>
                <w:sz w:val="20"/>
                <w:szCs w:val="20"/>
                <w:lang w:eastAsia="pt-BR"/>
              </w:rPr>
            </w:r>
            <w:r w:rsidR="00CF289B" w:rsidRPr="00CF289B">
              <w:rPr>
                <w:rFonts w:eastAsia="Arial" w:cs="Arial"/>
                <w:color w:val="00000A"/>
                <w:sz w:val="20"/>
                <w:szCs w:val="20"/>
                <w:lang w:eastAsia="pt-BR"/>
              </w:rPr>
              <w:fldChar w:fldCharType="separate"/>
            </w:r>
            <w:r w:rsidR="00CF289B" w:rsidRPr="00CF289B">
              <w:rPr>
                <w:sz w:val="20"/>
                <w:szCs w:val="20"/>
              </w:rPr>
              <w:t>I001</w:t>
            </w:r>
            <w:r w:rsidR="00CF289B" w:rsidRPr="00CF289B">
              <w:rPr>
                <w:rFonts w:eastAsia="Arial" w:cs="Arial"/>
                <w:color w:val="00000A"/>
                <w:sz w:val="20"/>
                <w:szCs w:val="20"/>
                <w:lang w:eastAsia="pt-BR"/>
              </w:rPr>
              <w:fldChar w:fldCharType="end"/>
            </w:r>
          </w:p>
        </w:tc>
      </w:tr>
    </w:tbl>
    <w:p w14:paraId="19F312DC" w14:textId="774DC392" w:rsidR="007759A3" w:rsidRDefault="007759A3" w:rsidP="00084545"/>
    <w:p w14:paraId="7D54BBD6" w14:textId="6BF31118" w:rsidR="00AB4843" w:rsidRDefault="00AB4843" w:rsidP="00084545"/>
    <w:p w14:paraId="108F1D96" w14:textId="77777777" w:rsidR="00CF289B" w:rsidRDefault="00AB4843">
      <w:pPr>
        <w:suppressAutoHyphens w:val="0"/>
        <w:spacing w:after="0"/>
        <w:ind w:firstLine="0"/>
        <w:jc w:val="left"/>
      </w:pPr>
      <w:r>
        <w:br w:type="page"/>
      </w:r>
    </w:p>
    <w:tbl>
      <w:tblPr>
        <w:tblW w:w="4900" w:type="pc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CF289B" w:rsidRPr="007759A3" w14:paraId="7A8B03FB"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D6EB10C" w14:textId="4C76A948" w:rsidR="00CF289B" w:rsidRPr="007759A3" w:rsidRDefault="00CF289B" w:rsidP="005211B5">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lastRenderedPageBreak/>
              <w:t xml:space="preserve">CSU004 – </w:t>
            </w:r>
            <w:r>
              <w:rPr>
                <w:rFonts w:eastAsia="Arial" w:cs="Arial"/>
                <w:b/>
                <w:bCs/>
                <w:color w:val="00000A"/>
                <w:sz w:val="20"/>
                <w:szCs w:val="20"/>
                <w:lang w:eastAsia="pt-BR"/>
              </w:rPr>
              <w:t>Treinar Rede</w:t>
            </w:r>
            <w:r w:rsidR="00401DAA">
              <w:rPr>
                <w:rFonts w:eastAsia="Arial" w:cs="Arial"/>
                <w:b/>
                <w:bCs/>
                <w:color w:val="00000A"/>
                <w:sz w:val="20"/>
                <w:szCs w:val="20"/>
                <w:lang w:eastAsia="pt-BR"/>
              </w:rPr>
              <w:t xml:space="preserve"> Neural</w:t>
            </w:r>
          </w:p>
        </w:tc>
      </w:tr>
      <w:tr w:rsidR="00CF289B" w:rsidRPr="007759A3" w14:paraId="02B8C0C3" w14:textId="77777777" w:rsidTr="005211B5">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224A03B" w14:textId="77777777" w:rsidR="00CF289B" w:rsidRPr="007759A3" w:rsidRDefault="00CF289B" w:rsidP="005211B5">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223CE94" w14:textId="26B17DF1" w:rsidR="00CF289B" w:rsidRPr="007759A3" w:rsidRDefault="00CF289B" w:rsidP="005211B5">
            <w:pPr>
              <w:suppressAutoHyphens w:val="0"/>
              <w:spacing w:after="0"/>
              <w:ind w:firstLine="0"/>
              <w:rPr>
                <w:rFonts w:ascii="Times New Roman,Calibri" w:eastAsia="Times New Roman,Calibri" w:hAnsi="Times New Roman,Calibri" w:cs="Times New Roman,Calibri"/>
                <w:color w:val="00000A"/>
                <w:lang w:eastAsia="pt-BR"/>
              </w:rPr>
            </w:pPr>
            <w:r>
              <w:rPr>
                <w:rFonts w:eastAsia="Arial" w:cs="Arial"/>
                <w:color w:val="00000A"/>
                <w:sz w:val="20"/>
                <w:szCs w:val="20"/>
                <w:lang w:eastAsia="pt-BR"/>
              </w:rPr>
              <w:t>Treinar Rede</w:t>
            </w:r>
          </w:p>
        </w:tc>
      </w:tr>
      <w:tr w:rsidR="00CF289B" w:rsidRPr="007759A3" w14:paraId="45E7208E" w14:textId="77777777" w:rsidTr="005211B5">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4C7A6C6" w14:textId="77777777" w:rsidR="00CF289B" w:rsidRPr="007759A3" w:rsidRDefault="00CF289B" w:rsidP="005211B5">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 xml:space="preserve">Ator Primário: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A55BAAB" w14:textId="77777777" w:rsidR="00CF289B" w:rsidRPr="007759A3" w:rsidRDefault="00CF289B" w:rsidP="005211B5">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Usuário</w:t>
            </w:r>
          </w:p>
        </w:tc>
      </w:tr>
      <w:tr w:rsidR="0023015B" w:rsidRPr="007759A3" w14:paraId="7DE6EE3E" w14:textId="77777777" w:rsidTr="005211B5">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8DFE788" w14:textId="383C4670" w:rsidR="0023015B" w:rsidRPr="382A6C4F" w:rsidRDefault="0023015B" w:rsidP="005211B5">
            <w:pPr>
              <w:suppressAutoHyphens w:val="0"/>
              <w:spacing w:after="0"/>
              <w:ind w:firstLine="0"/>
              <w:rPr>
                <w:rFonts w:eastAsia="Arial" w:cs="Arial"/>
                <w:color w:val="00000A"/>
                <w:sz w:val="20"/>
                <w:szCs w:val="20"/>
                <w:lang w:eastAsia="pt-BR"/>
              </w:rPr>
            </w:pPr>
            <w:r>
              <w:rPr>
                <w:rFonts w:eastAsia="Arial" w:cs="Arial"/>
                <w:color w:val="00000A"/>
                <w:sz w:val="20"/>
                <w:szCs w:val="20"/>
                <w:lang w:eastAsia="pt-BR"/>
              </w:rPr>
              <w:t>Ator Secundário:</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0C20282" w14:textId="4D4E3A9B" w:rsidR="0023015B" w:rsidRPr="382A6C4F" w:rsidRDefault="0023015B" w:rsidP="005211B5">
            <w:pPr>
              <w:suppressAutoHyphens w:val="0"/>
              <w:spacing w:after="0"/>
              <w:ind w:firstLine="0"/>
              <w:rPr>
                <w:rFonts w:eastAsia="Arial" w:cs="Arial"/>
                <w:color w:val="00000A"/>
                <w:sz w:val="20"/>
                <w:szCs w:val="20"/>
                <w:lang w:eastAsia="pt-BR"/>
              </w:rPr>
            </w:pPr>
            <w:r>
              <w:rPr>
                <w:rFonts w:eastAsia="Arial" w:cs="Arial"/>
                <w:color w:val="00000A"/>
                <w:sz w:val="20"/>
                <w:szCs w:val="20"/>
                <w:lang w:eastAsia="pt-BR"/>
              </w:rPr>
              <w:t>Sistema BMF</w:t>
            </w:r>
          </w:p>
        </w:tc>
      </w:tr>
      <w:tr w:rsidR="00CF289B" w:rsidRPr="007759A3" w14:paraId="6E7B2D81"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ED8CE9D" w14:textId="50A6A0AD"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Caso de Uso associado: </w:t>
            </w:r>
            <w:r w:rsidR="00401DAA">
              <w:rPr>
                <w:rFonts w:eastAsia="Arial" w:cs="Arial"/>
                <w:color w:val="00000A"/>
                <w:sz w:val="20"/>
                <w:szCs w:val="20"/>
                <w:lang w:eastAsia="pt-BR"/>
              </w:rPr>
              <w:t>CSU002</w:t>
            </w:r>
            <w:r w:rsidRPr="382A6C4F">
              <w:rPr>
                <w:rFonts w:eastAsia="Arial" w:cs="Arial"/>
                <w:color w:val="00000A"/>
                <w:sz w:val="20"/>
                <w:szCs w:val="20"/>
                <w:lang w:eastAsia="pt-BR"/>
              </w:rPr>
              <w:t>.</w:t>
            </w:r>
          </w:p>
        </w:tc>
      </w:tr>
      <w:tr w:rsidR="00CF289B" w:rsidRPr="007759A3" w14:paraId="5FD40480"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068DB137" w14:textId="77777777"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Pré-condição: </w:t>
            </w:r>
          </w:p>
          <w:p w14:paraId="5EFF3BC5" w14:textId="77777777" w:rsidR="00CF289B" w:rsidRPr="0023015B" w:rsidRDefault="00CF289B" w:rsidP="00CF289B">
            <w:pPr>
              <w:numPr>
                <w:ilvl w:val="0"/>
                <w:numId w:val="23"/>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O Usuário deve ter</w:t>
            </w:r>
            <w:r>
              <w:rPr>
                <w:rFonts w:eastAsia="Arial" w:cs="Arial"/>
                <w:color w:val="00000A"/>
                <w:sz w:val="20"/>
                <w:szCs w:val="20"/>
                <w:lang w:eastAsia="pt-BR"/>
              </w:rPr>
              <w:t xml:space="preserve"> selecionado uma RNA</w:t>
            </w:r>
            <w:r w:rsidRPr="382A6C4F">
              <w:rPr>
                <w:rFonts w:eastAsia="Arial" w:cs="Arial"/>
                <w:color w:val="00000A"/>
                <w:sz w:val="20"/>
                <w:szCs w:val="20"/>
                <w:lang w:eastAsia="pt-BR"/>
              </w:rPr>
              <w:t>. (CSU002)</w:t>
            </w:r>
          </w:p>
          <w:p w14:paraId="04D44E7F" w14:textId="5020BCCC" w:rsidR="0023015B" w:rsidRPr="007759A3" w:rsidRDefault="0023015B" w:rsidP="00CF289B">
            <w:pPr>
              <w:numPr>
                <w:ilvl w:val="0"/>
                <w:numId w:val="23"/>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Deve haver conexão com a internet</w:t>
            </w:r>
          </w:p>
        </w:tc>
      </w:tr>
      <w:tr w:rsidR="00CF289B" w:rsidRPr="007759A3" w14:paraId="524CA53E"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3BD7C56" w14:textId="77777777" w:rsidR="00CF289B" w:rsidRPr="007759A3" w:rsidRDefault="00CF289B" w:rsidP="005211B5">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Fluxo Principal </w:t>
            </w:r>
          </w:p>
          <w:p w14:paraId="7757E746" w14:textId="4926289E" w:rsidR="00CF289B" w:rsidRPr="0023015B" w:rsidRDefault="00CF289B" w:rsidP="00CF289B">
            <w:pPr>
              <w:numPr>
                <w:ilvl w:val="0"/>
                <w:numId w:val="24"/>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 xml:space="preserve">O Sistema solicita as datas ‘de’ e ‘para’, </w:t>
            </w:r>
            <w:r w:rsidR="0023015B">
              <w:rPr>
                <w:rFonts w:eastAsia="Arial" w:cs="Arial"/>
                <w:color w:val="00000A"/>
                <w:sz w:val="20"/>
                <w:szCs w:val="20"/>
                <w:lang w:eastAsia="pt-BR"/>
              </w:rPr>
              <w:t>as regras de normalização (limite inferior e superior, e a margem), o algoritmo de aprendizagem, o número máximo de iterações e o erro máximo.</w:t>
            </w:r>
          </w:p>
          <w:p w14:paraId="5C1C7292" w14:textId="77777777" w:rsidR="0023015B" w:rsidRPr="0023015B" w:rsidRDefault="0023015B" w:rsidP="0023015B">
            <w:pPr>
              <w:numPr>
                <w:ilvl w:val="0"/>
                <w:numId w:val="24"/>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 xml:space="preserve">O </w:t>
            </w:r>
            <w:r>
              <w:rPr>
                <w:rFonts w:eastAsia="Arial" w:cs="Arial"/>
                <w:color w:val="00000A"/>
                <w:sz w:val="20"/>
                <w:szCs w:val="20"/>
                <w:lang w:eastAsia="pt-BR"/>
              </w:rPr>
              <w:t>Usuário informa os dados.</w:t>
            </w:r>
          </w:p>
          <w:p w14:paraId="5184ABA2" w14:textId="77777777" w:rsidR="0023015B" w:rsidRPr="0023015B" w:rsidRDefault="0023015B" w:rsidP="0023015B">
            <w:pPr>
              <w:numPr>
                <w:ilvl w:val="0"/>
                <w:numId w:val="24"/>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O Sistema envia puxa as informações do Sistema da BMF</w:t>
            </w:r>
          </w:p>
          <w:p w14:paraId="63807670" w14:textId="181750D5" w:rsidR="00CF289B" w:rsidRPr="007759A3" w:rsidRDefault="0023015B" w:rsidP="0023015B">
            <w:pPr>
              <w:numPr>
                <w:ilvl w:val="0"/>
                <w:numId w:val="24"/>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 xml:space="preserve"> </w:t>
            </w:r>
            <w:r w:rsidR="00CF289B" w:rsidRPr="382A6C4F">
              <w:rPr>
                <w:rFonts w:eastAsia="Arial" w:cs="Arial"/>
                <w:color w:val="00000A"/>
                <w:sz w:val="20"/>
                <w:szCs w:val="20"/>
                <w:lang w:eastAsia="pt-BR"/>
              </w:rPr>
              <w:t>O caso de uso termina.</w:t>
            </w:r>
          </w:p>
        </w:tc>
      </w:tr>
      <w:tr w:rsidR="0023015B" w:rsidRPr="007759A3" w14:paraId="0F55C438"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58E4863" w14:textId="7B23843F" w:rsidR="0023015B" w:rsidRDefault="0023015B" w:rsidP="005211B5">
            <w:pPr>
              <w:suppressAutoHyphens w:val="0"/>
              <w:spacing w:after="0"/>
              <w:ind w:firstLine="0"/>
              <w:rPr>
                <w:rFonts w:eastAsia="Arial" w:cs="Arial"/>
                <w:b/>
                <w:bCs/>
                <w:color w:val="00000A"/>
                <w:sz w:val="20"/>
                <w:szCs w:val="20"/>
                <w:lang w:eastAsia="pt-BR"/>
              </w:rPr>
            </w:pPr>
            <w:r>
              <w:rPr>
                <w:rFonts w:eastAsia="Arial" w:cs="Arial"/>
                <w:b/>
                <w:bCs/>
                <w:color w:val="00000A"/>
                <w:sz w:val="20"/>
                <w:szCs w:val="20"/>
                <w:lang w:eastAsia="pt-BR"/>
              </w:rPr>
              <w:t>Fluxo de Excessão (3) – Sem Conexão com a internet</w:t>
            </w:r>
          </w:p>
          <w:p w14:paraId="7B6BA6DA" w14:textId="282EA907" w:rsidR="0023015B" w:rsidRDefault="0023015B" w:rsidP="0023015B">
            <w:pPr>
              <w:pStyle w:val="PargrafodaLista"/>
              <w:numPr>
                <w:ilvl w:val="0"/>
                <w:numId w:val="25"/>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Sistema informa que não está conectado à internet</w:t>
            </w:r>
          </w:p>
          <w:p w14:paraId="211730B6" w14:textId="16687D1A" w:rsidR="0023015B" w:rsidRPr="0023015B" w:rsidRDefault="0023015B" w:rsidP="0023015B">
            <w:pPr>
              <w:pStyle w:val="PargrafodaLista"/>
              <w:numPr>
                <w:ilvl w:val="0"/>
                <w:numId w:val="25"/>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caso de uso termina.</w:t>
            </w:r>
          </w:p>
          <w:p w14:paraId="51A057D1" w14:textId="73616BA6" w:rsidR="0023015B" w:rsidRPr="0023015B" w:rsidRDefault="0023015B" w:rsidP="005211B5">
            <w:pPr>
              <w:suppressAutoHyphens w:val="0"/>
              <w:spacing w:after="0"/>
              <w:ind w:firstLine="0"/>
              <w:rPr>
                <w:rFonts w:eastAsia="Arial" w:cs="Arial"/>
                <w:b/>
                <w:bCs/>
                <w:color w:val="00000A"/>
                <w:sz w:val="20"/>
                <w:szCs w:val="20"/>
                <w:lang w:eastAsia="pt-BR"/>
              </w:rPr>
            </w:pPr>
          </w:p>
        </w:tc>
      </w:tr>
      <w:tr w:rsidR="0023015B" w:rsidRPr="007759A3" w14:paraId="369636EB"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BBF909E" w14:textId="15DBCB6D" w:rsidR="0023015B" w:rsidRDefault="0023015B" w:rsidP="005211B5">
            <w:pPr>
              <w:suppressAutoHyphens w:val="0"/>
              <w:spacing w:after="0"/>
              <w:ind w:firstLine="0"/>
              <w:rPr>
                <w:rFonts w:eastAsia="Arial" w:cs="Arial"/>
                <w:b/>
                <w:bCs/>
                <w:color w:val="00000A"/>
                <w:sz w:val="20"/>
                <w:szCs w:val="20"/>
                <w:lang w:eastAsia="pt-BR"/>
              </w:rPr>
            </w:pPr>
            <w:r>
              <w:rPr>
                <w:rFonts w:eastAsia="Arial" w:cs="Arial"/>
                <w:b/>
                <w:bCs/>
                <w:color w:val="00000A"/>
                <w:sz w:val="20"/>
                <w:szCs w:val="20"/>
                <w:lang w:eastAsia="pt-BR"/>
              </w:rPr>
              <w:t>Fluxo de Excessão (3) – Sem dados da BMF</w:t>
            </w:r>
          </w:p>
          <w:p w14:paraId="4074C435" w14:textId="77777777" w:rsidR="0023015B" w:rsidRDefault="0023015B" w:rsidP="0023015B">
            <w:pPr>
              <w:pStyle w:val="PargrafodaLista"/>
              <w:numPr>
                <w:ilvl w:val="0"/>
                <w:numId w:val="26"/>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Sistema informa que não foi possível obter os dados da BMF</w:t>
            </w:r>
          </w:p>
          <w:p w14:paraId="5ED1EDA2" w14:textId="347FC961" w:rsidR="0023015B" w:rsidRPr="0023015B" w:rsidRDefault="0023015B" w:rsidP="0023015B">
            <w:pPr>
              <w:pStyle w:val="PargrafodaLista"/>
              <w:numPr>
                <w:ilvl w:val="0"/>
                <w:numId w:val="26"/>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caso de uso termina.</w:t>
            </w:r>
          </w:p>
        </w:tc>
      </w:tr>
      <w:tr w:rsidR="00CF289B" w:rsidRPr="007759A3" w14:paraId="496BB998"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16C0D58" w14:textId="77777777"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Pós-condições:</w:t>
            </w:r>
          </w:p>
          <w:p w14:paraId="0948D04C" w14:textId="6A391867" w:rsidR="00CF289B" w:rsidRPr="007759A3" w:rsidRDefault="00CF289B" w:rsidP="005211B5">
            <w:pPr>
              <w:suppressAutoHyphens w:val="0"/>
              <w:spacing w:after="0" w:line="360" w:lineRule="auto"/>
              <w:ind w:left="720"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a. </w:t>
            </w:r>
            <w:r w:rsidRPr="382A6C4F">
              <w:rPr>
                <w:rFonts w:eastAsia="Arial" w:cs="Arial"/>
                <w:color w:val="00000A"/>
                <w:sz w:val="20"/>
                <w:szCs w:val="20"/>
                <w:lang w:eastAsia="pt-BR"/>
              </w:rPr>
              <w:t xml:space="preserve">O Sistema </w:t>
            </w:r>
            <w:r w:rsidR="0023015B">
              <w:rPr>
                <w:rFonts w:eastAsia="Arial" w:cs="Arial"/>
                <w:color w:val="00000A"/>
                <w:sz w:val="20"/>
                <w:szCs w:val="20"/>
                <w:lang w:eastAsia="pt-BR"/>
              </w:rPr>
              <w:t>treina a RNA</w:t>
            </w:r>
            <w:r w:rsidRPr="382A6C4F">
              <w:rPr>
                <w:rFonts w:eastAsia="Arial" w:cs="Arial"/>
                <w:color w:val="00000A"/>
                <w:sz w:val="20"/>
                <w:szCs w:val="20"/>
                <w:lang w:eastAsia="pt-BR"/>
              </w:rPr>
              <w:t xml:space="preserve">. </w:t>
            </w:r>
          </w:p>
        </w:tc>
      </w:tr>
      <w:tr w:rsidR="00CF289B" w:rsidRPr="007759A3" w14:paraId="73102623"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4BBC8B8" w14:textId="0B53DC98"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0023015B">
              <w:rPr>
                <w:rFonts w:eastAsia="Arial" w:cs="Arial"/>
                <w:color w:val="00000A"/>
                <w:sz w:val="20"/>
                <w:szCs w:val="20"/>
                <w:lang w:eastAsia="pt-BR"/>
              </w:rPr>
              <w:t>RF003</w:t>
            </w:r>
            <w:r w:rsidRPr="382A6C4F">
              <w:rPr>
                <w:rFonts w:eastAsia="Arial" w:cs="Arial"/>
                <w:color w:val="00000A"/>
                <w:sz w:val="20"/>
                <w:szCs w:val="20"/>
                <w:lang w:eastAsia="pt-BR"/>
              </w:rPr>
              <w:t>.</w:t>
            </w:r>
          </w:p>
        </w:tc>
      </w:tr>
      <w:tr w:rsidR="00CF289B" w:rsidRPr="007759A3" w14:paraId="44615DE0" w14:textId="77777777" w:rsidTr="005211B5">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D94111D" w14:textId="77777777" w:rsidR="00CF289B" w:rsidRPr="007759A3" w:rsidRDefault="00CF289B" w:rsidP="005211B5">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r w:rsidRPr="382A6C4F">
              <w:rPr>
                <w:rFonts w:eastAsia="Arial" w:cs="Arial"/>
                <w:color w:val="00000A"/>
                <w:sz w:val="20"/>
                <w:szCs w:val="20"/>
                <w:lang w:eastAsia="pt-BR"/>
              </w:rPr>
              <w:t>: I002</w:t>
            </w:r>
          </w:p>
        </w:tc>
      </w:tr>
    </w:tbl>
    <w:p w14:paraId="66E3BB21" w14:textId="00501F73" w:rsidR="00AB4843" w:rsidRDefault="00AB4843">
      <w:pPr>
        <w:suppressAutoHyphens w:val="0"/>
        <w:spacing w:after="0"/>
        <w:ind w:firstLine="0"/>
        <w:jc w:val="left"/>
      </w:pPr>
    </w:p>
    <w:p w14:paraId="1CD32A03" w14:textId="77777777" w:rsidR="00401DAA" w:rsidRDefault="00401DAA">
      <w:pPr>
        <w:suppressAutoHyphens w:val="0"/>
        <w:spacing w:after="0"/>
        <w:ind w:firstLine="0"/>
        <w:jc w:val="left"/>
      </w:pPr>
    </w:p>
    <w:p w14:paraId="06B211B0" w14:textId="77777777" w:rsidR="00401DAA" w:rsidRDefault="0023015B" w:rsidP="00401DAA">
      <w:pPr>
        <w:keepNext/>
        <w:suppressAutoHyphens w:val="0"/>
        <w:spacing w:after="0"/>
        <w:ind w:firstLine="0"/>
        <w:jc w:val="center"/>
      </w:pPr>
      <w:r>
        <w:rPr>
          <w:noProof/>
          <w:lang w:eastAsia="pt-BR"/>
        </w:rPr>
        <w:drawing>
          <wp:inline distT="0" distB="0" distL="0" distR="0" wp14:anchorId="5E4B7C4B" wp14:editId="52B974B4">
            <wp:extent cx="4038600" cy="3135229"/>
            <wp:effectExtent l="0" t="0" r="0" b="8255"/>
            <wp:docPr id="1952886019" name="Picture 195288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47167" cy="3141879"/>
                    </a:xfrm>
                    <a:prstGeom prst="rect">
                      <a:avLst/>
                    </a:prstGeom>
                  </pic:spPr>
                </pic:pic>
              </a:graphicData>
            </a:graphic>
          </wp:inline>
        </w:drawing>
      </w:r>
    </w:p>
    <w:p w14:paraId="4FFD7C8D" w14:textId="5609B517" w:rsidR="0023015B" w:rsidRDefault="00401DAA" w:rsidP="00401DAA">
      <w:pPr>
        <w:pStyle w:val="Legenda"/>
      </w:pPr>
      <w:r>
        <w:t xml:space="preserve">Figura </w:t>
      </w:r>
      <w:fldSimple w:instr=" SEQ Figura \* ARABIC ">
        <w:r>
          <w:rPr>
            <w:noProof/>
          </w:rPr>
          <w:t>19</w:t>
        </w:r>
      </w:fldSimple>
      <w:r>
        <w:t>. I002 - Treinar Rede Neural</w:t>
      </w:r>
    </w:p>
    <w:p w14:paraId="4D751A4E" w14:textId="6DE23788" w:rsidR="00401DAA" w:rsidRDefault="00401DAA" w:rsidP="00401DAA">
      <w:pPr>
        <w:pStyle w:val="Legenda"/>
      </w:pPr>
      <w:r>
        <w:t>Fonte: Autor (2017)</w:t>
      </w:r>
    </w:p>
    <w:p w14:paraId="383439C2" w14:textId="26F9D826" w:rsidR="00AB4843" w:rsidRDefault="00401DAA" w:rsidP="00D52DD5">
      <w:pPr>
        <w:suppressAutoHyphens w:val="0"/>
        <w:spacing w:after="0"/>
        <w:ind w:firstLine="0"/>
        <w:jc w:val="left"/>
      </w:pPr>
      <w:r>
        <w:br w:type="page"/>
      </w:r>
    </w:p>
    <w:tbl>
      <w:tblPr>
        <w:tblW w:w="49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573"/>
        <w:gridCol w:w="6493"/>
      </w:tblGrid>
      <w:tr w:rsidR="007759A3" w:rsidRPr="007759A3" w14:paraId="45CE3686"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1A79A0F" w14:textId="0393F10A" w:rsidR="007759A3" w:rsidRPr="007759A3" w:rsidRDefault="0023015B" w:rsidP="382A6C4F">
            <w:pPr>
              <w:suppressAutoHyphens w:val="0"/>
              <w:spacing w:after="0"/>
              <w:ind w:firstLine="0"/>
              <w:rPr>
                <w:rFonts w:ascii="Times New Roman,Calibri" w:eastAsia="Times New Roman,Calibri" w:hAnsi="Times New Roman,Calibri" w:cs="Times New Roman,Calibri"/>
                <w:color w:val="00000A"/>
                <w:lang w:eastAsia="pt-BR"/>
              </w:rPr>
            </w:pPr>
            <w:r>
              <w:rPr>
                <w:rFonts w:eastAsia="Arial" w:cs="Arial"/>
                <w:b/>
                <w:bCs/>
                <w:color w:val="00000A"/>
                <w:sz w:val="20"/>
                <w:szCs w:val="20"/>
                <w:lang w:eastAsia="pt-BR"/>
              </w:rPr>
              <w:lastRenderedPageBreak/>
              <w:t>CSU005</w:t>
            </w:r>
            <w:r w:rsidR="382A6C4F" w:rsidRPr="382A6C4F">
              <w:rPr>
                <w:rFonts w:eastAsia="Arial" w:cs="Arial"/>
                <w:b/>
                <w:bCs/>
                <w:color w:val="00000A"/>
                <w:sz w:val="20"/>
                <w:szCs w:val="20"/>
                <w:lang w:eastAsia="pt-BR"/>
              </w:rPr>
              <w:t xml:space="preserve"> – Gerar relatório</w:t>
            </w:r>
          </w:p>
        </w:tc>
      </w:tr>
      <w:tr w:rsidR="007759A3" w:rsidRPr="007759A3" w14:paraId="6104090A" w14:textId="77777777" w:rsidTr="00401DAA">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130E7CF0" w14:textId="77777777" w:rsidR="007759A3" w:rsidRPr="007759A3"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u w:val="single"/>
                <w:lang w:eastAsia="pt-BR"/>
              </w:rPr>
              <w:t>Sumário</w:t>
            </w:r>
            <w:r w:rsidRPr="382A6C4F">
              <w:rPr>
                <w:rFonts w:eastAsia="Arial" w:cs="Arial"/>
                <w:color w:val="00000A"/>
                <w:sz w:val="20"/>
                <w:szCs w:val="20"/>
                <w:lang w:eastAsia="pt-BR"/>
              </w:rPr>
              <w:t xml:space="preserve">: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DDBB6E4" w14:textId="77777777" w:rsidR="007759A3" w:rsidRPr="007759A3"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Gerar relatório</w:t>
            </w:r>
          </w:p>
        </w:tc>
      </w:tr>
      <w:tr w:rsidR="007759A3" w:rsidRPr="007759A3" w14:paraId="25555BAC" w14:textId="77777777" w:rsidTr="00401DAA">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2DBB805" w14:textId="77777777" w:rsidR="007759A3" w:rsidRPr="007759A3" w:rsidRDefault="382A6C4F" w:rsidP="382A6C4F">
            <w:pPr>
              <w:suppressAutoHyphens w:val="0"/>
              <w:spacing w:after="0"/>
              <w:ind w:firstLine="0"/>
              <w:rPr>
                <w:rFonts w:ascii="Arial,Calibri" w:eastAsia="Arial,Calibri" w:hAnsi="Arial,Calibri" w:cs="Arial,Calibri"/>
                <w:color w:val="00000A"/>
                <w:sz w:val="20"/>
                <w:szCs w:val="20"/>
                <w:lang w:eastAsia="pt-BR"/>
              </w:rPr>
            </w:pPr>
            <w:r w:rsidRPr="382A6C4F">
              <w:rPr>
                <w:rFonts w:eastAsia="Arial" w:cs="Arial"/>
                <w:color w:val="00000A"/>
                <w:sz w:val="20"/>
                <w:szCs w:val="20"/>
                <w:lang w:eastAsia="pt-BR"/>
              </w:rPr>
              <w:t xml:space="preserve">Ator Primário: </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22F8D87" w14:textId="77777777" w:rsidR="007759A3" w:rsidRPr="007759A3"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color w:val="00000A"/>
                <w:sz w:val="20"/>
                <w:szCs w:val="20"/>
                <w:lang w:eastAsia="pt-BR"/>
              </w:rPr>
              <w:t>Usuário</w:t>
            </w:r>
          </w:p>
        </w:tc>
      </w:tr>
      <w:tr w:rsidR="00401DAA" w:rsidRPr="007759A3" w14:paraId="590EE849" w14:textId="77777777" w:rsidTr="00401DAA">
        <w:trPr>
          <w:jc w:val="center"/>
        </w:trPr>
        <w:tc>
          <w:tcPr>
            <w:tcW w:w="2365"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F4A774F" w14:textId="428AB787" w:rsidR="00401DAA" w:rsidRPr="382A6C4F" w:rsidRDefault="00401DAA" w:rsidP="382A6C4F">
            <w:pPr>
              <w:suppressAutoHyphens w:val="0"/>
              <w:spacing w:after="0"/>
              <w:ind w:firstLine="0"/>
              <w:rPr>
                <w:rFonts w:eastAsia="Arial" w:cs="Arial"/>
                <w:color w:val="00000A"/>
                <w:sz w:val="20"/>
                <w:szCs w:val="20"/>
                <w:lang w:eastAsia="pt-BR"/>
              </w:rPr>
            </w:pPr>
            <w:r>
              <w:rPr>
                <w:rFonts w:eastAsia="Arial" w:cs="Arial"/>
                <w:color w:val="00000A"/>
                <w:sz w:val="20"/>
                <w:szCs w:val="20"/>
                <w:lang w:eastAsia="pt-BR"/>
              </w:rPr>
              <w:t>Ator Secundário:</w:t>
            </w:r>
          </w:p>
        </w:tc>
        <w:tc>
          <w:tcPr>
            <w:tcW w:w="5967"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6D01DAA" w14:textId="21471058" w:rsidR="00401DAA" w:rsidRPr="382A6C4F" w:rsidRDefault="00401DAA" w:rsidP="382A6C4F">
            <w:pPr>
              <w:suppressAutoHyphens w:val="0"/>
              <w:spacing w:after="0"/>
              <w:ind w:firstLine="0"/>
              <w:rPr>
                <w:rFonts w:eastAsia="Arial" w:cs="Arial"/>
                <w:color w:val="00000A"/>
                <w:sz w:val="20"/>
                <w:szCs w:val="20"/>
                <w:lang w:eastAsia="pt-BR"/>
              </w:rPr>
            </w:pPr>
            <w:r>
              <w:rPr>
                <w:rFonts w:eastAsia="Arial" w:cs="Arial"/>
                <w:color w:val="00000A"/>
                <w:sz w:val="20"/>
                <w:szCs w:val="20"/>
                <w:lang w:eastAsia="pt-BR"/>
              </w:rPr>
              <w:t>Sistema BMF</w:t>
            </w:r>
          </w:p>
        </w:tc>
      </w:tr>
      <w:tr w:rsidR="007759A3" w:rsidRPr="007759A3" w14:paraId="688B8912"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6AA910D" w14:textId="3D60A20D"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Caso de Uso associado: </w:t>
            </w:r>
            <w:r w:rsidRPr="382A6C4F">
              <w:rPr>
                <w:rFonts w:eastAsia="Arial" w:cs="Arial"/>
                <w:color w:val="00000A"/>
                <w:sz w:val="20"/>
                <w:szCs w:val="20"/>
                <w:lang w:eastAsia="pt-BR"/>
              </w:rPr>
              <w:t xml:space="preserve">CSU002, </w:t>
            </w:r>
            <w:r w:rsidR="00D16F15" w:rsidRPr="382A6C4F">
              <w:rPr>
                <w:rFonts w:eastAsia="Arial" w:cs="Arial"/>
                <w:color w:val="00000A"/>
                <w:sz w:val="20"/>
                <w:szCs w:val="20"/>
                <w:lang w:eastAsia="pt-BR"/>
              </w:rPr>
              <w:t>CSU003.</w:t>
            </w:r>
          </w:p>
        </w:tc>
      </w:tr>
      <w:tr w:rsidR="007759A3" w:rsidRPr="007759A3" w14:paraId="7443F562"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C166037" w14:textId="77777777"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Pré-condição: </w:t>
            </w:r>
          </w:p>
          <w:p w14:paraId="75F735B0" w14:textId="77777777" w:rsidR="007759A3" w:rsidRPr="00401DAA" w:rsidRDefault="382A6C4F" w:rsidP="00401DAA">
            <w:pPr>
              <w:numPr>
                <w:ilvl w:val="0"/>
                <w:numId w:val="27"/>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O Usuário deve ter configurado as variáveis. (CSU002)</w:t>
            </w:r>
          </w:p>
          <w:p w14:paraId="1175EE4F" w14:textId="18914220" w:rsidR="00401DAA" w:rsidRPr="00401DAA" w:rsidRDefault="00401DAA" w:rsidP="00401DAA">
            <w:pPr>
              <w:numPr>
                <w:ilvl w:val="0"/>
                <w:numId w:val="27"/>
              </w:numPr>
              <w:suppressAutoHyphens w:val="0"/>
              <w:spacing w:after="0" w:line="360" w:lineRule="auto"/>
              <w:contextualSpacing/>
              <w:jc w:val="left"/>
              <w:rPr>
                <w:rFonts w:eastAsia="Arial" w:cs="Arial"/>
                <w:color w:val="00000A"/>
                <w:sz w:val="20"/>
                <w:szCs w:val="20"/>
                <w:lang w:eastAsia="pt-BR"/>
              </w:rPr>
            </w:pPr>
            <w:r w:rsidRPr="00401DAA">
              <w:rPr>
                <w:rFonts w:eastAsia="Arial" w:cs="Arial"/>
                <w:color w:val="00000A"/>
                <w:sz w:val="20"/>
                <w:szCs w:val="20"/>
                <w:lang w:eastAsia="pt-BR"/>
              </w:rPr>
              <w:t>Deve haver conexão com a internet.</w:t>
            </w:r>
          </w:p>
        </w:tc>
      </w:tr>
      <w:tr w:rsidR="007759A3" w:rsidRPr="007759A3" w14:paraId="09AE2C5B"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6E29A2A4" w14:textId="77777777" w:rsidR="007759A3" w:rsidRPr="007759A3" w:rsidRDefault="382A6C4F" w:rsidP="382A6C4F">
            <w:pPr>
              <w:suppressAutoHyphens w:val="0"/>
              <w:spacing w:after="0"/>
              <w:ind w:firstLine="0"/>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Fluxo Principal </w:t>
            </w:r>
          </w:p>
          <w:p w14:paraId="69E3CBC3" w14:textId="5207F5D0" w:rsidR="00401DAA" w:rsidRPr="00401DAA" w:rsidRDefault="00401DAA" w:rsidP="00401DAA">
            <w:pPr>
              <w:numPr>
                <w:ilvl w:val="0"/>
                <w:numId w:val="28"/>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O Sistema solicita as datas ‘de’ e ‘para’.</w:t>
            </w:r>
          </w:p>
          <w:p w14:paraId="166DFFD0" w14:textId="723F0D41" w:rsidR="00401DAA" w:rsidRPr="0023015B" w:rsidRDefault="00401DAA" w:rsidP="00401DAA">
            <w:pPr>
              <w:numPr>
                <w:ilvl w:val="0"/>
                <w:numId w:val="28"/>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O Usuário informa os dados.</w:t>
            </w:r>
          </w:p>
          <w:p w14:paraId="0FEF4396" w14:textId="4D049AC3" w:rsidR="00401DAA" w:rsidRPr="00401DAA" w:rsidRDefault="00401DAA" w:rsidP="00401DAA">
            <w:pPr>
              <w:numPr>
                <w:ilvl w:val="0"/>
                <w:numId w:val="28"/>
              </w:numPr>
              <w:suppressAutoHyphens w:val="0"/>
              <w:spacing w:after="0" w:line="360" w:lineRule="auto"/>
              <w:contextualSpacing/>
              <w:jc w:val="left"/>
              <w:rPr>
                <w:rFonts w:eastAsia="Arial" w:cs="Arial"/>
                <w:color w:val="00000A"/>
                <w:lang w:eastAsia="pt-BR"/>
              </w:rPr>
            </w:pPr>
            <w:r>
              <w:rPr>
                <w:rFonts w:eastAsia="Arial" w:cs="Arial"/>
                <w:color w:val="00000A"/>
                <w:sz w:val="20"/>
                <w:szCs w:val="20"/>
                <w:lang w:eastAsia="pt-BR"/>
              </w:rPr>
              <w:t>O Sistema envia puxa as informações do Sistema da BMF.</w:t>
            </w:r>
          </w:p>
          <w:p w14:paraId="0EDE8558" w14:textId="0F92DB2F" w:rsidR="007759A3" w:rsidRPr="007759A3" w:rsidRDefault="382A6C4F" w:rsidP="00401DAA">
            <w:pPr>
              <w:numPr>
                <w:ilvl w:val="0"/>
                <w:numId w:val="28"/>
              </w:numPr>
              <w:suppressAutoHyphens w:val="0"/>
              <w:spacing w:after="0" w:line="360" w:lineRule="auto"/>
              <w:contextualSpacing/>
              <w:jc w:val="left"/>
              <w:rPr>
                <w:rFonts w:eastAsia="Arial" w:cs="Arial"/>
                <w:color w:val="00000A"/>
                <w:lang w:eastAsia="pt-BR"/>
              </w:rPr>
            </w:pPr>
            <w:r w:rsidRPr="382A6C4F">
              <w:rPr>
                <w:rFonts w:eastAsia="Arial" w:cs="Arial"/>
                <w:color w:val="00000A"/>
                <w:sz w:val="20"/>
                <w:szCs w:val="20"/>
                <w:lang w:eastAsia="pt-BR"/>
              </w:rPr>
              <w:t>O caso de uso termina.</w:t>
            </w:r>
          </w:p>
        </w:tc>
      </w:tr>
      <w:tr w:rsidR="00D52DD5" w:rsidRPr="007759A3" w14:paraId="257CA860"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390CE0CC" w14:textId="77777777" w:rsidR="00D52DD5" w:rsidRDefault="00D52DD5" w:rsidP="00D52DD5">
            <w:pPr>
              <w:suppressAutoHyphens w:val="0"/>
              <w:spacing w:after="0"/>
              <w:ind w:firstLine="0"/>
              <w:rPr>
                <w:rFonts w:eastAsia="Arial" w:cs="Arial"/>
                <w:b/>
                <w:bCs/>
                <w:color w:val="00000A"/>
                <w:sz w:val="20"/>
                <w:szCs w:val="20"/>
                <w:lang w:eastAsia="pt-BR"/>
              </w:rPr>
            </w:pPr>
            <w:r>
              <w:rPr>
                <w:rFonts w:eastAsia="Arial" w:cs="Arial"/>
                <w:b/>
                <w:bCs/>
                <w:color w:val="00000A"/>
                <w:sz w:val="20"/>
                <w:szCs w:val="20"/>
                <w:lang w:eastAsia="pt-BR"/>
              </w:rPr>
              <w:t>Fluxo de Excessão (3) – Sem Conexão com a internet</w:t>
            </w:r>
          </w:p>
          <w:p w14:paraId="3E18B41F" w14:textId="77777777" w:rsidR="00D52DD5" w:rsidRDefault="00D52DD5" w:rsidP="00D52DD5">
            <w:pPr>
              <w:pStyle w:val="PargrafodaLista"/>
              <w:numPr>
                <w:ilvl w:val="0"/>
                <w:numId w:val="29"/>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Sistema informa que não está conectado à internet</w:t>
            </w:r>
          </w:p>
          <w:p w14:paraId="54C2E413" w14:textId="77777777" w:rsidR="00D52DD5" w:rsidRPr="0023015B" w:rsidRDefault="00D52DD5" w:rsidP="00D52DD5">
            <w:pPr>
              <w:pStyle w:val="PargrafodaLista"/>
              <w:numPr>
                <w:ilvl w:val="0"/>
                <w:numId w:val="29"/>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caso de uso termina.</w:t>
            </w:r>
          </w:p>
          <w:p w14:paraId="6E614ABA" w14:textId="77777777" w:rsidR="00D52DD5" w:rsidRPr="382A6C4F" w:rsidRDefault="00D52DD5" w:rsidP="382A6C4F">
            <w:pPr>
              <w:suppressAutoHyphens w:val="0"/>
              <w:spacing w:after="0"/>
              <w:ind w:firstLine="0"/>
              <w:rPr>
                <w:rFonts w:eastAsia="Arial" w:cs="Arial"/>
                <w:b/>
                <w:bCs/>
                <w:color w:val="00000A"/>
                <w:sz w:val="20"/>
                <w:szCs w:val="20"/>
                <w:lang w:eastAsia="pt-BR"/>
              </w:rPr>
            </w:pPr>
          </w:p>
        </w:tc>
      </w:tr>
      <w:tr w:rsidR="00D52DD5" w:rsidRPr="007759A3" w14:paraId="11B132BE"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27707C61" w14:textId="77777777" w:rsidR="00D52DD5" w:rsidRDefault="00D52DD5" w:rsidP="00D52DD5">
            <w:pPr>
              <w:suppressAutoHyphens w:val="0"/>
              <w:spacing w:after="0"/>
              <w:ind w:firstLine="0"/>
              <w:rPr>
                <w:rFonts w:eastAsia="Arial" w:cs="Arial"/>
                <w:b/>
                <w:bCs/>
                <w:color w:val="00000A"/>
                <w:sz w:val="20"/>
                <w:szCs w:val="20"/>
                <w:lang w:eastAsia="pt-BR"/>
              </w:rPr>
            </w:pPr>
            <w:r>
              <w:rPr>
                <w:rFonts w:eastAsia="Arial" w:cs="Arial"/>
                <w:b/>
                <w:bCs/>
                <w:color w:val="00000A"/>
                <w:sz w:val="20"/>
                <w:szCs w:val="20"/>
                <w:lang w:eastAsia="pt-BR"/>
              </w:rPr>
              <w:t>Fluxo de Excessão (3) – Sem dados da BMF</w:t>
            </w:r>
          </w:p>
          <w:p w14:paraId="21604EC9" w14:textId="77777777" w:rsidR="00D52DD5" w:rsidRDefault="00D52DD5" w:rsidP="00D52DD5">
            <w:pPr>
              <w:pStyle w:val="PargrafodaLista"/>
              <w:numPr>
                <w:ilvl w:val="0"/>
                <w:numId w:val="30"/>
              </w:numPr>
              <w:suppressAutoHyphens w:val="0"/>
              <w:spacing w:after="0"/>
              <w:rPr>
                <w:rFonts w:eastAsia="Arial" w:cs="Arial"/>
                <w:bCs/>
                <w:color w:val="00000A"/>
                <w:sz w:val="20"/>
                <w:szCs w:val="20"/>
                <w:lang w:eastAsia="pt-BR"/>
              </w:rPr>
            </w:pPr>
            <w:r>
              <w:rPr>
                <w:rFonts w:eastAsia="Arial" w:cs="Arial"/>
                <w:bCs/>
                <w:color w:val="00000A"/>
                <w:sz w:val="20"/>
                <w:szCs w:val="20"/>
                <w:lang w:eastAsia="pt-BR"/>
              </w:rPr>
              <w:t>O Sistema informa que não foi possível obter os dados da BMF</w:t>
            </w:r>
          </w:p>
          <w:p w14:paraId="4E2F8FEC" w14:textId="7FB2C5AB" w:rsidR="00D52DD5" w:rsidRPr="00D52DD5" w:rsidRDefault="00D52DD5" w:rsidP="00D52DD5">
            <w:pPr>
              <w:pStyle w:val="PargrafodaLista"/>
              <w:numPr>
                <w:ilvl w:val="0"/>
                <w:numId w:val="30"/>
              </w:numPr>
              <w:suppressAutoHyphens w:val="0"/>
              <w:spacing w:after="0"/>
              <w:rPr>
                <w:rFonts w:eastAsia="Arial" w:cs="Arial"/>
                <w:b/>
                <w:bCs/>
                <w:color w:val="00000A"/>
                <w:sz w:val="20"/>
                <w:szCs w:val="20"/>
                <w:lang w:eastAsia="pt-BR"/>
              </w:rPr>
            </w:pPr>
            <w:r w:rsidRPr="00D52DD5">
              <w:rPr>
                <w:rFonts w:eastAsia="Arial" w:cs="Arial"/>
                <w:bCs/>
                <w:color w:val="00000A"/>
                <w:sz w:val="20"/>
                <w:szCs w:val="20"/>
                <w:lang w:eastAsia="pt-BR"/>
              </w:rPr>
              <w:t>O caso de uso termina.</w:t>
            </w:r>
          </w:p>
        </w:tc>
      </w:tr>
      <w:tr w:rsidR="007759A3" w:rsidRPr="007759A3" w14:paraId="4D517C01"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79E8590D" w14:textId="77777777"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Pós-condições:</w:t>
            </w:r>
          </w:p>
          <w:p w14:paraId="61AD3830" w14:textId="64C46705" w:rsidR="007759A3" w:rsidRPr="007759A3" w:rsidRDefault="382A6C4F" w:rsidP="382A6C4F">
            <w:pPr>
              <w:suppressAutoHyphens w:val="0"/>
              <w:spacing w:after="0" w:line="360" w:lineRule="auto"/>
              <w:ind w:left="720"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a. </w:t>
            </w:r>
            <w:r w:rsidRPr="382A6C4F">
              <w:rPr>
                <w:rFonts w:eastAsia="Arial" w:cs="Arial"/>
                <w:color w:val="00000A"/>
                <w:sz w:val="20"/>
                <w:szCs w:val="20"/>
                <w:lang w:eastAsia="pt-BR"/>
              </w:rPr>
              <w:t xml:space="preserve">O Sistema gera o </w:t>
            </w:r>
            <w:r w:rsidR="00401DAA">
              <w:rPr>
                <w:rFonts w:eastAsia="Arial" w:cs="Arial"/>
                <w:color w:val="00000A"/>
                <w:sz w:val="20"/>
                <w:szCs w:val="20"/>
                <w:lang w:eastAsia="pt-BR"/>
              </w:rPr>
              <w:t>relatório</w:t>
            </w:r>
            <w:r w:rsidRPr="382A6C4F">
              <w:rPr>
                <w:rFonts w:eastAsia="Arial" w:cs="Arial"/>
                <w:color w:val="00000A"/>
                <w:sz w:val="20"/>
                <w:szCs w:val="20"/>
                <w:lang w:eastAsia="pt-BR"/>
              </w:rPr>
              <w:t xml:space="preserve">. </w:t>
            </w:r>
          </w:p>
        </w:tc>
      </w:tr>
      <w:tr w:rsidR="007759A3" w:rsidRPr="007759A3" w14:paraId="3CC46A8A"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4A0F01C9" w14:textId="77777777"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 xml:space="preserve">Requisitos: </w:t>
            </w:r>
            <w:r w:rsidRPr="382A6C4F">
              <w:rPr>
                <w:rFonts w:eastAsia="Arial" w:cs="Arial"/>
                <w:color w:val="00000A"/>
                <w:sz w:val="20"/>
                <w:szCs w:val="20"/>
                <w:lang w:eastAsia="pt-BR"/>
              </w:rPr>
              <w:t>RF004.</w:t>
            </w:r>
          </w:p>
        </w:tc>
      </w:tr>
      <w:tr w:rsidR="007759A3" w:rsidRPr="007759A3" w14:paraId="3E6D8C6F" w14:textId="77777777" w:rsidTr="00401DAA">
        <w:trPr>
          <w:jc w:val="center"/>
        </w:trPr>
        <w:tc>
          <w:tcPr>
            <w:tcW w:w="8332" w:type="dxa"/>
            <w:gridSpan w:val="2"/>
            <w:tcBorders>
              <w:top w:val="single" w:sz="4" w:space="0" w:color="00000A"/>
              <w:left w:val="single" w:sz="4" w:space="0" w:color="00000A"/>
              <w:bottom w:val="single" w:sz="4" w:space="0" w:color="00000A"/>
              <w:right w:val="single" w:sz="4" w:space="0" w:color="00000A"/>
            </w:tcBorders>
            <w:shd w:val="clear" w:color="auto" w:fill="auto"/>
            <w:tcMar>
              <w:left w:w="73" w:type="dxa"/>
            </w:tcMar>
          </w:tcPr>
          <w:p w14:paraId="563806E6" w14:textId="3C0C05A4" w:rsidR="007759A3" w:rsidRPr="007759A3" w:rsidRDefault="382A6C4F" w:rsidP="382A6C4F">
            <w:pPr>
              <w:suppressAutoHyphens w:val="0"/>
              <w:spacing w:after="0" w:line="360" w:lineRule="auto"/>
              <w:ind w:firstLine="0"/>
              <w:jc w:val="left"/>
              <w:rPr>
                <w:rFonts w:ascii="Times New Roman,Calibri" w:eastAsia="Times New Roman,Calibri" w:hAnsi="Times New Roman,Calibri" w:cs="Times New Roman,Calibri"/>
                <w:color w:val="00000A"/>
                <w:lang w:eastAsia="pt-BR"/>
              </w:rPr>
            </w:pPr>
            <w:r w:rsidRPr="382A6C4F">
              <w:rPr>
                <w:rFonts w:eastAsia="Arial" w:cs="Arial"/>
                <w:b/>
                <w:bCs/>
                <w:color w:val="00000A"/>
                <w:sz w:val="20"/>
                <w:szCs w:val="20"/>
                <w:lang w:eastAsia="pt-BR"/>
              </w:rPr>
              <w:t>Interface</w:t>
            </w:r>
            <w:r w:rsidRPr="382A6C4F">
              <w:rPr>
                <w:rFonts w:eastAsia="Arial" w:cs="Arial"/>
                <w:color w:val="00000A"/>
                <w:sz w:val="20"/>
                <w:szCs w:val="20"/>
                <w:lang w:eastAsia="pt-BR"/>
              </w:rPr>
              <w:t>: I00</w:t>
            </w:r>
            <w:r w:rsidR="00401DAA">
              <w:rPr>
                <w:rFonts w:eastAsia="Arial" w:cs="Arial"/>
                <w:color w:val="00000A"/>
                <w:sz w:val="20"/>
                <w:szCs w:val="20"/>
                <w:lang w:eastAsia="pt-BR"/>
              </w:rPr>
              <w:t>3</w:t>
            </w:r>
          </w:p>
        </w:tc>
      </w:tr>
    </w:tbl>
    <w:p w14:paraId="7B18CAE0" w14:textId="1EE02D2A" w:rsidR="007759A3" w:rsidRDefault="007759A3" w:rsidP="00084545"/>
    <w:p w14:paraId="3AC5755F" w14:textId="0C4D5294" w:rsidR="382A6C4F" w:rsidRDefault="00401DAA" w:rsidP="00D52DD5">
      <w:pPr>
        <w:jc w:val="center"/>
      </w:pPr>
      <w:r>
        <w:rPr>
          <w:noProof/>
          <w:lang w:eastAsia="pt-BR"/>
        </w:rPr>
        <w:drawing>
          <wp:inline distT="0" distB="0" distL="0" distR="0" wp14:anchorId="0D65BDD4" wp14:editId="39E5E340">
            <wp:extent cx="4419600" cy="3515416"/>
            <wp:effectExtent l="0" t="0" r="0" b="8890"/>
            <wp:docPr id="1952886020" name="Picture 1952886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35576" cy="3528123"/>
                    </a:xfrm>
                    <a:prstGeom prst="rect">
                      <a:avLst/>
                    </a:prstGeom>
                  </pic:spPr>
                </pic:pic>
              </a:graphicData>
            </a:graphic>
          </wp:inline>
        </w:drawing>
      </w:r>
    </w:p>
    <w:p w14:paraId="01946409" w14:textId="3C939D9C" w:rsidR="007759A3" w:rsidRDefault="007759A3" w:rsidP="00084545"/>
    <w:p w14:paraId="06123E58" w14:textId="2ADD0118" w:rsidR="007759A3" w:rsidRDefault="007759A3" w:rsidP="007759A3">
      <w:pPr>
        <w:pStyle w:val="Legenda"/>
      </w:pPr>
      <w:bookmarkStart w:id="213" w:name="_Toc465889371"/>
      <w:r>
        <w:t xml:space="preserve">Figura </w:t>
      </w:r>
      <w:fldSimple w:instr=" SEQ Figura \* ARABIC ">
        <w:r w:rsidR="00401DAA">
          <w:rPr>
            <w:noProof/>
          </w:rPr>
          <w:t>20</w:t>
        </w:r>
      </w:fldSimple>
      <w:r w:rsidR="00401DAA">
        <w:t>. I003</w:t>
      </w:r>
      <w:r>
        <w:t xml:space="preserve"> - Gerar Relatório</w:t>
      </w:r>
      <w:bookmarkEnd w:id="213"/>
    </w:p>
    <w:p w14:paraId="42CFAD58" w14:textId="4384C3BC" w:rsidR="007759A3" w:rsidRDefault="382A6C4F" w:rsidP="007759A3">
      <w:pPr>
        <w:pStyle w:val="Legenda"/>
      </w:pPr>
      <w:r>
        <w:t>Fonte: Autor</w:t>
      </w:r>
      <w:r w:rsidR="00401DAA">
        <w:t xml:space="preserve"> (2017)</w:t>
      </w:r>
    </w:p>
    <w:p w14:paraId="31D55917" w14:textId="08913160" w:rsidR="007759A3" w:rsidRDefault="007759A3" w:rsidP="007759A3"/>
    <w:p w14:paraId="0A0189C7" w14:textId="77777777" w:rsidR="007759A3" w:rsidRDefault="007759A3">
      <w:pPr>
        <w:suppressAutoHyphens w:val="0"/>
        <w:spacing w:after="0"/>
        <w:ind w:firstLine="0"/>
        <w:jc w:val="left"/>
      </w:pPr>
      <w:r>
        <w:br w:type="page"/>
      </w:r>
    </w:p>
    <w:bookmarkStart w:id="214" w:name="_Toc465889450" w:displacedByCustomXml="next"/>
    <w:sdt>
      <w:sdtPr>
        <w:rPr>
          <w:rFonts w:cs="Times New Roman"/>
          <w:b w:val="0"/>
          <w:sz w:val="24"/>
        </w:rPr>
        <w:id w:val="655026315"/>
        <w:docPartObj>
          <w:docPartGallery w:val="Bibliographies"/>
          <w:docPartUnique/>
        </w:docPartObj>
      </w:sdtPr>
      <w:sdtContent>
        <w:p w14:paraId="4AD6AB2F" w14:textId="059A2AA9" w:rsidR="007759A3" w:rsidRDefault="382A6C4F">
          <w:pPr>
            <w:pStyle w:val="Ttulo1"/>
          </w:pPr>
          <w:r>
            <w:t>Bibliografia</w:t>
          </w:r>
          <w:bookmarkEnd w:id="214"/>
        </w:p>
        <w:sdt>
          <w:sdtPr>
            <w:id w:val="111145805"/>
            <w:bibliography/>
          </w:sdtPr>
          <w:sdtContent>
            <w:p w14:paraId="54565E8C" w14:textId="77777777" w:rsidR="00F3318D" w:rsidRPr="00F3318D" w:rsidRDefault="007759A3" w:rsidP="00F3318D">
              <w:pPr>
                <w:pStyle w:val="Bibliografia"/>
                <w:rPr>
                  <w:noProof/>
                  <w:lang w:val="en-US"/>
                </w:rPr>
              </w:pPr>
              <w:r>
                <w:fldChar w:fldCharType="begin"/>
              </w:r>
              <w:r w:rsidRPr="007759A3">
                <w:rPr>
                  <w:lang w:val="en-US"/>
                </w:rPr>
                <w:instrText xml:space="preserve"> BIBLIOGRAPHY </w:instrText>
              </w:r>
              <w:r>
                <w:fldChar w:fldCharType="separate"/>
              </w:r>
              <w:r w:rsidR="00F3318D" w:rsidRPr="00F3318D">
                <w:rPr>
                  <w:noProof/>
                  <w:lang w:val="en-US"/>
                </w:rPr>
                <w:t xml:space="preserve">BARCHART. Stocks - Performance. </w:t>
              </w:r>
              <w:r w:rsidR="00F3318D" w:rsidRPr="00F3318D">
                <w:rPr>
                  <w:b/>
                  <w:bCs/>
                  <w:noProof/>
                  <w:lang w:val="en-US"/>
                </w:rPr>
                <w:t>Barchart</w:t>
              </w:r>
              <w:r w:rsidR="00F3318D" w:rsidRPr="00F3318D">
                <w:rPr>
                  <w:noProof/>
                  <w:lang w:val="en-US"/>
                </w:rPr>
                <w:t>, 2016. Disponivel em: &lt;http://www.barchart.com/stocks/performance/5day.php&gt;. Acesso em: 10 Outubro 2016.</w:t>
              </w:r>
            </w:p>
            <w:p w14:paraId="10761454" w14:textId="77777777" w:rsidR="00F3318D" w:rsidRPr="00F3318D" w:rsidRDefault="00F3318D" w:rsidP="00F3318D">
              <w:pPr>
                <w:pStyle w:val="Bibliografia"/>
                <w:rPr>
                  <w:noProof/>
                  <w:lang w:val="en-US"/>
                </w:rPr>
              </w:pPr>
              <w:r w:rsidRPr="00F3318D">
                <w:rPr>
                  <w:noProof/>
                  <w:lang w:val="en-US"/>
                </w:rPr>
                <w:t xml:space="preserve">BROWNLEE, J. </w:t>
              </w:r>
              <w:r w:rsidRPr="00F3318D">
                <w:rPr>
                  <w:i/>
                  <w:noProof/>
                  <w:lang w:val="en-US"/>
                </w:rPr>
                <w:t xml:space="preserve">How to Normalize and Standardize Your Machine Learning Data in Weka. </w:t>
              </w:r>
              <w:r w:rsidRPr="00F3318D">
                <w:rPr>
                  <w:b/>
                  <w:bCs/>
                  <w:i/>
                  <w:noProof/>
                  <w:lang w:val="en-US"/>
                </w:rPr>
                <w:t>Machine Learning Mastery</w:t>
              </w:r>
              <w:r w:rsidRPr="00F3318D">
                <w:rPr>
                  <w:noProof/>
                  <w:lang w:val="en-US"/>
                </w:rPr>
                <w:t>, 2016. Disponivel em: &lt;http://machinelearningmastery.com/normalize-standardize-machine-learning-data-weka/&gt;. Acesso em: 2 November 2016.</w:t>
              </w:r>
            </w:p>
            <w:p w14:paraId="1CF68A79" w14:textId="77777777" w:rsidR="00F3318D" w:rsidRPr="00F3318D" w:rsidRDefault="00F3318D" w:rsidP="00F3318D">
              <w:pPr>
                <w:pStyle w:val="Bibliografia"/>
                <w:rPr>
                  <w:noProof/>
                  <w:lang w:val="en-US"/>
                </w:rPr>
              </w:pPr>
              <w:r w:rsidRPr="00F3318D">
                <w:rPr>
                  <w:noProof/>
                  <w:lang w:val="en-US"/>
                </w:rPr>
                <w:t xml:space="preserve">CHABOUD, A. P. et al. </w:t>
              </w:r>
              <w:r w:rsidRPr="00F3318D">
                <w:rPr>
                  <w:i/>
                  <w:noProof/>
                  <w:lang w:val="en-US"/>
                </w:rPr>
                <w:t xml:space="preserve">Rise of the machines: Algorithmic trading in the foreign exchange market. </w:t>
              </w:r>
              <w:r w:rsidRPr="00F3318D">
                <w:rPr>
                  <w:b/>
                  <w:bCs/>
                  <w:i/>
                  <w:noProof/>
                  <w:lang w:val="en-US"/>
                </w:rPr>
                <w:t>The Journal of Finance</w:t>
              </w:r>
              <w:r w:rsidRPr="00F3318D">
                <w:rPr>
                  <w:noProof/>
                  <w:lang w:val="en-US"/>
                </w:rPr>
                <w:t>, v. 69, n. 5, p. 2045-2084, 2014.</w:t>
              </w:r>
            </w:p>
            <w:p w14:paraId="392B0106" w14:textId="77777777" w:rsidR="00F3318D" w:rsidRPr="00F3318D" w:rsidRDefault="00F3318D" w:rsidP="00F3318D">
              <w:pPr>
                <w:pStyle w:val="Bibliografia"/>
                <w:rPr>
                  <w:noProof/>
                  <w:lang w:val="en-US"/>
                </w:rPr>
              </w:pPr>
              <w:r w:rsidRPr="00F3318D">
                <w:rPr>
                  <w:noProof/>
                  <w:lang w:val="en-US"/>
                </w:rPr>
                <w:t xml:space="preserve">CHAUVIN, Y.; RUMELHART, D. E. </w:t>
              </w:r>
              <w:r w:rsidRPr="00F3318D">
                <w:rPr>
                  <w:b/>
                  <w:bCs/>
                  <w:noProof/>
                  <w:lang w:val="en-US"/>
                </w:rPr>
                <w:t>Backpropagation:</w:t>
              </w:r>
              <w:r w:rsidRPr="00F3318D">
                <w:rPr>
                  <w:noProof/>
                  <w:lang w:val="en-US"/>
                </w:rPr>
                <w:t xml:space="preserve"> theory, architectures, and applications. New Jersey: Psychology Press, 1995.</w:t>
              </w:r>
            </w:p>
            <w:p w14:paraId="41D31E71" w14:textId="77777777" w:rsidR="00F3318D" w:rsidRPr="00F3318D" w:rsidRDefault="00F3318D" w:rsidP="00F3318D">
              <w:pPr>
                <w:pStyle w:val="Bibliografia"/>
                <w:rPr>
                  <w:noProof/>
                  <w:lang w:val="en-US"/>
                </w:rPr>
              </w:pPr>
              <w:r w:rsidRPr="00F3318D">
                <w:rPr>
                  <w:noProof/>
                  <w:lang w:val="en-US"/>
                </w:rPr>
                <w:t xml:space="preserve">CHERMAN, E. A.; TSOUMAKAS, G.; MONARD, M. C. </w:t>
              </w:r>
              <w:r w:rsidRPr="00F3318D">
                <w:rPr>
                  <w:i/>
                  <w:noProof/>
                  <w:lang w:val="en-US"/>
                </w:rPr>
                <w:t xml:space="preserve">Active Learning Algorithms for Multi-label Data. </w:t>
              </w:r>
              <w:r w:rsidRPr="00F3318D">
                <w:rPr>
                  <w:b/>
                  <w:bCs/>
                  <w:i/>
                  <w:noProof/>
                  <w:lang w:val="en-US"/>
                </w:rPr>
                <w:t>Artificial Intelligence Applications and Innovations: 12th IFIP WG 12.5 International Conference and Workshops</w:t>
              </w:r>
              <w:r w:rsidRPr="00F3318D">
                <w:rPr>
                  <w:i/>
                  <w:noProof/>
                  <w:lang w:val="en-US"/>
                </w:rPr>
                <w:t>, Greece</w:t>
              </w:r>
              <w:r w:rsidRPr="00F3318D">
                <w:rPr>
                  <w:noProof/>
                  <w:lang w:val="en-US"/>
                </w:rPr>
                <w:t xml:space="preserve">, 16-18 </w:t>
              </w:r>
              <w:r w:rsidRPr="00F3318D">
                <w:rPr>
                  <w:i/>
                  <w:noProof/>
                  <w:lang w:val="en-US"/>
                </w:rPr>
                <w:t>September</w:t>
              </w:r>
              <w:r w:rsidRPr="00F3318D">
                <w:rPr>
                  <w:noProof/>
                  <w:lang w:val="en-US"/>
                </w:rPr>
                <w:t xml:space="preserve"> 2016. 267-279.</w:t>
              </w:r>
            </w:p>
            <w:p w14:paraId="5B43B808" w14:textId="77777777" w:rsidR="00F3318D" w:rsidRPr="00F3318D" w:rsidRDefault="00F3318D" w:rsidP="00F3318D">
              <w:pPr>
                <w:pStyle w:val="Bibliografia"/>
                <w:rPr>
                  <w:noProof/>
                  <w:lang w:val="en-US"/>
                </w:rPr>
              </w:pPr>
              <w:r w:rsidRPr="00F3318D">
                <w:rPr>
                  <w:noProof/>
                  <w:lang w:val="en-US"/>
                </w:rPr>
                <w:t xml:space="preserve">CONNOR, J. T.; MARTIN, D.; ATLAS, L. E. </w:t>
              </w:r>
              <w:r w:rsidRPr="00F3318D">
                <w:rPr>
                  <w:i/>
                  <w:noProof/>
                  <w:lang w:val="en-US"/>
                </w:rPr>
                <w:t xml:space="preserve">Recurrent Neural Networks and Robust Time Series Prediction. </w:t>
              </w:r>
              <w:r w:rsidRPr="00F3318D">
                <w:rPr>
                  <w:b/>
                  <w:bCs/>
                  <w:i/>
                  <w:noProof/>
                  <w:lang w:val="en-US"/>
                </w:rPr>
                <w:t>IEEE TRANSACTIONS ON NEURAL NETWORKS</w:t>
              </w:r>
              <w:r w:rsidRPr="00F3318D">
                <w:rPr>
                  <w:b/>
                  <w:bCs/>
                  <w:noProof/>
                  <w:lang w:val="en-US"/>
                </w:rPr>
                <w:t>,</w:t>
              </w:r>
              <w:r w:rsidRPr="00F3318D">
                <w:rPr>
                  <w:noProof/>
                  <w:lang w:val="en-US"/>
                </w:rPr>
                <w:t xml:space="preserve"> v. 5, n. 2, p. 240-254, Março 1994.</w:t>
              </w:r>
            </w:p>
            <w:p w14:paraId="4FF7E2B9" w14:textId="77777777" w:rsidR="00F3318D" w:rsidRPr="00F3318D" w:rsidRDefault="00F3318D" w:rsidP="00F3318D">
              <w:pPr>
                <w:pStyle w:val="Bibliografia"/>
                <w:rPr>
                  <w:noProof/>
                  <w:lang w:val="en-US"/>
                </w:rPr>
              </w:pPr>
              <w:r w:rsidRPr="00F3318D">
                <w:rPr>
                  <w:noProof/>
                  <w:lang w:val="en-US"/>
                </w:rPr>
                <w:t xml:space="preserve">DEMUTH, H.; BEALE, M. </w:t>
              </w:r>
              <w:r w:rsidRPr="00F3318D">
                <w:rPr>
                  <w:b/>
                  <w:bCs/>
                  <w:i/>
                  <w:noProof/>
                  <w:lang w:val="en-US"/>
                </w:rPr>
                <w:t>Neural Network Toolbox:</w:t>
              </w:r>
              <w:r w:rsidRPr="00F3318D">
                <w:rPr>
                  <w:i/>
                  <w:noProof/>
                  <w:lang w:val="en-US"/>
                </w:rPr>
                <w:t xml:space="preserve"> for use with Matlab. 4. ed. Natick: MathWorks</w:t>
              </w:r>
              <w:r w:rsidRPr="00F3318D">
                <w:rPr>
                  <w:noProof/>
                  <w:lang w:val="en-US"/>
                </w:rPr>
                <w:t>, 2003. Disponivel em: &lt;http://www.dsc.ufcg.edu.br/~hmg/disciplinas/graduacao/rn-2016.1/RN-5b%20-%20Redes%20Neurais%20no%20Matlab.pdf&gt;.</w:t>
              </w:r>
            </w:p>
            <w:p w14:paraId="73C1A88C" w14:textId="77777777" w:rsidR="00F3318D" w:rsidRDefault="00F3318D" w:rsidP="00F3318D">
              <w:pPr>
                <w:pStyle w:val="Bibliografia"/>
                <w:rPr>
                  <w:noProof/>
                </w:rPr>
              </w:pPr>
              <w:r>
                <w:rPr>
                  <w:noProof/>
                </w:rPr>
                <w:t>DO CARMO ROQUE, R.; DE MELLO, F. L. Estudo sobre a empregabilidade da previsão do índice BOVESPA usando Redes Neurais Artificiais, 2009.</w:t>
              </w:r>
            </w:p>
            <w:p w14:paraId="676BFECA" w14:textId="77777777" w:rsidR="00F3318D" w:rsidRDefault="00F3318D" w:rsidP="00F3318D">
              <w:pPr>
                <w:pStyle w:val="Bibliografia"/>
                <w:rPr>
                  <w:noProof/>
                </w:rPr>
              </w:pPr>
              <w:r w:rsidRPr="00F3318D">
                <w:rPr>
                  <w:noProof/>
                  <w:lang w:val="en-US"/>
                </w:rPr>
                <w:t xml:space="preserve">FAHLMAN, S. E. </w:t>
              </w:r>
              <w:r w:rsidRPr="00F3318D">
                <w:rPr>
                  <w:i/>
                  <w:noProof/>
                  <w:lang w:val="en-US"/>
                </w:rPr>
                <w:t xml:space="preserve">An empirical study of learning speed in back-propagation networks. </w:t>
              </w:r>
              <w:r w:rsidRPr="00F3318D">
                <w:rPr>
                  <w:b/>
                  <w:bCs/>
                  <w:i/>
                  <w:noProof/>
                </w:rPr>
                <w:t>Carnegie Mellon University: Research Showcase</w:t>
              </w:r>
              <w:r>
                <w:rPr>
                  <w:noProof/>
                </w:rPr>
                <w:t>, 1988.</w:t>
              </w:r>
            </w:p>
            <w:p w14:paraId="351A7602" w14:textId="77777777" w:rsidR="00F3318D" w:rsidRDefault="00F3318D" w:rsidP="00F3318D">
              <w:pPr>
                <w:pStyle w:val="Bibliografia"/>
                <w:rPr>
                  <w:noProof/>
                </w:rPr>
              </w:pPr>
              <w:r>
                <w:rPr>
                  <w:noProof/>
                </w:rPr>
                <w:t xml:space="preserve">FORTUNA, E. </w:t>
              </w:r>
              <w:r>
                <w:rPr>
                  <w:b/>
                  <w:bCs/>
                  <w:noProof/>
                </w:rPr>
                <w:t>Mercado Financeiro:</w:t>
              </w:r>
              <w:r>
                <w:rPr>
                  <w:noProof/>
                </w:rPr>
                <w:t xml:space="preserve"> produtos e serviços. 11ª. ed. Rio de Janeiro: Qualitymark Editora Ltda, 2008.</w:t>
              </w:r>
            </w:p>
            <w:p w14:paraId="532DF069" w14:textId="77777777" w:rsidR="00F3318D" w:rsidRPr="00F3318D" w:rsidRDefault="00F3318D" w:rsidP="00F3318D">
              <w:pPr>
                <w:pStyle w:val="Bibliografia"/>
                <w:rPr>
                  <w:noProof/>
                  <w:lang w:val="en-US"/>
                </w:rPr>
              </w:pPr>
              <w:r w:rsidRPr="00F3318D">
                <w:rPr>
                  <w:noProof/>
                  <w:lang w:val="en-US"/>
                </w:rPr>
                <w:t xml:space="preserve">HAYKIN, S. </w:t>
              </w:r>
              <w:r w:rsidRPr="00F3318D">
                <w:rPr>
                  <w:b/>
                  <w:bCs/>
                  <w:i/>
                  <w:noProof/>
                  <w:lang w:val="en-US"/>
                </w:rPr>
                <w:t>FEEDFORWARD NEURAL NETWORKS:</w:t>
              </w:r>
              <w:r w:rsidRPr="00F3318D">
                <w:rPr>
                  <w:i/>
                  <w:noProof/>
                  <w:lang w:val="en-US"/>
                </w:rPr>
                <w:t xml:space="preserve"> AN INTRODUCTION</w:t>
              </w:r>
              <w:r w:rsidRPr="00F3318D">
                <w:rPr>
                  <w:noProof/>
                  <w:lang w:val="en-US"/>
                </w:rPr>
                <w:t>. [S.l.]: [s.n.], 1998.</w:t>
              </w:r>
            </w:p>
            <w:p w14:paraId="246CC323" w14:textId="77777777" w:rsidR="00F3318D" w:rsidRPr="00F3318D" w:rsidRDefault="00F3318D" w:rsidP="00F3318D">
              <w:pPr>
                <w:pStyle w:val="Bibliografia"/>
                <w:rPr>
                  <w:noProof/>
                  <w:lang w:val="en-US"/>
                </w:rPr>
              </w:pPr>
              <w:r w:rsidRPr="00F3318D">
                <w:rPr>
                  <w:noProof/>
                  <w:lang w:val="en-US"/>
                </w:rPr>
                <w:t xml:space="preserve">HAYKIN, S. </w:t>
              </w:r>
              <w:r w:rsidRPr="00F3318D">
                <w:rPr>
                  <w:b/>
                  <w:bCs/>
                  <w:noProof/>
                  <w:lang w:val="en-US"/>
                </w:rPr>
                <w:t>Neural networks and learning machines</w:t>
              </w:r>
              <w:r w:rsidRPr="00F3318D">
                <w:rPr>
                  <w:noProof/>
                  <w:lang w:val="en-US"/>
                </w:rPr>
                <w:t>. Third Edition. ed. Upper Saddle River, NJ, USA: Pearson, 2009.</w:t>
              </w:r>
            </w:p>
            <w:p w14:paraId="7B86EB21" w14:textId="77777777" w:rsidR="00F3318D" w:rsidRPr="00F3318D" w:rsidRDefault="00F3318D" w:rsidP="00F3318D">
              <w:pPr>
                <w:pStyle w:val="Bibliografia"/>
                <w:rPr>
                  <w:noProof/>
                  <w:lang w:val="en-US"/>
                </w:rPr>
              </w:pPr>
              <w:r>
                <w:rPr>
                  <w:noProof/>
                </w:rPr>
                <w:t xml:space="preserve">HEATON RESERACH. Javadoc Encog 3.3, 2014. Disponivel em: &lt;http://heatonresearch-site.s3-website-us-east-1.amazonaws.com/javadoc/encog-3.3/org/encog/package-summary.html&gt;. </w:t>
              </w:r>
              <w:r w:rsidRPr="00F3318D">
                <w:rPr>
                  <w:noProof/>
                  <w:lang w:val="en-US"/>
                </w:rPr>
                <w:t>Acesso em: 1 Outubro 2016.</w:t>
              </w:r>
            </w:p>
            <w:p w14:paraId="01F753E4" w14:textId="77777777" w:rsidR="00F3318D" w:rsidRPr="00F3318D" w:rsidRDefault="00F3318D" w:rsidP="00F3318D">
              <w:pPr>
                <w:pStyle w:val="Bibliografia"/>
                <w:rPr>
                  <w:noProof/>
                  <w:lang w:val="en-US"/>
                </w:rPr>
              </w:pPr>
              <w:r w:rsidRPr="00F3318D">
                <w:rPr>
                  <w:noProof/>
                  <w:lang w:val="en-US"/>
                </w:rPr>
                <w:t xml:space="preserve">HEATON, J. </w:t>
              </w:r>
              <w:r w:rsidRPr="00F3318D">
                <w:rPr>
                  <w:b/>
                  <w:bCs/>
                  <w:i/>
                  <w:noProof/>
                  <w:lang w:val="en-US"/>
                </w:rPr>
                <w:t>Programming Neural Networks with Encog3 in Java</w:t>
              </w:r>
              <w:r w:rsidRPr="00F3318D">
                <w:rPr>
                  <w:i/>
                  <w:noProof/>
                  <w:lang w:val="en-US"/>
                </w:rPr>
                <w:t>. St. Louis: Heaton Research</w:t>
              </w:r>
              <w:r w:rsidRPr="00F3318D">
                <w:rPr>
                  <w:noProof/>
                  <w:lang w:val="en-US"/>
                </w:rPr>
                <w:t>, 2011.</w:t>
              </w:r>
            </w:p>
            <w:p w14:paraId="085A11E5" w14:textId="77777777" w:rsidR="00F3318D" w:rsidRPr="00F3318D" w:rsidRDefault="00F3318D" w:rsidP="00F3318D">
              <w:pPr>
                <w:pStyle w:val="Bibliografia"/>
                <w:rPr>
                  <w:noProof/>
                  <w:lang w:val="en-US"/>
                </w:rPr>
              </w:pPr>
              <w:r w:rsidRPr="00F3318D">
                <w:rPr>
                  <w:noProof/>
                  <w:lang w:val="en-US"/>
                </w:rPr>
                <w:t xml:space="preserve">HENDERSHOTT, T.; JONES, C. M.; MENKVELD, A. J. </w:t>
              </w:r>
              <w:r w:rsidRPr="00F3318D">
                <w:rPr>
                  <w:i/>
                  <w:noProof/>
                  <w:lang w:val="en-US"/>
                </w:rPr>
                <w:t xml:space="preserve">Does algorithmic trading improve liquidity? </w:t>
              </w:r>
              <w:r w:rsidRPr="00F3318D">
                <w:rPr>
                  <w:b/>
                  <w:bCs/>
                  <w:i/>
                  <w:noProof/>
                  <w:lang w:val="en-US"/>
                </w:rPr>
                <w:t>The Journal of Finance</w:t>
              </w:r>
              <w:r w:rsidRPr="00F3318D">
                <w:rPr>
                  <w:noProof/>
                  <w:lang w:val="en-US"/>
                </w:rPr>
                <w:t>, v. 66, n. 1, p. 1-33, 2011.</w:t>
              </w:r>
            </w:p>
            <w:p w14:paraId="026D3D4A" w14:textId="77777777" w:rsidR="00F3318D" w:rsidRDefault="00F3318D" w:rsidP="00F3318D">
              <w:pPr>
                <w:pStyle w:val="Bibliografia"/>
                <w:rPr>
                  <w:noProof/>
                </w:rPr>
              </w:pPr>
              <w:r w:rsidRPr="00F3318D">
                <w:rPr>
                  <w:noProof/>
                  <w:lang w:val="en-US"/>
                </w:rPr>
                <w:lastRenderedPageBreak/>
                <w:t xml:space="preserve">IBM. IBM 100 - </w:t>
              </w:r>
              <w:r w:rsidRPr="00F3318D">
                <w:rPr>
                  <w:i/>
                  <w:noProof/>
                  <w:lang w:val="en-US"/>
                </w:rPr>
                <w:t xml:space="preserve">Deep Blue. </w:t>
              </w:r>
              <w:r w:rsidRPr="00F3318D">
                <w:rPr>
                  <w:b/>
                  <w:bCs/>
                  <w:i/>
                  <w:noProof/>
                </w:rPr>
                <w:t>IBM - Icons of Progress</w:t>
              </w:r>
              <w:r>
                <w:rPr>
                  <w:noProof/>
                </w:rPr>
                <w:t>, 2011. Disponivel em: &lt;http://www-03.ibm.com/ibm/history/ibm100/us/en/icons/deepblue/&gt;. Acesso em: 22 Outubro 2016.</w:t>
              </w:r>
            </w:p>
            <w:p w14:paraId="33D4E1BE" w14:textId="77777777" w:rsidR="00F3318D" w:rsidRPr="00F3318D" w:rsidRDefault="00F3318D" w:rsidP="00F3318D">
              <w:pPr>
                <w:pStyle w:val="Bibliografia"/>
                <w:rPr>
                  <w:noProof/>
                  <w:lang w:val="en-US"/>
                </w:rPr>
              </w:pPr>
              <w:r w:rsidRPr="00F3318D">
                <w:rPr>
                  <w:noProof/>
                  <w:lang w:val="en-US"/>
                </w:rPr>
                <w:t xml:space="preserve">KATHLEEN, C.; KOMAKI, I. </w:t>
              </w:r>
              <w:r w:rsidRPr="00F3318D">
                <w:rPr>
                  <w:i/>
                  <w:noProof/>
                  <w:lang w:val="en-US"/>
                </w:rPr>
                <w:t xml:space="preserve">How This Hedge Fund Robot Outsmarted Its Human Master. </w:t>
              </w:r>
              <w:r w:rsidRPr="00F3318D">
                <w:rPr>
                  <w:b/>
                  <w:bCs/>
                  <w:i/>
                  <w:noProof/>
                  <w:lang w:val="en-US"/>
                </w:rPr>
                <w:t>Bloomberg News</w:t>
              </w:r>
              <w:r w:rsidRPr="00F3318D">
                <w:rPr>
                  <w:i/>
                  <w:noProof/>
                  <w:lang w:val="en-US"/>
                </w:rPr>
                <w:t>,</w:t>
              </w:r>
              <w:r w:rsidRPr="00F3318D">
                <w:rPr>
                  <w:noProof/>
                  <w:lang w:val="en-US"/>
                </w:rPr>
                <w:t xml:space="preserve"> 2016. Disponivel em: &lt;http://www.bloomberg.com/news/articles/2016-08-21/hedge-fund-robot-outsmarts-human-master-as-ai-passes-brexit-test&gt;. Acesso em: 22 Outubro 2016.</w:t>
              </w:r>
            </w:p>
            <w:p w14:paraId="08E50482" w14:textId="77777777" w:rsidR="00F3318D" w:rsidRDefault="00F3318D" w:rsidP="00F3318D">
              <w:pPr>
                <w:pStyle w:val="Bibliografia"/>
                <w:rPr>
                  <w:noProof/>
                </w:rPr>
              </w:pPr>
              <w:r w:rsidRPr="00F3318D">
                <w:rPr>
                  <w:noProof/>
                  <w:lang w:val="en-US"/>
                </w:rPr>
                <w:t xml:space="preserve">KIMOTO, T. et al. </w:t>
              </w:r>
              <w:r w:rsidRPr="00F3318D">
                <w:rPr>
                  <w:i/>
                  <w:noProof/>
                  <w:lang w:val="en-US"/>
                </w:rPr>
                <w:t xml:space="preserve">Stock Market Prediction System with Modular Neural Networks. </w:t>
              </w:r>
              <w:r w:rsidRPr="00F3318D">
                <w:rPr>
                  <w:b/>
                  <w:bCs/>
                  <w:i/>
                  <w:noProof/>
                </w:rPr>
                <w:t>1990 IJCNN International Joint Conference on</w:t>
              </w:r>
              <w:r>
                <w:rPr>
                  <w:noProof/>
                </w:rPr>
                <w:t>, Junho 1990. 1-6.</w:t>
              </w:r>
            </w:p>
            <w:p w14:paraId="54EAA194" w14:textId="77777777" w:rsidR="00F3318D" w:rsidRDefault="00F3318D" w:rsidP="00F3318D">
              <w:pPr>
                <w:pStyle w:val="Bibliografia"/>
                <w:rPr>
                  <w:noProof/>
                </w:rPr>
              </w:pPr>
              <w:r>
                <w:rPr>
                  <w:noProof/>
                </w:rPr>
                <w:t>KRIEGER, P. E. Uso de redes neurais artificiais para predição da bolsa de valores, Itajaí, 2012. 91 folhas. Trabalho de conclusão de curso (Graduação em Ciência da Computação) - Centro de Ciências Tecnológicas da Terra e do Mar, Universidade do Vale do Itajaí, Itajaí, 2012.</w:t>
              </w:r>
            </w:p>
            <w:p w14:paraId="48458701" w14:textId="77777777" w:rsidR="00F3318D" w:rsidRDefault="00F3318D" w:rsidP="00F3318D">
              <w:pPr>
                <w:pStyle w:val="Bibliografia"/>
                <w:rPr>
                  <w:noProof/>
                </w:rPr>
              </w:pPr>
              <w:r>
                <w:rPr>
                  <w:noProof/>
                </w:rPr>
                <w:t xml:space="preserve">MANTOVANI, W. A. </w:t>
              </w:r>
              <w:r>
                <w:rPr>
                  <w:b/>
                  <w:bCs/>
                  <w:noProof/>
                </w:rPr>
                <w:t>Utilização de Redes Neurais Recorrentes na Caracterização de Cargas Não Lineares em Sistemas Elétricos</w:t>
              </w:r>
              <w:r>
                <w:rPr>
                  <w:noProof/>
                </w:rPr>
                <w:t>. Ilha Solteira. 2011. Dissertação (Mestrado em Engenharia Elétrica) - Universidade Estadual Paulista, Ilha Solteira.</w:t>
              </w:r>
            </w:p>
            <w:p w14:paraId="2E58FBD8" w14:textId="77777777" w:rsidR="00F3318D" w:rsidRPr="00F3318D" w:rsidRDefault="00F3318D" w:rsidP="00F3318D">
              <w:pPr>
                <w:pStyle w:val="Bibliografia"/>
                <w:rPr>
                  <w:noProof/>
                  <w:lang w:val="en-US"/>
                </w:rPr>
              </w:pPr>
              <w:r w:rsidRPr="00F3318D">
                <w:rPr>
                  <w:noProof/>
                  <w:lang w:val="en-US"/>
                </w:rPr>
                <w:t xml:space="preserve">MARKOWITZ, H. </w:t>
              </w:r>
              <w:r w:rsidRPr="00F3318D">
                <w:rPr>
                  <w:i/>
                  <w:noProof/>
                  <w:lang w:val="en-US"/>
                </w:rPr>
                <w:t xml:space="preserve">Portfolio Selection. </w:t>
              </w:r>
              <w:r w:rsidRPr="00F3318D">
                <w:rPr>
                  <w:b/>
                  <w:bCs/>
                  <w:i/>
                  <w:noProof/>
                  <w:lang w:val="en-US"/>
                </w:rPr>
                <w:t>The Journal of Finance</w:t>
              </w:r>
              <w:r w:rsidRPr="00F3318D">
                <w:rPr>
                  <w:noProof/>
                  <w:lang w:val="en-US"/>
                </w:rPr>
                <w:t>, 7, n. 1, Março 1952. 77-91.</w:t>
              </w:r>
            </w:p>
            <w:p w14:paraId="26C25613" w14:textId="77777777" w:rsidR="00F3318D" w:rsidRPr="00F3318D" w:rsidRDefault="00F3318D" w:rsidP="00F3318D">
              <w:pPr>
                <w:pStyle w:val="Bibliografia"/>
                <w:rPr>
                  <w:noProof/>
                  <w:lang w:val="en-US"/>
                </w:rPr>
              </w:pPr>
              <w:r w:rsidRPr="00F3318D">
                <w:rPr>
                  <w:noProof/>
                  <w:lang w:val="en-US"/>
                </w:rPr>
                <w:t xml:space="preserve">MATHWORKS. Matlab. </w:t>
              </w:r>
              <w:r w:rsidRPr="00F3318D">
                <w:rPr>
                  <w:b/>
                  <w:bCs/>
                  <w:noProof/>
                  <w:lang w:val="en-US"/>
                </w:rPr>
                <w:t>MathWorks Products</w:t>
              </w:r>
              <w:r w:rsidRPr="00F3318D">
                <w:rPr>
                  <w:noProof/>
                  <w:lang w:val="en-US"/>
                </w:rPr>
                <w:t>. Disponivel em: &lt;https://www.mathworks.com/products/matlab&gt;. Acesso em: 2 Novembro 2016.</w:t>
              </w:r>
            </w:p>
            <w:p w14:paraId="086CF11F" w14:textId="77777777" w:rsidR="00F3318D" w:rsidRPr="00F3318D" w:rsidRDefault="00F3318D" w:rsidP="00F3318D">
              <w:pPr>
                <w:pStyle w:val="Bibliografia"/>
                <w:rPr>
                  <w:noProof/>
                  <w:lang w:val="en-US"/>
                </w:rPr>
              </w:pPr>
              <w:r w:rsidRPr="00F3318D">
                <w:rPr>
                  <w:noProof/>
                  <w:lang w:val="en-US"/>
                </w:rPr>
                <w:t xml:space="preserve">MCCULLOCH, W. S.; PITTS, W. H. </w:t>
              </w:r>
              <w:r w:rsidRPr="00F3318D">
                <w:rPr>
                  <w:i/>
                  <w:noProof/>
                  <w:lang w:val="en-US"/>
                </w:rPr>
                <w:t xml:space="preserve">A logical calculus of the ideas immanent in nervous activity. </w:t>
              </w:r>
              <w:r w:rsidRPr="00F3318D">
                <w:rPr>
                  <w:b/>
                  <w:bCs/>
                  <w:i/>
                  <w:noProof/>
                  <w:lang w:val="en-US"/>
                </w:rPr>
                <w:t>The bulletin of mathematical biophysics</w:t>
              </w:r>
              <w:r w:rsidRPr="00F3318D">
                <w:rPr>
                  <w:noProof/>
                  <w:lang w:val="en-US"/>
                </w:rPr>
                <w:t>, v. 5, n. 4, p. 115-133, 1943.</w:t>
              </w:r>
            </w:p>
            <w:p w14:paraId="566ADA0C" w14:textId="77777777" w:rsidR="00F3318D" w:rsidRDefault="00F3318D" w:rsidP="00F3318D">
              <w:pPr>
                <w:pStyle w:val="Bibliografia"/>
                <w:rPr>
                  <w:noProof/>
                </w:rPr>
              </w:pPr>
              <w:r w:rsidRPr="00F3318D">
                <w:rPr>
                  <w:noProof/>
                  <w:lang w:val="en-US"/>
                </w:rPr>
                <w:t xml:space="preserve">MICROSOFT. </w:t>
              </w:r>
              <w:r w:rsidRPr="00F3318D">
                <w:rPr>
                  <w:i/>
                  <w:noProof/>
                  <w:lang w:val="en-US"/>
                </w:rPr>
                <w:t xml:space="preserve">Getting Started with VBA in Office 2010. </w:t>
              </w:r>
              <w:r w:rsidRPr="00F3318D">
                <w:rPr>
                  <w:b/>
                  <w:bCs/>
                  <w:i/>
                  <w:noProof/>
                </w:rPr>
                <w:t>Documentation Office 2010</w:t>
              </w:r>
              <w:r w:rsidRPr="00F3318D">
                <w:rPr>
                  <w:i/>
                  <w:noProof/>
                </w:rPr>
                <w:t>, 2009</w:t>
              </w:r>
              <w:r>
                <w:rPr>
                  <w:noProof/>
                </w:rPr>
                <w:t>. Disponivel em: &lt;https://msdn.microsoft.com/en-us/library/office/ee814735(v=office.14).aspx&gt;. Acesso em: 31 Outubro 2016.</w:t>
              </w:r>
            </w:p>
            <w:p w14:paraId="5C3BE981" w14:textId="77777777" w:rsidR="00F3318D" w:rsidRPr="00F3318D" w:rsidRDefault="00F3318D" w:rsidP="00F3318D">
              <w:pPr>
                <w:pStyle w:val="Bibliografia"/>
                <w:rPr>
                  <w:noProof/>
                  <w:lang w:val="en-US"/>
                </w:rPr>
              </w:pPr>
              <w:r>
                <w:rPr>
                  <w:noProof/>
                </w:rPr>
                <w:t xml:space="preserve">MICROSOFT. Produtos Office: Excel. </w:t>
              </w:r>
              <w:r>
                <w:rPr>
                  <w:b/>
                  <w:bCs/>
                  <w:noProof/>
                </w:rPr>
                <w:t>Produtos Office</w:t>
              </w:r>
              <w:r>
                <w:rPr>
                  <w:noProof/>
                </w:rPr>
                <w:t xml:space="preserve">, 2016. Disponivel em: &lt;https://products.office.com/pt-BR/excel#&gt;. </w:t>
              </w:r>
              <w:r w:rsidRPr="00F3318D">
                <w:rPr>
                  <w:noProof/>
                  <w:lang w:val="en-US"/>
                </w:rPr>
                <w:t>Acesso em: 31 Outubro 2016.</w:t>
              </w:r>
            </w:p>
            <w:p w14:paraId="0179F054" w14:textId="77777777" w:rsidR="00F3318D" w:rsidRDefault="00F3318D" w:rsidP="00F3318D">
              <w:pPr>
                <w:pStyle w:val="Bibliografia"/>
                <w:rPr>
                  <w:noProof/>
                </w:rPr>
              </w:pPr>
              <w:r w:rsidRPr="00F3318D">
                <w:rPr>
                  <w:noProof/>
                  <w:lang w:val="en-US"/>
                </w:rPr>
                <w:t xml:space="preserve">MØLLER, M. F. </w:t>
              </w:r>
              <w:r w:rsidRPr="00F3318D">
                <w:rPr>
                  <w:i/>
                  <w:noProof/>
                  <w:lang w:val="en-US"/>
                </w:rPr>
                <w:t xml:space="preserve">A scaled conjugate gradient algorithm for fast supervised learning. </w:t>
              </w:r>
              <w:r w:rsidRPr="00F3318D">
                <w:rPr>
                  <w:b/>
                  <w:bCs/>
                  <w:i/>
                  <w:noProof/>
                </w:rPr>
                <w:t>Neural networks</w:t>
              </w:r>
              <w:r>
                <w:rPr>
                  <w:noProof/>
                </w:rPr>
                <w:t>, v. 6, n. 4, p. 525-533, 1993.</w:t>
              </w:r>
            </w:p>
            <w:p w14:paraId="3E0580A9" w14:textId="77777777" w:rsidR="00F3318D" w:rsidRDefault="00F3318D" w:rsidP="00F3318D">
              <w:pPr>
                <w:pStyle w:val="Bibliografia"/>
                <w:rPr>
                  <w:noProof/>
                </w:rPr>
              </w:pPr>
              <w:r>
                <w:rPr>
                  <w:noProof/>
                </w:rPr>
                <w:t xml:space="preserve">MONARD, M. C.; BARANAUSKAS, J. A. </w:t>
              </w:r>
              <w:r>
                <w:rPr>
                  <w:b/>
                  <w:bCs/>
                  <w:noProof/>
                </w:rPr>
                <w:t>Sistemas Inteligentes:</w:t>
              </w:r>
              <w:r>
                <w:rPr>
                  <w:noProof/>
                </w:rPr>
                <w:t xml:space="preserve"> Fundamentos e Aplicações. [S.l.]: Manole Ltda, 2003.</w:t>
              </w:r>
            </w:p>
            <w:p w14:paraId="7425AB6F" w14:textId="77777777" w:rsidR="00F3318D" w:rsidRDefault="00F3318D" w:rsidP="00F3318D">
              <w:pPr>
                <w:pStyle w:val="Bibliografia"/>
                <w:rPr>
                  <w:noProof/>
                </w:rPr>
              </w:pPr>
              <w:r>
                <w:rPr>
                  <w:noProof/>
                </w:rPr>
                <w:t xml:space="preserve">NEUROFURG. Uma ferramenta de apoio ao ensino de Redes Neurais Artificiais. </w:t>
              </w:r>
              <w:r>
                <w:rPr>
                  <w:b/>
                  <w:bCs/>
                  <w:noProof/>
                </w:rPr>
                <w:t>NeuroFURG</w:t>
              </w:r>
              <w:r>
                <w:rPr>
                  <w:noProof/>
                </w:rPr>
                <w:t>, 2011. Disponivel em: &lt;http://neurofurg.sourceforge.net/&gt;. Acesso em: 2 Novembro 2016.</w:t>
              </w:r>
            </w:p>
            <w:p w14:paraId="642EB709" w14:textId="77777777" w:rsidR="00F3318D" w:rsidRDefault="00F3318D" w:rsidP="00F3318D">
              <w:pPr>
                <w:pStyle w:val="Bibliografia"/>
                <w:rPr>
                  <w:noProof/>
                </w:rPr>
              </w:pPr>
              <w:r w:rsidRPr="00F3318D">
                <w:rPr>
                  <w:noProof/>
                  <w:lang w:val="en-US"/>
                </w:rPr>
                <w:t xml:space="preserve">NEUROPH. Neuroph Studio JavaDoc. </w:t>
              </w:r>
              <w:r w:rsidRPr="00F3318D">
                <w:rPr>
                  <w:b/>
                  <w:bCs/>
                  <w:noProof/>
                  <w:lang w:val="en-US"/>
                </w:rPr>
                <w:t>Neuroph Studio</w:t>
              </w:r>
              <w:r w:rsidRPr="00F3318D">
                <w:rPr>
                  <w:noProof/>
                  <w:lang w:val="en-US"/>
                </w:rPr>
                <w:t xml:space="preserve">, 2014. </w:t>
              </w:r>
              <w:r>
                <w:rPr>
                  <w:noProof/>
                </w:rPr>
                <w:t>Disponivel em: &lt;http://neuroph.sourceforge.net/javadoc/index.html&gt;. Acesso em: 2 Novembro 2016.</w:t>
              </w:r>
            </w:p>
            <w:p w14:paraId="6F30BBE5" w14:textId="77777777" w:rsidR="00F3318D" w:rsidRDefault="00F3318D" w:rsidP="00F3318D">
              <w:pPr>
                <w:pStyle w:val="Bibliografia"/>
                <w:rPr>
                  <w:noProof/>
                </w:rPr>
              </w:pPr>
              <w:r>
                <w:rPr>
                  <w:noProof/>
                </w:rPr>
                <w:t xml:space="preserve">NEUROPH. Neuroph v2.92. </w:t>
              </w:r>
              <w:r>
                <w:rPr>
                  <w:b/>
                  <w:bCs/>
                  <w:noProof/>
                </w:rPr>
                <w:t>Neuroph</w:t>
              </w:r>
              <w:r>
                <w:rPr>
                  <w:noProof/>
                </w:rPr>
                <w:t>. Disponivel em: &lt;http://neuroph.sourceforge.net/&gt;. Acesso em: 2 Novembro 2016.</w:t>
              </w:r>
            </w:p>
            <w:p w14:paraId="3BA5220C" w14:textId="77777777" w:rsidR="00F3318D" w:rsidRDefault="00F3318D" w:rsidP="00F3318D">
              <w:pPr>
                <w:pStyle w:val="Bibliografia"/>
                <w:rPr>
                  <w:noProof/>
                </w:rPr>
              </w:pPr>
              <w:r>
                <w:rPr>
                  <w:noProof/>
                </w:rPr>
                <w:t xml:space="preserve">NUMERAI. </w:t>
              </w:r>
              <w:r w:rsidRPr="00F3318D">
                <w:rPr>
                  <w:i/>
                  <w:noProof/>
                </w:rPr>
                <w:t xml:space="preserve">About: Numerai. </w:t>
              </w:r>
              <w:r w:rsidRPr="00F3318D">
                <w:rPr>
                  <w:b/>
                  <w:bCs/>
                  <w:i/>
                  <w:noProof/>
                </w:rPr>
                <w:t>Numerai web site</w:t>
              </w:r>
              <w:r w:rsidRPr="00F3318D">
                <w:rPr>
                  <w:i/>
                  <w:noProof/>
                </w:rPr>
                <w:t>,</w:t>
              </w:r>
              <w:r>
                <w:rPr>
                  <w:noProof/>
                </w:rPr>
                <w:t xml:space="preserve"> 2016. Disponivel em: &lt;https://numer.ai/about&gt;. Acesso em: 16 November 2016.</w:t>
              </w:r>
            </w:p>
            <w:p w14:paraId="491808E4" w14:textId="77777777" w:rsidR="00F3318D" w:rsidRDefault="00F3318D" w:rsidP="00F3318D">
              <w:pPr>
                <w:pStyle w:val="Bibliografia"/>
                <w:rPr>
                  <w:noProof/>
                </w:rPr>
              </w:pPr>
              <w:r>
                <w:rPr>
                  <w:noProof/>
                </w:rPr>
                <w:lastRenderedPageBreak/>
                <w:t xml:space="preserve">OLIVEIRA, M. A. </w:t>
              </w:r>
              <w:r>
                <w:rPr>
                  <w:b/>
                  <w:bCs/>
                  <w:noProof/>
                </w:rPr>
                <w:t>Aplicação de redes neurais artificiais na análise de séries temporais econômico-financeiras</w:t>
              </w:r>
              <w:r>
                <w:rPr>
                  <w:noProof/>
                </w:rPr>
                <w:t>. São Paulo, p. 316 folhas. 2007. Tese (Doutorado em Administração) - Faculdade de Economia, Administração e Contabilidade da Universidade de São Paulo.</w:t>
              </w:r>
            </w:p>
            <w:p w14:paraId="3A19E733" w14:textId="77777777" w:rsidR="00F3318D" w:rsidRPr="00F3318D" w:rsidRDefault="00F3318D" w:rsidP="00F3318D">
              <w:pPr>
                <w:pStyle w:val="Bibliografia"/>
                <w:rPr>
                  <w:noProof/>
                  <w:lang w:val="en-US"/>
                </w:rPr>
              </w:pPr>
              <w:r w:rsidRPr="00F3318D">
                <w:rPr>
                  <w:noProof/>
                  <w:lang w:val="en-US"/>
                </w:rPr>
                <w:t xml:space="preserve">REFENES, A. N.; ZAPRANIS, A.; FRANCIS, G. </w:t>
              </w:r>
              <w:r w:rsidRPr="00F3318D">
                <w:rPr>
                  <w:i/>
                  <w:noProof/>
                  <w:lang w:val="en-US"/>
                </w:rPr>
                <w:t xml:space="preserve">Stock performance modeling using neural networks: A comparative study with regression models. </w:t>
              </w:r>
              <w:r w:rsidRPr="00F3318D">
                <w:rPr>
                  <w:b/>
                  <w:bCs/>
                  <w:i/>
                  <w:noProof/>
                  <w:lang w:val="en-US"/>
                </w:rPr>
                <w:t>Neural Networks</w:t>
              </w:r>
              <w:r w:rsidRPr="00F3318D">
                <w:rPr>
                  <w:i/>
                  <w:noProof/>
                  <w:lang w:val="en-US"/>
                </w:rPr>
                <w:t>, Oxford</w:t>
              </w:r>
              <w:r w:rsidRPr="00F3318D">
                <w:rPr>
                  <w:noProof/>
                  <w:lang w:val="en-US"/>
                </w:rPr>
                <w:t>, 7, n. 2, 1994. 375-388.</w:t>
              </w:r>
            </w:p>
            <w:p w14:paraId="0EC7573D" w14:textId="77777777" w:rsidR="00F3318D" w:rsidRPr="00F3318D" w:rsidRDefault="00F3318D" w:rsidP="00F3318D">
              <w:pPr>
                <w:pStyle w:val="Bibliografia"/>
                <w:rPr>
                  <w:noProof/>
                  <w:lang w:val="en-US"/>
                </w:rPr>
              </w:pPr>
              <w:r w:rsidRPr="00F3318D">
                <w:rPr>
                  <w:noProof/>
                  <w:lang w:val="en-US"/>
                </w:rPr>
                <w:t xml:space="preserve">RIEDMILLER, M.; BRAUN, H. </w:t>
              </w:r>
              <w:r w:rsidRPr="00F3318D">
                <w:rPr>
                  <w:i/>
                  <w:noProof/>
                  <w:lang w:val="en-US"/>
                </w:rPr>
                <w:t xml:space="preserve">A direct adaptive method for faster backpropagation learning: The RPROP algorithm. </w:t>
              </w:r>
              <w:r w:rsidRPr="00F3318D">
                <w:rPr>
                  <w:b/>
                  <w:bCs/>
                  <w:i/>
                  <w:noProof/>
                  <w:lang w:val="en-US"/>
                </w:rPr>
                <w:t>Neural Networks, 1993., IEEE International Conference On.</w:t>
              </w:r>
              <w:r w:rsidRPr="00F3318D">
                <w:rPr>
                  <w:noProof/>
                  <w:lang w:val="en-US"/>
                </w:rPr>
                <w:t>, 1993. 586-591.</w:t>
              </w:r>
            </w:p>
            <w:p w14:paraId="106A6C1F" w14:textId="77777777" w:rsidR="00F3318D" w:rsidRDefault="00F3318D" w:rsidP="00F3318D">
              <w:pPr>
                <w:pStyle w:val="Bibliografia"/>
                <w:rPr>
                  <w:noProof/>
                </w:rPr>
              </w:pPr>
              <w:r w:rsidRPr="00F3318D">
                <w:rPr>
                  <w:noProof/>
                  <w:lang w:val="en-US"/>
                </w:rPr>
                <w:t xml:space="preserve">RUSSELL, S. J.; NORVIG, P. </w:t>
              </w:r>
              <w:r w:rsidRPr="00F3318D">
                <w:rPr>
                  <w:b/>
                  <w:bCs/>
                  <w:i/>
                  <w:noProof/>
                  <w:lang w:val="en-US"/>
                </w:rPr>
                <w:t>Artificial Intelligence:</w:t>
              </w:r>
              <w:r w:rsidRPr="00F3318D">
                <w:rPr>
                  <w:i/>
                  <w:noProof/>
                  <w:lang w:val="en-US"/>
                </w:rPr>
                <w:t xml:space="preserve"> a modern approach. </w:t>
              </w:r>
              <w:r w:rsidRPr="00F3318D">
                <w:rPr>
                  <w:i/>
                  <w:noProof/>
                </w:rPr>
                <w:t>3ª. ed. New Jersey: Prentice Hall</w:t>
              </w:r>
              <w:r>
                <w:rPr>
                  <w:noProof/>
                </w:rPr>
                <w:t>, 2005.</w:t>
              </w:r>
            </w:p>
            <w:p w14:paraId="5DC29423" w14:textId="77777777" w:rsidR="00F3318D" w:rsidRDefault="00F3318D" w:rsidP="00F3318D">
              <w:pPr>
                <w:pStyle w:val="Bibliografia"/>
                <w:rPr>
                  <w:noProof/>
                </w:rPr>
              </w:pPr>
              <w:r>
                <w:rPr>
                  <w:noProof/>
                </w:rPr>
                <w:t>TAFNER, M. A. Redes Neurais Artificiais: Aprendizado e Plasticidade, 1998. Disponivel em: &lt;http://www.cerebromente.org.br/n05/tecnologia/rna.htm#neuronio&gt;. Acesso em: 25 Setembro 2016.</w:t>
              </w:r>
            </w:p>
            <w:p w14:paraId="0CB9E95F" w14:textId="77777777" w:rsidR="00F3318D" w:rsidRPr="00F3318D" w:rsidRDefault="00F3318D" w:rsidP="00F3318D">
              <w:pPr>
                <w:pStyle w:val="Bibliografia"/>
                <w:rPr>
                  <w:noProof/>
                  <w:lang w:val="en-US"/>
                </w:rPr>
              </w:pPr>
              <w:r>
                <w:rPr>
                  <w:noProof/>
                </w:rPr>
                <w:t xml:space="preserve">THOMAZ, C. E.; VELLASCO, M. M. B. R. Análise de Tendências de Mercado por Redes Neurais Artificiais. </w:t>
              </w:r>
              <w:r w:rsidRPr="00F3318D">
                <w:rPr>
                  <w:b/>
                  <w:bCs/>
                  <w:noProof/>
                  <w:lang w:val="en-US"/>
                </w:rPr>
                <w:t>7º CBRN – Congresso Brasileiro de Redes Neurais</w:t>
              </w:r>
              <w:r w:rsidRPr="00F3318D">
                <w:rPr>
                  <w:noProof/>
                  <w:lang w:val="en-US"/>
                </w:rPr>
                <w:t>, Natal, 2005.</w:t>
              </w:r>
            </w:p>
            <w:p w14:paraId="533A8F24" w14:textId="77777777" w:rsidR="00F3318D" w:rsidRPr="00F3318D" w:rsidRDefault="00F3318D" w:rsidP="00F3318D">
              <w:pPr>
                <w:pStyle w:val="Bibliografia"/>
                <w:rPr>
                  <w:noProof/>
                  <w:lang w:val="en-US"/>
                </w:rPr>
              </w:pPr>
              <w:r w:rsidRPr="00F3318D">
                <w:rPr>
                  <w:noProof/>
                  <w:lang w:val="en-US"/>
                </w:rPr>
                <w:t xml:space="preserve">TURING, A. M. </w:t>
              </w:r>
              <w:r w:rsidRPr="00F3318D">
                <w:rPr>
                  <w:i/>
                  <w:noProof/>
                  <w:lang w:val="en-US"/>
                </w:rPr>
                <w:t xml:space="preserve">Computing machinery and intelligence. </w:t>
              </w:r>
              <w:r w:rsidRPr="00F3318D">
                <w:rPr>
                  <w:b/>
                  <w:bCs/>
                  <w:i/>
                  <w:noProof/>
                  <w:lang w:val="en-US"/>
                </w:rPr>
                <w:t>Mind</w:t>
              </w:r>
              <w:r w:rsidRPr="00F3318D">
                <w:rPr>
                  <w:i/>
                  <w:noProof/>
                  <w:lang w:val="en-US"/>
                </w:rPr>
                <w:t>,</w:t>
              </w:r>
              <w:r w:rsidRPr="00F3318D">
                <w:rPr>
                  <w:noProof/>
                  <w:lang w:val="en-US"/>
                </w:rPr>
                <w:t xml:space="preserve"> v. 59, n. 236, p. 433-460, 1950.</w:t>
              </w:r>
            </w:p>
            <w:p w14:paraId="089249AC" w14:textId="77777777" w:rsidR="00F3318D" w:rsidRDefault="00F3318D" w:rsidP="00F3318D">
              <w:pPr>
                <w:pStyle w:val="Bibliografia"/>
                <w:rPr>
                  <w:noProof/>
                </w:rPr>
              </w:pPr>
              <w:r w:rsidRPr="00F3318D">
                <w:rPr>
                  <w:i/>
                  <w:noProof/>
                  <w:lang w:val="en-US"/>
                </w:rPr>
                <w:t>UNIVERSITY OF WAIKATO. Weka 3: Data Mining Software in Java.</w:t>
              </w:r>
              <w:r w:rsidRPr="00F3318D">
                <w:rPr>
                  <w:noProof/>
                  <w:lang w:val="en-US"/>
                </w:rPr>
                <w:t xml:space="preserve"> </w:t>
              </w:r>
              <w:r>
                <w:rPr>
                  <w:b/>
                  <w:bCs/>
                  <w:noProof/>
                </w:rPr>
                <w:t>Weka</w:t>
              </w:r>
              <w:r>
                <w:rPr>
                  <w:noProof/>
                </w:rPr>
                <w:t>. Disponivel em: &lt;http://www.cs.waikato.ac.nz/ml/weka/documentation.html&gt;. Acesso em: 2 Novembro 2016.</w:t>
              </w:r>
            </w:p>
            <w:p w14:paraId="6F210D0B" w14:textId="77777777" w:rsidR="00F3318D" w:rsidRDefault="00F3318D" w:rsidP="00F3318D">
              <w:pPr>
                <w:pStyle w:val="Bibliografia"/>
                <w:rPr>
                  <w:noProof/>
                </w:rPr>
              </w:pPr>
              <w:r>
                <w:rPr>
                  <w:noProof/>
                </w:rPr>
                <w:t>VON ZUBEN, F. J.; ATTUX, R. R. F. Redes Neurais Artificiais – Parte I, 2010. Disponivel em: &lt;ftp://ftp.dca.fee.unicamp.br/pub/docs/vonzuben/ia004_1s10/notas_de_aula/topico1_IA004_1s10_Parte1.pdf&gt;. Acesso em: 25 Setembro 2016.</w:t>
              </w:r>
            </w:p>
            <w:p w14:paraId="61FE5CB9" w14:textId="77777777" w:rsidR="00F3318D" w:rsidRPr="00F3318D" w:rsidRDefault="00F3318D" w:rsidP="00F3318D">
              <w:pPr>
                <w:pStyle w:val="Bibliografia"/>
                <w:rPr>
                  <w:noProof/>
                  <w:lang w:val="en-US"/>
                </w:rPr>
              </w:pPr>
              <w:r>
                <w:rPr>
                  <w:noProof/>
                </w:rPr>
                <w:t xml:space="preserve">WEKA. </w:t>
              </w:r>
              <w:r w:rsidRPr="00F3318D">
                <w:rPr>
                  <w:i/>
                  <w:noProof/>
                </w:rPr>
                <w:t xml:space="preserve">Class MultilayerPerceptron. </w:t>
              </w:r>
              <w:r w:rsidRPr="00F3318D">
                <w:rPr>
                  <w:b/>
                  <w:bCs/>
                  <w:i/>
                  <w:noProof/>
                </w:rPr>
                <w:t>Weka Documentation</w:t>
              </w:r>
              <w:r>
                <w:rPr>
                  <w:noProof/>
                </w:rPr>
                <w:t xml:space="preserve">. Disponivel em: &lt;http://weka.sourceforge.net/doc.stable/weka/classifiers/functions/MultilayerPerceptron.html&gt;. </w:t>
              </w:r>
              <w:r w:rsidRPr="00F3318D">
                <w:rPr>
                  <w:noProof/>
                  <w:lang w:val="en-US"/>
                </w:rPr>
                <w:t>Acesso em: 2 Novembro 2016.</w:t>
              </w:r>
            </w:p>
            <w:p w14:paraId="76381D9D" w14:textId="77777777" w:rsidR="00F3318D" w:rsidRDefault="00F3318D" w:rsidP="00F3318D">
              <w:pPr>
                <w:pStyle w:val="Bibliografia"/>
                <w:rPr>
                  <w:noProof/>
                </w:rPr>
              </w:pPr>
              <w:r w:rsidRPr="00F3318D">
                <w:rPr>
                  <w:noProof/>
                  <w:lang w:val="en-US"/>
                </w:rPr>
                <w:t xml:space="preserve">WINRICH, B. </w:t>
              </w:r>
              <w:r w:rsidRPr="00F3318D">
                <w:rPr>
                  <w:b/>
                  <w:bCs/>
                  <w:i/>
                  <w:noProof/>
                  <w:lang w:val="en-US"/>
                </w:rPr>
                <w:t>Training and Source Code Generation for Artificial Neural Networks</w:t>
              </w:r>
              <w:r w:rsidRPr="00F3318D">
                <w:rPr>
                  <w:i/>
                  <w:noProof/>
                  <w:lang w:val="en-US"/>
                </w:rPr>
                <w:t>. Rhode Island</w:t>
              </w:r>
              <w:r w:rsidRPr="00F3318D">
                <w:rPr>
                  <w:noProof/>
                  <w:lang w:val="en-US"/>
                </w:rPr>
                <w:t>. 2015. Tese de Doutorado (</w:t>
              </w:r>
              <w:r w:rsidRPr="00F3318D">
                <w:rPr>
                  <w:i/>
                  <w:noProof/>
                  <w:lang w:val="en-US"/>
                </w:rPr>
                <w:t xml:space="preserve">Master of Science in Computer Science). </w:t>
              </w:r>
              <w:r w:rsidRPr="00F3318D">
                <w:rPr>
                  <w:i/>
                  <w:noProof/>
                </w:rPr>
                <w:t>University of Rhode Island</w:t>
              </w:r>
              <w:r>
                <w:rPr>
                  <w:noProof/>
                </w:rPr>
                <w:t>.</w:t>
              </w:r>
            </w:p>
            <w:p w14:paraId="28720E08" w14:textId="79024212" w:rsidR="007759A3" w:rsidRDefault="007759A3" w:rsidP="00F3318D">
              <w:r>
                <w:rPr>
                  <w:b/>
                  <w:bCs/>
                  <w:noProof/>
                </w:rPr>
                <w:fldChar w:fldCharType="end"/>
              </w:r>
            </w:p>
          </w:sdtContent>
        </w:sdt>
      </w:sdtContent>
    </w:sdt>
    <w:p w14:paraId="451FE380" w14:textId="346B0DEA" w:rsidR="007759A3" w:rsidRPr="007759A3" w:rsidRDefault="007759A3" w:rsidP="007759A3"/>
    <w:sectPr w:rsidR="007759A3" w:rsidRPr="007759A3" w:rsidSect="007759A3">
      <w:headerReference w:type="default" r:id="rId45"/>
      <w:footerReference w:type="default" r:id="rId46"/>
      <w:pgSz w:w="11905" w:h="16837"/>
      <w:pgMar w:top="1701" w:right="1134" w:bottom="1134" w:left="1701" w:header="709" w:footer="709"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9" w:author="MARIO THOMAZ APRA" w:date="2017-02-17T20:22:00Z" w:initials="MTA">
    <w:p w14:paraId="6DDA40B3" w14:textId="2E7F61AF" w:rsidR="005211B5" w:rsidRDefault="005211B5">
      <w:pPr>
        <w:pStyle w:val="Textodecomentrio"/>
      </w:pPr>
      <w:r>
        <w:rPr>
          <w:rStyle w:val="Refdecomentrio"/>
        </w:rPr>
        <w:annotationRef/>
      </w:r>
      <w:r>
        <w:t>Atualizar a interface</w:t>
      </w:r>
    </w:p>
    <w:p w14:paraId="325D93BF" w14:textId="37630C43" w:rsidR="005211B5" w:rsidRDefault="005211B5" w:rsidP="00EB4B83">
      <w:pPr>
        <w:pStyle w:val="Textodecomentrio"/>
        <w:ind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5D93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6D2B3" w14:textId="77777777" w:rsidR="00487C80" w:rsidRDefault="00487C80" w:rsidP="002078DB">
      <w:r>
        <w:separator/>
      </w:r>
    </w:p>
    <w:p w14:paraId="3CFE0866" w14:textId="77777777" w:rsidR="00487C80" w:rsidRDefault="00487C80" w:rsidP="002078DB"/>
    <w:p w14:paraId="7895160E" w14:textId="77777777" w:rsidR="00487C80" w:rsidRDefault="00487C80" w:rsidP="002078DB"/>
    <w:p w14:paraId="0A7C1199" w14:textId="77777777" w:rsidR="00487C80" w:rsidRDefault="00487C80" w:rsidP="002078DB"/>
    <w:p w14:paraId="54BBCD75" w14:textId="77777777" w:rsidR="00487C80" w:rsidRDefault="00487C80" w:rsidP="002078DB"/>
  </w:endnote>
  <w:endnote w:type="continuationSeparator" w:id="0">
    <w:p w14:paraId="1A681A87" w14:textId="77777777" w:rsidR="00487C80" w:rsidRDefault="00487C80" w:rsidP="002078DB">
      <w:r>
        <w:continuationSeparator/>
      </w:r>
    </w:p>
    <w:p w14:paraId="26CE7846" w14:textId="77777777" w:rsidR="00487C80" w:rsidRDefault="00487C80" w:rsidP="002078DB"/>
    <w:p w14:paraId="59E8D6FE" w14:textId="77777777" w:rsidR="00487C80" w:rsidRDefault="00487C80" w:rsidP="002078DB"/>
    <w:p w14:paraId="548CA5A4" w14:textId="77777777" w:rsidR="00487C80" w:rsidRDefault="00487C80" w:rsidP="002078DB"/>
    <w:p w14:paraId="32BB567A" w14:textId="77777777" w:rsidR="00487C80" w:rsidRDefault="00487C80" w:rsidP="002078DB"/>
  </w:endnote>
  <w:endnote w:type="continuationNotice" w:id="1">
    <w:p w14:paraId="5F53D579" w14:textId="77777777" w:rsidR="00487C80" w:rsidRDefault="00487C8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Yu Gothic Light">
    <w:altName w:val="MS Gothic"/>
    <w:charset w:val="80"/>
    <w:family w:val="swiss"/>
    <w:pitch w:val="variable"/>
    <w:sig w:usb0="E00002FF" w:usb1="2AC7FDFF" w:usb2="00000016" w:usb3="00000000" w:csb0="0002009F" w:csb1="00000000"/>
  </w:font>
  <w:font w:name="Yu Mincho">
    <w:altName w:val="MS Mincho"/>
    <w:charset w:val="80"/>
    <w:family w:val="roman"/>
    <w:pitch w:val="variable"/>
    <w:sig w:usb0="00000000" w:usb1="2AC7FCF0" w:usb2="00000012" w:usb3="00000000" w:csb0="0002009F" w:csb1="00000000"/>
  </w:font>
  <w:font w:name="Times New Roman,Calibri">
    <w:altName w:val="Times New Roman"/>
    <w:panose1 w:val="00000000000000000000"/>
    <w:charset w:val="00"/>
    <w:family w:val="roman"/>
    <w:notTrueType/>
    <w:pitch w:val="default"/>
  </w:font>
  <w:font w:name="Arial,Calibr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1C58F" w14:textId="77777777" w:rsidR="005211B5" w:rsidRDefault="005211B5" w:rsidP="002078D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B2BB8D" w14:textId="77777777" w:rsidR="00487C80" w:rsidRDefault="00487C80" w:rsidP="002078DB">
      <w:r>
        <w:separator/>
      </w:r>
    </w:p>
    <w:p w14:paraId="3ED1D1EF" w14:textId="77777777" w:rsidR="00487C80" w:rsidRDefault="00487C80" w:rsidP="002078DB"/>
    <w:p w14:paraId="126FA321" w14:textId="77777777" w:rsidR="00487C80" w:rsidRDefault="00487C80" w:rsidP="002078DB"/>
    <w:p w14:paraId="5FD1F2A4" w14:textId="77777777" w:rsidR="00487C80" w:rsidRDefault="00487C80" w:rsidP="002078DB"/>
    <w:p w14:paraId="14566CA0" w14:textId="77777777" w:rsidR="00487C80" w:rsidRDefault="00487C80" w:rsidP="002078DB"/>
  </w:footnote>
  <w:footnote w:type="continuationSeparator" w:id="0">
    <w:p w14:paraId="43D53DF1" w14:textId="77777777" w:rsidR="00487C80" w:rsidRDefault="00487C80" w:rsidP="002078DB">
      <w:r>
        <w:continuationSeparator/>
      </w:r>
    </w:p>
    <w:p w14:paraId="66B63212" w14:textId="77777777" w:rsidR="00487C80" w:rsidRDefault="00487C80" w:rsidP="002078DB"/>
    <w:p w14:paraId="76ABCF7A" w14:textId="77777777" w:rsidR="00487C80" w:rsidRDefault="00487C80" w:rsidP="002078DB"/>
    <w:p w14:paraId="38436D96" w14:textId="77777777" w:rsidR="00487C80" w:rsidRDefault="00487C80" w:rsidP="002078DB"/>
    <w:p w14:paraId="0DCFED7C" w14:textId="77777777" w:rsidR="00487C80" w:rsidRDefault="00487C80" w:rsidP="002078DB"/>
  </w:footnote>
  <w:footnote w:type="continuationNotice" w:id="1">
    <w:p w14:paraId="48457965" w14:textId="77777777" w:rsidR="00487C80" w:rsidRDefault="00487C8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603304"/>
      <w:docPartObj>
        <w:docPartGallery w:val="Page Numbers (Top of Page)"/>
        <w:docPartUnique/>
      </w:docPartObj>
    </w:sdtPr>
    <w:sdtEndPr>
      <w:rPr>
        <w:noProof/>
      </w:rPr>
    </w:sdtEndPr>
    <w:sdtContent>
      <w:p w14:paraId="2ECD4167" w14:textId="69EE0611" w:rsidR="005211B5" w:rsidRDefault="005211B5">
        <w:pPr>
          <w:pStyle w:val="Cabealho"/>
          <w:jc w:val="right"/>
        </w:pPr>
        <w:r>
          <w:fldChar w:fldCharType="begin"/>
        </w:r>
        <w:r>
          <w:instrText xml:space="preserve"> PAGE   \* MERGEFORMAT </w:instrText>
        </w:r>
        <w:r>
          <w:fldChar w:fldCharType="separate"/>
        </w:r>
        <w:r w:rsidR="00A103B9">
          <w:rPr>
            <w:noProof/>
          </w:rPr>
          <w:t>21</w:t>
        </w:r>
        <w:r>
          <w:rPr>
            <w:noProof/>
          </w:rPr>
          <w:fldChar w:fldCharType="end"/>
        </w:r>
      </w:p>
    </w:sdtContent>
  </w:sdt>
  <w:p w14:paraId="01495C43" w14:textId="77777777" w:rsidR="005211B5" w:rsidRDefault="005211B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27270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1"/>
    <w:lvl w:ilvl="0">
      <w:start w:val="1"/>
      <w:numFmt w:val="decimal"/>
      <w:lvlText w:val="%1"/>
      <w:lvlJc w:val="left"/>
      <w:pPr>
        <w:tabs>
          <w:tab w:val="num" w:pos="390"/>
        </w:tabs>
        <w:ind w:left="390" w:hanging="390"/>
      </w:pPr>
    </w:lvl>
    <w:lvl w:ilvl="1">
      <w:start w:val="1"/>
      <w:numFmt w:val="decimal"/>
      <w:lvlText w:val="%1.%2"/>
      <w:lvlJc w:val="left"/>
      <w:pPr>
        <w:tabs>
          <w:tab w:val="num" w:pos="1099"/>
        </w:tabs>
        <w:ind w:left="1099" w:hanging="390"/>
      </w:pPr>
    </w:lvl>
    <w:lvl w:ilvl="2">
      <w:start w:val="1"/>
      <w:numFmt w:val="decimal"/>
      <w:lvlText w:val="%1.%2.%3"/>
      <w:lvlJc w:val="left"/>
      <w:pPr>
        <w:tabs>
          <w:tab w:val="num" w:pos="2138"/>
        </w:tabs>
        <w:ind w:left="2138" w:hanging="720"/>
      </w:pPr>
    </w:lvl>
    <w:lvl w:ilvl="3">
      <w:start w:val="1"/>
      <w:numFmt w:val="decimal"/>
      <w:lvlText w:val="%1.%2.%3.%4"/>
      <w:lvlJc w:val="left"/>
      <w:pPr>
        <w:tabs>
          <w:tab w:val="num" w:pos="3207"/>
        </w:tabs>
        <w:ind w:left="3207" w:hanging="1080"/>
      </w:pPr>
    </w:lvl>
    <w:lvl w:ilvl="4">
      <w:start w:val="1"/>
      <w:numFmt w:val="decimal"/>
      <w:lvlText w:val="%1.%2.%3.%4.%5"/>
      <w:lvlJc w:val="left"/>
      <w:pPr>
        <w:tabs>
          <w:tab w:val="num" w:pos="3916"/>
        </w:tabs>
        <w:ind w:left="3916" w:hanging="1080"/>
      </w:pPr>
    </w:lvl>
    <w:lvl w:ilvl="5">
      <w:start w:val="1"/>
      <w:numFmt w:val="decimal"/>
      <w:lvlText w:val="%1.%2.%3.%4.%5.%6"/>
      <w:lvlJc w:val="left"/>
      <w:pPr>
        <w:tabs>
          <w:tab w:val="num" w:pos="4985"/>
        </w:tabs>
        <w:ind w:left="4985" w:hanging="1440"/>
      </w:pPr>
    </w:lvl>
    <w:lvl w:ilvl="6">
      <w:start w:val="1"/>
      <w:numFmt w:val="decimal"/>
      <w:lvlText w:val="%1.%2.%3.%4.%5.%6.%7"/>
      <w:lvlJc w:val="left"/>
      <w:pPr>
        <w:tabs>
          <w:tab w:val="num" w:pos="5694"/>
        </w:tabs>
        <w:ind w:left="5694" w:hanging="1440"/>
      </w:pPr>
    </w:lvl>
    <w:lvl w:ilvl="7">
      <w:start w:val="1"/>
      <w:numFmt w:val="decimal"/>
      <w:lvlText w:val="%1.%2.%3.%4.%5.%6.%7.%8"/>
      <w:lvlJc w:val="left"/>
      <w:pPr>
        <w:tabs>
          <w:tab w:val="num" w:pos="6763"/>
        </w:tabs>
        <w:ind w:left="6763" w:hanging="1800"/>
      </w:pPr>
    </w:lvl>
    <w:lvl w:ilvl="8">
      <w:start w:val="1"/>
      <w:numFmt w:val="decimal"/>
      <w:lvlText w:val="%1.%2.%3.%4.%5.%6.%7.%8.%9"/>
      <w:lvlJc w:val="left"/>
      <w:pPr>
        <w:tabs>
          <w:tab w:val="num" w:pos="7472"/>
        </w:tabs>
        <w:ind w:left="7472" w:hanging="1800"/>
      </w:pPr>
    </w:lvl>
  </w:abstractNum>
  <w:abstractNum w:abstractNumId="2">
    <w:nsid w:val="00E50DF7"/>
    <w:multiLevelType w:val="hybridMultilevel"/>
    <w:tmpl w:val="CB808E88"/>
    <w:lvl w:ilvl="0" w:tplc="2DC2EA8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nsid w:val="030573F2"/>
    <w:multiLevelType w:val="hybridMultilevel"/>
    <w:tmpl w:val="DC184590"/>
    <w:lvl w:ilvl="0" w:tplc="20549B9A">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nsid w:val="034D5FAB"/>
    <w:multiLevelType w:val="hybridMultilevel"/>
    <w:tmpl w:val="E080435E"/>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0FAE465C"/>
    <w:multiLevelType w:val="hybridMultilevel"/>
    <w:tmpl w:val="E974B9EE"/>
    <w:lvl w:ilvl="0" w:tplc="B60C5B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43A2214"/>
    <w:multiLevelType w:val="hybridMultilevel"/>
    <w:tmpl w:val="3C32D090"/>
    <w:lvl w:ilvl="0" w:tplc="6C14D906">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nsid w:val="14D60B14"/>
    <w:multiLevelType w:val="hybridMultilevel"/>
    <w:tmpl w:val="886636C4"/>
    <w:lvl w:ilvl="0" w:tplc="588ECD46">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nsid w:val="19BE3A53"/>
    <w:multiLevelType w:val="multilevel"/>
    <w:tmpl w:val="6BF4D5E8"/>
    <w:lvl w:ilvl="0">
      <w:start w:val="1"/>
      <w:numFmt w:val="decimal"/>
      <w:lvlText w:val="%1-"/>
      <w:lvlJc w:val="left"/>
      <w:pPr>
        <w:ind w:left="720"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4446FFF"/>
    <w:multiLevelType w:val="hybridMultilevel"/>
    <w:tmpl w:val="9CF03302"/>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nsid w:val="32814B18"/>
    <w:multiLevelType w:val="multilevel"/>
    <w:tmpl w:val="4984D61C"/>
    <w:lvl w:ilvl="0">
      <w:start w:val="1"/>
      <w:numFmt w:val="decimal"/>
      <w:lvlText w:val="%1-"/>
      <w:lvlJc w:val="left"/>
      <w:pPr>
        <w:ind w:left="720"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5D01F3F"/>
    <w:multiLevelType w:val="hybridMultilevel"/>
    <w:tmpl w:val="06261FE2"/>
    <w:lvl w:ilvl="0" w:tplc="A55AD5D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8EB4423"/>
    <w:multiLevelType w:val="multilevel"/>
    <w:tmpl w:val="C41E5AC2"/>
    <w:lvl w:ilvl="0">
      <w:start w:val="1"/>
      <w:numFmt w:val="decimal"/>
      <w:pStyle w:val="Ttulo1"/>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6FC62B4"/>
    <w:multiLevelType w:val="multilevel"/>
    <w:tmpl w:val="DF7E5F52"/>
    <w:lvl w:ilvl="0">
      <w:start w:val="1"/>
      <w:numFmt w:val="lowerLetter"/>
      <w:lvlText w:val="%1."/>
      <w:lvlJc w:val="left"/>
      <w:pPr>
        <w:ind w:left="720" w:hanging="360"/>
      </w:pPr>
      <w:rPr>
        <w:rFonts w:ascii="Arial" w:hAnsi="Arial"/>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73749C6"/>
    <w:multiLevelType w:val="hybridMultilevel"/>
    <w:tmpl w:val="DB807BE6"/>
    <w:lvl w:ilvl="0" w:tplc="0416000F">
      <w:start w:val="1"/>
      <w:numFmt w:val="decimal"/>
      <w:lvlText w:val="%1."/>
      <w:lvlJc w:val="left"/>
      <w:pPr>
        <w:ind w:left="1495" w:hanging="360"/>
      </w:p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abstractNum w:abstractNumId="15">
    <w:nsid w:val="4F437C65"/>
    <w:multiLevelType w:val="multilevel"/>
    <w:tmpl w:val="DD62B792"/>
    <w:lvl w:ilvl="0">
      <w:start w:val="1"/>
      <w:numFmt w:val="decimal"/>
      <w:lvlText w:val="%1."/>
      <w:lvlJc w:val="left"/>
      <w:pPr>
        <w:ind w:left="720" w:hanging="360"/>
      </w:pPr>
      <w:rPr>
        <w:rFonts w:hint="default"/>
      </w:rPr>
    </w:lvl>
    <w:lvl w:ilvl="1">
      <w:start w:val="3"/>
      <w:numFmt w:val="decimal"/>
      <w:isLgl/>
      <w:lvlText w:val="%1.%2"/>
      <w:lvlJc w:val="left"/>
      <w:pPr>
        <w:ind w:left="1361" w:hanging="885"/>
      </w:pPr>
      <w:rPr>
        <w:rFonts w:hint="default"/>
      </w:rPr>
    </w:lvl>
    <w:lvl w:ilvl="2">
      <w:start w:val="1"/>
      <w:numFmt w:val="decimal"/>
      <w:isLgl/>
      <w:lvlText w:val="%1.%2.%3"/>
      <w:lvlJc w:val="left"/>
      <w:pPr>
        <w:ind w:left="1477" w:hanging="885"/>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16">
    <w:nsid w:val="53B05903"/>
    <w:multiLevelType w:val="hybridMultilevel"/>
    <w:tmpl w:val="4762FA9E"/>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nsid w:val="53B3507B"/>
    <w:multiLevelType w:val="hybridMultilevel"/>
    <w:tmpl w:val="06261FE2"/>
    <w:lvl w:ilvl="0" w:tplc="A55AD5D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5B82A4B"/>
    <w:multiLevelType w:val="hybridMultilevel"/>
    <w:tmpl w:val="C3BA6BD2"/>
    <w:lvl w:ilvl="0" w:tplc="3428350E">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nsid w:val="57EC43D7"/>
    <w:multiLevelType w:val="hybridMultilevel"/>
    <w:tmpl w:val="7DC09E0A"/>
    <w:lvl w:ilvl="0" w:tplc="58C4E9AE">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8766F78"/>
    <w:multiLevelType w:val="multilevel"/>
    <w:tmpl w:val="55ACF850"/>
    <w:lvl w:ilvl="0">
      <w:start w:val="1"/>
      <w:numFmt w:val="lowerLetter"/>
      <w:lvlText w:val="%1."/>
      <w:lvlJc w:val="left"/>
      <w:pPr>
        <w:ind w:left="720"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8EC12D6"/>
    <w:multiLevelType w:val="hybridMultilevel"/>
    <w:tmpl w:val="8DF8F9B6"/>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nsid w:val="5BC445E0"/>
    <w:multiLevelType w:val="multilevel"/>
    <w:tmpl w:val="DF7E5F52"/>
    <w:lvl w:ilvl="0">
      <w:start w:val="1"/>
      <w:numFmt w:val="lowerLetter"/>
      <w:lvlText w:val="%1."/>
      <w:lvlJc w:val="left"/>
      <w:pPr>
        <w:ind w:left="720" w:hanging="360"/>
      </w:pPr>
      <w:rPr>
        <w:rFonts w:ascii="Arial" w:hAnsi="Arial"/>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C852BA7"/>
    <w:multiLevelType w:val="multilevel"/>
    <w:tmpl w:val="D4F66A16"/>
    <w:lvl w:ilvl="0">
      <w:start w:val="3"/>
      <w:numFmt w:val="decimal"/>
      <w:lvlText w:val="%1"/>
      <w:lvlJc w:val="left"/>
      <w:pPr>
        <w:ind w:left="720" w:hanging="360"/>
      </w:pPr>
    </w:lvl>
    <w:lvl w:ilvl="1">
      <w:start w:val="2"/>
      <w:numFmt w:val="decimal"/>
      <w:lvlText w:val="%1.%2"/>
      <w:lvlJc w:val="left"/>
      <w:pPr>
        <w:ind w:left="1428" w:hanging="360"/>
      </w:pPr>
    </w:lvl>
    <w:lvl w:ilvl="2">
      <w:start w:val="1"/>
      <w:numFmt w:val="decimal"/>
      <w:lvlText w:val="%1.%2.%3"/>
      <w:lvlJc w:val="left"/>
      <w:pPr>
        <w:ind w:left="2496" w:hanging="720"/>
      </w:pPr>
    </w:lvl>
    <w:lvl w:ilvl="3">
      <w:start w:val="1"/>
      <w:numFmt w:val="decimal"/>
      <w:lvlText w:val="%1.%2.%3.%4"/>
      <w:lvlJc w:val="left"/>
      <w:pPr>
        <w:ind w:left="3564" w:hanging="1080"/>
      </w:pPr>
    </w:lvl>
    <w:lvl w:ilvl="4">
      <w:start w:val="1"/>
      <w:numFmt w:val="decimal"/>
      <w:lvlText w:val="%1.%2.%3.%4.%5"/>
      <w:lvlJc w:val="left"/>
      <w:pPr>
        <w:ind w:left="4272" w:hanging="1080"/>
      </w:pPr>
    </w:lvl>
    <w:lvl w:ilvl="5">
      <w:start w:val="1"/>
      <w:numFmt w:val="decimal"/>
      <w:lvlText w:val="%1.%2.%3.%4.%5.%6"/>
      <w:lvlJc w:val="left"/>
      <w:pPr>
        <w:ind w:left="5340" w:hanging="1440"/>
      </w:pPr>
    </w:lvl>
    <w:lvl w:ilvl="6">
      <w:start w:val="1"/>
      <w:numFmt w:val="decimal"/>
      <w:lvlText w:val="%1.%2.%3.%4.%5.%6.%7"/>
      <w:lvlJc w:val="left"/>
      <w:pPr>
        <w:ind w:left="6048" w:hanging="1440"/>
      </w:pPr>
    </w:lvl>
    <w:lvl w:ilvl="7">
      <w:start w:val="1"/>
      <w:numFmt w:val="decimal"/>
      <w:lvlText w:val="%1.%2.%3.%4.%5.%6.%7.%8"/>
      <w:lvlJc w:val="left"/>
      <w:pPr>
        <w:ind w:left="7116" w:hanging="1800"/>
      </w:pPr>
    </w:lvl>
    <w:lvl w:ilvl="8">
      <w:start w:val="1"/>
      <w:numFmt w:val="decimal"/>
      <w:lvlText w:val="%1.%2.%3.%4.%5.%6.%7.%8.%9"/>
      <w:lvlJc w:val="left"/>
      <w:pPr>
        <w:ind w:left="7824" w:hanging="1800"/>
      </w:pPr>
    </w:lvl>
  </w:abstractNum>
  <w:abstractNum w:abstractNumId="24">
    <w:nsid w:val="5F382739"/>
    <w:multiLevelType w:val="multilevel"/>
    <w:tmpl w:val="6EA65970"/>
    <w:lvl w:ilvl="0">
      <w:start w:val="1"/>
      <w:numFmt w:val="decimal"/>
      <w:lvlText w:val="%1-"/>
      <w:lvlJc w:val="left"/>
      <w:pPr>
        <w:ind w:left="786"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7E16851"/>
    <w:multiLevelType w:val="multilevel"/>
    <w:tmpl w:val="6EA65970"/>
    <w:lvl w:ilvl="0">
      <w:start w:val="1"/>
      <w:numFmt w:val="decimal"/>
      <w:lvlText w:val="%1-"/>
      <w:lvlJc w:val="left"/>
      <w:pPr>
        <w:ind w:left="786" w:hanging="360"/>
      </w:pPr>
      <w:rPr>
        <w:b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8317C9B"/>
    <w:multiLevelType w:val="hybridMultilevel"/>
    <w:tmpl w:val="33BE5422"/>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7">
    <w:nsid w:val="6FB261EF"/>
    <w:multiLevelType w:val="hybridMultilevel"/>
    <w:tmpl w:val="C15093D6"/>
    <w:lvl w:ilvl="0" w:tplc="0416000D">
      <w:start w:val="1"/>
      <w:numFmt w:val="bullet"/>
      <w:lvlText w:val=""/>
      <w:lvlJc w:val="left"/>
      <w:pPr>
        <w:ind w:left="1170" w:hanging="360"/>
      </w:pPr>
      <w:rPr>
        <w:rFonts w:ascii="Wingdings" w:hAnsi="Wingdings" w:hint="default"/>
      </w:rPr>
    </w:lvl>
    <w:lvl w:ilvl="1" w:tplc="04160003" w:tentative="1">
      <w:start w:val="1"/>
      <w:numFmt w:val="bullet"/>
      <w:lvlText w:val="o"/>
      <w:lvlJc w:val="left"/>
      <w:pPr>
        <w:ind w:left="1890" w:hanging="360"/>
      </w:pPr>
      <w:rPr>
        <w:rFonts w:ascii="Courier New" w:hAnsi="Courier New" w:cs="Courier New" w:hint="default"/>
      </w:rPr>
    </w:lvl>
    <w:lvl w:ilvl="2" w:tplc="04160005" w:tentative="1">
      <w:start w:val="1"/>
      <w:numFmt w:val="bullet"/>
      <w:lvlText w:val=""/>
      <w:lvlJc w:val="left"/>
      <w:pPr>
        <w:ind w:left="2610" w:hanging="360"/>
      </w:pPr>
      <w:rPr>
        <w:rFonts w:ascii="Wingdings" w:hAnsi="Wingdings" w:hint="default"/>
      </w:rPr>
    </w:lvl>
    <w:lvl w:ilvl="3" w:tplc="04160001" w:tentative="1">
      <w:start w:val="1"/>
      <w:numFmt w:val="bullet"/>
      <w:lvlText w:val=""/>
      <w:lvlJc w:val="left"/>
      <w:pPr>
        <w:ind w:left="3330" w:hanging="360"/>
      </w:pPr>
      <w:rPr>
        <w:rFonts w:ascii="Symbol" w:hAnsi="Symbol" w:hint="default"/>
      </w:rPr>
    </w:lvl>
    <w:lvl w:ilvl="4" w:tplc="04160003" w:tentative="1">
      <w:start w:val="1"/>
      <w:numFmt w:val="bullet"/>
      <w:lvlText w:val="o"/>
      <w:lvlJc w:val="left"/>
      <w:pPr>
        <w:ind w:left="4050" w:hanging="360"/>
      </w:pPr>
      <w:rPr>
        <w:rFonts w:ascii="Courier New" w:hAnsi="Courier New" w:cs="Courier New" w:hint="default"/>
      </w:rPr>
    </w:lvl>
    <w:lvl w:ilvl="5" w:tplc="04160005" w:tentative="1">
      <w:start w:val="1"/>
      <w:numFmt w:val="bullet"/>
      <w:lvlText w:val=""/>
      <w:lvlJc w:val="left"/>
      <w:pPr>
        <w:ind w:left="4770" w:hanging="360"/>
      </w:pPr>
      <w:rPr>
        <w:rFonts w:ascii="Wingdings" w:hAnsi="Wingdings" w:hint="default"/>
      </w:rPr>
    </w:lvl>
    <w:lvl w:ilvl="6" w:tplc="04160001" w:tentative="1">
      <w:start w:val="1"/>
      <w:numFmt w:val="bullet"/>
      <w:lvlText w:val=""/>
      <w:lvlJc w:val="left"/>
      <w:pPr>
        <w:ind w:left="5490" w:hanging="360"/>
      </w:pPr>
      <w:rPr>
        <w:rFonts w:ascii="Symbol" w:hAnsi="Symbol" w:hint="default"/>
      </w:rPr>
    </w:lvl>
    <w:lvl w:ilvl="7" w:tplc="04160003" w:tentative="1">
      <w:start w:val="1"/>
      <w:numFmt w:val="bullet"/>
      <w:lvlText w:val="o"/>
      <w:lvlJc w:val="left"/>
      <w:pPr>
        <w:ind w:left="6210" w:hanging="360"/>
      </w:pPr>
      <w:rPr>
        <w:rFonts w:ascii="Courier New" w:hAnsi="Courier New" w:cs="Courier New" w:hint="default"/>
      </w:rPr>
    </w:lvl>
    <w:lvl w:ilvl="8" w:tplc="04160005" w:tentative="1">
      <w:start w:val="1"/>
      <w:numFmt w:val="bullet"/>
      <w:lvlText w:val=""/>
      <w:lvlJc w:val="left"/>
      <w:pPr>
        <w:ind w:left="6930" w:hanging="360"/>
      </w:pPr>
      <w:rPr>
        <w:rFonts w:ascii="Wingdings" w:hAnsi="Wingdings" w:hint="default"/>
      </w:rPr>
    </w:lvl>
  </w:abstractNum>
  <w:abstractNum w:abstractNumId="28">
    <w:nsid w:val="71BA2A7D"/>
    <w:multiLevelType w:val="hybridMultilevel"/>
    <w:tmpl w:val="034E0ED0"/>
    <w:lvl w:ilvl="0" w:tplc="319236A6">
      <w:numFmt w:val="bullet"/>
      <w:lvlText w:val=""/>
      <w:lvlJc w:val="left"/>
      <w:pPr>
        <w:ind w:left="1068" w:hanging="360"/>
      </w:pPr>
      <w:rPr>
        <w:rFonts w:ascii="Symbol" w:eastAsia="Times New Roman" w:hAnsi="Symbol"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9">
    <w:nsid w:val="79E766C7"/>
    <w:multiLevelType w:val="multilevel"/>
    <w:tmpl w:val="7E5C1E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nsid w:val="7C837A20"/>
    <w:multiLevelType w:val="multilevel"/>
    <w:tmpl w:val="F1C47938"/>
    <w:lvl w:ilvl="0">
      <w:start w:val="1"/>
      <w:numFmt w:val="decimal"/>
      <w:pStyle w:val="Titulo1"/>
      <w:isLgl/>
      <w:lvlText w:val="%1."/>
      <w:lvlJc w:val="left"/>
      <w:pPr>
        <w:tabs>
          <w:tab w:val="num" w:pos="720"/>
        </w:tabs>
        <w:ind w:left="720" w:hanging="720"/>
      </w:pPr>
      <w:rPr>
        <w:rFonts w:hint="default"/>
      </w:rPr>
    </w:lvl>
    <w:lvl w:ilvl="1">
      <w:start w:val="1"/>
      <w:numFmt w:val="decimal"/>
      <w:pStyle w:val="Titulo2"/>
      <w:isLgl/>
      <w:lvlText w:val="%1.%2."/>
      <w:lvlJc w:val="left"/>
      <w:pPr>
        <w:tabs>
          <w:tab w:val="num" w:pos="1429"/>
        </w:tabs>
        <w:ind w:left="1429" w:hanging="720"/>
      </w:pPr>
      <w:rPr>
        <w:rFonts w:hint="default"/>
      </w:rPr>
    </w:lvl>
    <w:lvl w:ilvl="2">
      <w:start w:val="1"/>
      <w:numFmt w:val="decimal"/>
      <w:pStyle w:val="Titulo3"/>
      <w:isLgl/>
      <w:lvlText w:val="%1.%2.%3."/>
      <w:lvlJc w:val="left"/>
      <w:pPr>
        <w:tabs>
          <w:tab w:val="num" w:pos="2138"/>
        </w:tabs>
        <w:ind w:left="2138" w:hanging="720"/>
      </w:pPr>
      <w:rPr>
        <w:rFonts w:ascii="Arial" w:hAnsi="Arial" w:hint="default"/>
        <w:b/>
        <w:i w:val="0"/>
        <w:sz w:val="20"/>
      </w:rPr>
    </w:lvl>
    <w:lvl w:ilvl="3">
      <w:start w:val="1"/>
      <w:numFmt w:val="decimal"/>
      <w:isLgl/>
      <w:lvlText w:val="%1.%2.%3.%4."/>
      <w:lvlJc w:val="left"/>
      <w:pPr>
        <w:tabs>
          <w:tab w:val="num" w:pos="3207"/>
        </w:tabs>
        <w:ind w:left="3207" w:hanging="108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985"/>
        </w:tabs>
        <w:ind w:left="4985" w:hanging="144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763"/>
        </w:tabs>
        <w:ind w:left="6763" w:hanging="1800"/>
      </w:pPr>
      <w:rPr>
        <w:rFonts w:hint="default"/>
      </w:rPr>
    </w:lvl>
    <w:lvl w:ilvl="8">
      <w:start w:val="1"/>
      <w:numFmt w:val="decimal"/>
      <w:isLgl/>
      <w:lvlText w:val="%1.%2.%3.%4.%5.%6.%7.%8.%9."/>
      <w:lvlJc w:val="left"/>
      <w:pPr>
        <w:tabs>
          <w:tab w:val="num" w:pos="7832"/>
        </w:tabs>
        <w:ind w:left="7832" w:hanging="2160"/>
      </w:pPr>
      <w:rPr>
        <w:rFonts w:hint="default"/>
      </w:rPr>
    </w:lvl>
  </w:abstractNum>
  <w:num w:numId="1">
    <w:abstractNumId w:val="0"/>
  </w:num>
  <w:num w:numId="2">
    <w:abstractNumId w:val="30"/>
  </w:num>
  <w:num w:numId="3">
    <w:abstractNumId w:val="12"/>
  </w:num>
  <w:num w:numId="4">
    <w:abstractNumId w:val="15"/>
  </w:num>
  <w:num w:numId="5">
    <w:abstractNumId w:val="2"/>
  </w:num>
  <w:num w:numId="6">
    <w:abstractNumId w:val="14"/>
  </w:num>
  <w:num w:numId="7">
    <w:abstractNumId w:val="27"/>
  </w:num>
  <w:num w:numId="8">
    <w:abstractNumId w:val="16"/>
  </w:num>
  <w:num w:numId="9">
    <w:abstractNumId w:val="3"/>
  </w:num>
  <w:num w:numId="10">
    <w:abstractNumId w:val="26"/>
  </w:num>
  <w:num w:numId="11">
    <w:abstractNumId w:val="28"/>
  </w:num>
  <w:num w:numId="12">
    <w:abstractNumId w:val="4"/>
  </w:num>
  <w:num w:numId="13">
    <w:abstractNumId w:val="6"/>
  </w:num>
  <w:num w:numId="14">
    <w:abstractNumId w:val="9"/>
  </w:num>
  <w:num w:numId="15">
    <w:abstractNumId w:val="7"/>
  </w:num>
  <w:num w:numId="16">
    <w:abstractNumId w:val="21"/>
  </w:num>
  <w:num w:numId="17">
    <w:abstractNumId w:val="18"/>
  </w:num>
  <w:num w:numId="18">
    <w:abstractNumId w:val="29"/>
  </w:num>
  <w:num w:numId="19">
    <w:abstractNumId w:val="23"/>
  </w:num>
  <w:num w:numId="20">
    <w:abstractNumId w:val="8"/>
  </w:num>
  <w:num w:numId="21">
    <w:abstractNumId w:val="10"/>
  </w:num>
  <w:num w:numId="22">
    <w:abstractNumId w:val="20"/>
  </w:num>
  <w:num w:numId="23">
    <w:abstractNumId w:val="13"/>
  </w:num>
  <w:num w:numId="24">
    <w:abstractNumId w:val="25"/>
  </w:num>
  <w:num w:numId="25">
    <w:abstractNumId w:val="11"/>
  </w:num>
  <w:num w:numId="26">
    <w:abstractNumId w:val="5"/>
  </w:num>
  <w:num w:numId="27">
    <w:abstractNumId w:val="22"/>
  </w:num>
  <w:num w:numId="28">
    <w:abstractNumId w:val="24"/>
  </w:num>
  <w:num w:numId="29">
    <w:abstractNumId w:val="17"/>
  </w:num>
  <w:num w:numId="30">
    <w:abstractNumId w:val="1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O THOMAZ APRA">
    <w15:presenceInfo w15:providerId="None" w15:userId="MARIO THOMAZ AP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635"/>
    <w:rsid w:val="00002079"/>
    <w:rsid w:val="000068F9"/>
    <w:rsid w:val="0001600D"/>
    <w:rsid w:val="00021301"/>
    <w:rsid w:val="00023496"/>
    <w:rsid w:val="000247AE"/>
    <w:rsid w:val="00036DEE"/>
    <w:rsid w:val="00042D2B"/>
    <w:rsid w:val="00045F79"/>
    <w:rsid w:val="0004786F"/>
    <w:rsid w:val="00055061"/>
    <w:rsid w:val="00056128"/>
    <w:rsid w:val="00057682"/>
    <w:rsid w:val="00063E01"/>
    <w:rsid w:val="00067C3E"/>
    <w:rsid w:val="00073F4B"/>
    <w:rsid w:val="00076CA4"/>
    <w:rsid w:val="00084545"/>
    <w:rsid w:val="00084BAE"/>
    <w:rsid w:val="000858D8"/>
    <w:rsid w:val="00087C4E"/>
    <w:rsid w:val="00090774"/>
    <w:rsid w:val="00090B87"/>
    <w:rsid w:val="000A123A"/>
    <w:rsid w:val="000A1972"/>
    <w:rsid w:val="000A4037"/>
    <w:rsid w:val="000A4FD4"/>
    <w:rsid w:val="000B1415"/>
    <w:rsid w:val="000B2491"/>
    <w:rsid w:val="000B4FCA"/>
    <w:rsid w:val="000B5230"/>
    <w:rsid w:val="000B64E6"/>
    <w:rsid w:val="000D0D4C"/>
    <w:rsid w:val="000E573B"/>
    <w:rsid w:val="000F28F9"/>
    <w:rsid w:val="000F4F21"/>
    <w:rsid w:val="00101880"/>
    <w:rsid w:val="00104708"/>
    <w:rsid w:val="001069D4"/>
    <w:rsid w:val="00107F4F"/>
    <w:rsid w:val="001104E4"/>
    <w:rsid w:val="00110853"/>
    <w:rsid w:val="0011394A"/>
    <w:rsid w:val="00114141"/>
    <w:rsid w:val="00116C05"/>
    <w:rsid w:val="00121DEB"/>
    <w:rsid w:val="0013356A"/>
    <w:rsid w:val="00135C3C"/>
    <w:rsid w:val="00136ADD"/>
    <w:rsid w:val="00137D30"/>
    <w:rsid w:val="0014724F"/>
    <w:rsid w:val="00150CAE"/>
    <w:rsid w:val="00156B6A"/>
    <w:rsid w:val="00165D3C"/>
    <w:rsid w:val="00170EFD"/>
    <w:rsid w:val="00173218"/>
    <w:rsid w:val="001736EC"/>
    <w:rsid w:val="00175EE7"/>
    <w:rsid w:val="001810D1"/>
    <w:rsid w:val="001814DE"/>
    <w:rsid w:val="00181D40"/>
    <w:rsid w:val="00184624"/>
    <w:rsid w:val="00184981"/>
    <w:rsid w:val="00193296"/>
    <w:rsid w:val="00193396"/>
    <w:rsid w:val="001968F5"/>
    <w:rsid w:val="001A3209"/>
    <w:rsid w:val="001A35A3"/>
    <w:rsid w:val="001A53C8"/>
    <w:rsid w:val="001A5FCA"/>
    <w:rsid w:val="001B3CD2"/>
    <w:rsid w:val="001B5805"/>
    <w:rsid w:val="001B6293"/>
    <w:rsid w:val="001C6BAB"/>
    <w:rsid w:val="001C6C3E"/>
    <w:rsid w:val="001D0572"/>
    <w:rsid w:val="001D0635"/>
    <w:rsid w:val="001D0ACA"/>
    <w:rsid w:val="001D37E2"/>
    <w:rsid w:val="001D44C7"/>
    <w:rsid w:val="001D7B8D"/>
    <w:rsid w:val="001E6213"/>
    <w:rsid w:val="001E6EF9"/>
    <w:rsid w:val="001F219C"/>
    <w:rsid w:val="002046D6"/>
    <w:rsid w:val="002078DB"/>
    <w:rsid w:val="002147EE"/>
    <w:rsid w:val="00225F0F"/>
    <w:rsid w:val="00226508"/>
    <w:rsid w:val="0023015B"/>
    <w:rsid w:val="002301F0"/>
    <w:rsid w:val="00232CA6"/>
    <w:rsid w:val="00233B56"/>
    <w:rsid w:val="002407D4"/>
    <w:rsid w:val="0024510A"/>
    <w:rsid w:val="00245ADC"/>
    <w:rsid w:val="00246E09"/>
    <w:rsid w:val="00251A58"/>
    <w:rsid w:val="00257062"/>
    <w:rsid w:val="002578C8"/>
    <w:rsid w:val="00257F43"/>
    <w:rsid w:val="002633DE"/>
    <w:rsid w:val="00266996"/>
    <w:rsid w:val="00267991"/>
    <w:rsid w:val="00286BBD"/>
    <w:rsid w:val="00294F13"/>
    <w:rsid w:val="00297E79"/>
    <w:rsid w:val="002A1827"/>
    <w:rsid w:val="002B1C7B"/>
    <w:rsid w:val="002B6774"/>
    <w:rsid w:val="002C097C"/>
    <w:rsid w:val="002C3757"/>
    <w:rsid w:val="002CE37B"/>
    <w:rsid w:val="002D759B"/>
    <w:rsid w:val="002D7C33"/>
    <w:rsid w:val="002E2FB6"/>
    <w:rsid w:val="002E7029"/>
    <w:rsid w:val="002F1AD4"/>
    <w:rsid w:val="002F525F"/>
    <w:rsid w:val="002F711A"/>
    <w:rsid w:val="003027CE"/>
    <w:rsid w:val="0031226B"/>
    <w:rsid w:val="00314A36"/>
    <w:rsid w:val="00314BC3"/>
    <w:rsid w:val="00316E37"/>
    <w:rsid w:val="0032030B"/>
    <w:rsid w:val="00327FA5"/>
    <w:rsid w:val="00330C70"/>
    <w:rsid w:val="00332873"/>
    <w:rsid w:val="00336147"/>
    <w:rsid w:val="00337296"/>
    <w:rsid w:val="00340BA4"/>
    <w:rsid w:val="00340D99"/>
    <w:rsid w:val="00352116"/>
    <w:rsid w:val="00355BF6"/>
    <w:rsid w:val="003644D7"/>
    <w:rsid w:val="0037047E"/>
    <w:rsid w:val="003774EE"/>
    <w:rsid w:val="003802F3"/>
    <w:rsid w:val="00385E45"/>
    <w:rsid w:val="00385F34"/>
    <w:rsid w:val="0039098C"/>
    <w:rsid w:val="0039263D"/>
    <w:rsid w:val="00392A6D"/>
    <w:rsid w:val="003A0D17"/>
    <w:rsid w:val="003A19B6"/>
    <w:rsid w:val="003A1D26"/>
    <w:rsid w:val="003A6D8E"/>
    <w:rsid w:val="003B2E88"/>
    <w:rsid w:val="003B5449"/>
    <w:rsid w:val="003C025A"/>
    <w:rsid w:val="003C0CF2"/>
    <w:rsid w:val="003C47CF"/>
    <w:rsid w:val="003D1BC1"/>
    <w:rsid w:val="003D2C9B"/>
    <w:rsid w:val="003D5CFE"/>
    <w:rsid w:val="003E6047"/>
    <w:rsid w:val="003F1CDB"/>
    <w:rsid w:val="003F2B96"/>
    <w:rsid w:val="003F39F6"/>
    <w:rsid w:val="003F72B3"/>
    <w:rsid w:val="0040189F"/>
    <w:rsid w:val="00401DAA"/>
    <w:rsid w:val="004037EB"/>
    <w:rsid w:val="00405265"/>
    <w:rsid w:val="004076EE"/>
    <w:rsid w:val="00410679"/>
    <w:rsid w:val="0041432E"/>
    <w:rsid w:val="00414C9C"/>
    <w:rsid w:val="00417961"/>
    <w:rsid w:val="00420818"/>
    <w:rsid w:val="00421162"/>
    <w:rsid w:val="004263F6"/>
    <w:rsid w:val="00431F3F"/>
    <w:rsid w:val="00433553"/>
    <w:rsid w:val="00444ACE"/>
    <w:rsid w:val="00451AFD"/>
    <w:rsid w:val="00456548"/>
    <w:rsid w:val="00456737"/>
    <w:rsid w:val="00461ADF"/>
    <w:rsid w:val="004675A7"/>
    <w:rsid w:val="00476202"/>
    <w:rsid w:val="00480A06"/>
    <w:rsid w:val="00481A33"/>
    <w:rsid w:val="00482698"/>
    <w:rsid w:val="0048667A"/>
    <w:rsid w:val="004867B7"/>
    <w:rsid w:val="00487C80"/>
    <w:rsid w:val="00491D4E"/>
    <w:rsid w:val="00493CD9"/>
    <w:rsid w:val="004A265C"/>
    <w:rsid w:val="004A4437"/>
    <w:rsid w:val="004A7B81"/>
    <w:rsid w:val="004B0B7A"/>
    <w:rsid w:val="004B64E7"/>
    <w:rsid w:val="004B6D8B"/>
    <w:rsid w:val="004C3066"/>
    <w:rsid w:val="004D0E79"/>
    <w:rsid w:val="004D1E42"/>
    <w:rsid w:val="004D25CB"/>
    <w:rsid w:val="004D4FD0"/>
    <w:rsid w:val="004D50AB"/>
    <w:rsid w:val="004E1FFB"/>
    <w:rsid w:val="004E701A"/>
    <w:rsid w:val="004F250F"/>
    <w:rsid w:val="004F2F3D"/>
    <w:rsid w:val="004F36BE"/>
    <w:rsid w:val="004F4763"/>
    <w:rsid w:val="004F5E75"/>
    <w:rsid w:val="00501737"/>
    <w:rsid w:val="00502C5D"/>
    <w:rsid w:val="00510B55"/>
    <w:rsid w:val="005121F3"/>
    <w:rsid w:val="005171C1"/>
    <w:rsid w:val="005211B5"/>
    <w:rsid w:val="005212E7"/>
    <w:rsid w:val="005244A0"/>
    <w:rsid w:val="0052620A"/>
    <w:rsid w:val="00533445"/>
    <w:rsid w:val="005429BF"/>
    <w:rsid w:val="00545360"/>
    <w:rsid w:val="00545B66"/>
    <w:rsid w:val="005474CA"/>
    <w:rsid w:val="00552651"/>
    <w:rsid w:val="00552EB5"/>
    <w:rsid w:val="005579BF"/>
    <w:rsid w:val="00557CED"/>
    <w:rsid w:val="0056000E"/>
    <w:rsid w:val="00562E9B"/>
    <w:rsid w:val="00563DC4"/>
    <w:rsid w:val="00564CEA"/>
    <w:rsid w:val="00566143"/>
    <w:rsid w:val="005665A4"/>
    <w:rsid w:val="00572F98"/>
    <w:rsid w:val="00580B1C"/>
    <w:rsid w:val="0058396B"/>
    <w:rsid w:val="005876C0"/>
    <w:rsid w:val="00590B64"/>
    <w:rsid w:val="005A62EC"/>
    <w:rsid w:val="005B46F0"/>
    <w:rsid w:val="005B5355"/>
    <w:rsid w:val="005B574B"/>
    <w:rsid w:val="005D071E"/>
    <w:rsid w:val="005D118C"/>
    <w:rsid w:val="005D34CE"/>
    <w:rsid w:val="005D4314"/>
    <w:rsid w:val="005E105D"/>
    <w:rsid w:val="005E4D56"/>
    <w:rsid w:val="005E714A"/>
    <w:rsid w:val="005F024F"/>
    <w:rsid w:val="005F0606"/>
    <w:rsid w:val="005F1B8D"/>
    <w:rsid w:val="005F3056"/>
    <w:rsid w:val="005F3B9D"/>
    <w:rsid w:val="005F6F8F"/>
    <w:rsid w:val="0060425B"/>
    <w:rsid w:val="00605AEA"/>
    <w:rsid w:val="00606C6D"/>
    <w:rsid w:val="00611BC0"/>
    <w:rsid w:val="006123E5"/>
    <w:rsid w:val="00612D61"/>
    <w:rsid w:val="00614918"/>
    <w:rsid w:val="00614E38"/>
    <w:rsid w:val="00620EAB"/>
    <w:rsid w:val="00620FEB"/>
    <w:rsid w:val="00621B60"/>
    <w:rsid w:val="00623DDE"/>
    <w:rsid w:val="00624AF7"/>
    <w:rsid w:val="00624C74"/>
    <w:rsid w:val="00625D3B"/>
    <w:rsid w:val="00633B68"/>
    <w:rsid w:val="0063479B"/>
    <w:rsid w:val="00635428"/>
    <w:rsid w:val="00640D0C"/>
    <w:rsid w:val="00644B1C"/>
    <w:rsid w:val="0064631F"/>
    <w:rsid w:val="00653656"/>
    <w:rsid w:val="00662E07"/>
    <w:rsid w:val="0066557B"/>
    <w:rsid w:val="00665B10"/>
    <w:rsid w:val="006763C9"/>
    <w:rsid w:val="006812BC"/>
    <w:rsid w:val="00681B8E"/>
    <w:rsid w:val="00685829"/>
    <w:rsid w:val="006858A1"/>
    <w:rsid w:val="006858D2"/>
    <w:rsid w:val="006928BA"/>
    <w:rsid w:val="006953D2"/>
    <w:rsid w:val="006A1BE4"/>
    <w:rsid w:val="006A567E"/>
    <w:rsid w:val="006B2DFE"/>
    <w:rsid w:val="006B68B7"/>
    <w:rsid w:val="006B6F3B"/>
    <w:rsid w:val="006B717F"/>
    <w:rsid w:val="006B7979"/>
    <w:rsid w:val="006C0F78"/>
    <w:rsid w:val="006D386D"/>
    <w:rsid w:val="006E4D24"/>
    <w:rsid w:val="006E625E"/>
    <w:rsid w:val="006F2113"/>
    <w:rsid w:val="006F4C37"/>
    <w:rsid w:val="006F549A"/>
    <w:rsid w:val="006F5AF1"/>
    <w:rsid w:val="006F6B07"/>
    <w:rsid w:val="00701A5B"/>
    <w:rsid w:val="00701AE4"/>
    <w:rsid w:val="00704367"/>
    <w:rsid w:val="00710D33"/>
    <w:rsid w:val="00714100"/>
    <w:rsid w:val="007146FC"/>
    <w:rsid w:val="007232D4"/>
    <w:rsid w:val="00723980"/>
    <w:rsid w:val="007243D4"/>
    <w:rsid w:val="0072703A"/>
    <w:rsid w:val="00733C22"/>
    <w:rsid w:val="00737872"/>
    <w:rsid w:val="00737BB5"/>
    <w:rsid w:val="00742877"/>
    <w:rsid w:val="00746B35"/>
    <w:rsid w:val="00747A76"/>
    <w:rsid w:val="00752712"/>
    <w:rsid w:val="00761C20"/>
    <w:rsid w:val="00762040"/>
    <w:rsid w:val="00762940"/>
    <w:rsid w:val="007712A8"/>
    <w:rsid w:val="00772ABF"/>
    <w:rsid w:val="007734D6"/>
    <w:rsid w:val="007759A3"/>
    <w:rsid w:val="00783D6B"/>
    <w:rsid w:val="00785B39"/>
    <w:rsid w:val="007860E0"/>
    <w:rsid w:val="0078680F"/>
    <w:rsid w:val="00791D34"/>
    <w:rsid w:val="00792706"/>
    <w:rsid w:val="00795328"/>
    <w:rsid w:val="007A4545"/>
    <w:rsid w:val="007B0E67"/>
    <w:rsid w:val="007B2562"/>
    <w:rsid w:val="007B6BA1"/>
    <w:rsid w:val="007C071B"/>
    <w:rsid w:val="007C26AB"/>
    <w:rsid w:val="007C35EA"/>
    <w:rsid w:val="007C64BC"/>
    <w:rsid w:val="007D1897"/>
    <w:rsid w:val="007D55ED"/>
    <w:rsid w:val="007D795C"/>
    <w:rsid w:val="007E53CF"/>
    <w:rsid w:val="007F4B0A"/>
    <w:rsid w:val="007F4EDD"/>
    <w:rsid w:val="008059B2"/>
    <w:rsid w:val="00805E6B"/>
    <w:rsid w:val="008068CE"/>
    <w:rsid w:val="00810333"/>
    <w:rsid w:val="00810B45"/>
    <w:rsid w:val="0081140C"/>
    <w:rsid w:val="00811A3C"/>
    <w:rsid w:val="0081325D"/>
    <w:rsid w:val="00817DA3"/>
    <w:rsid w:val="00821077"/>
    <w:rsid w:val="00822FF3"/>
    <w:rsid w:val="00826A19"/>
    <w:rsid w:val="00837BE0"/>
    <w:rsid w:val="008401FD"/>
    <w:rsid w:val="0084442A"/>
    <w:rsid w:val="00846AA3"/>
    <w:rsid w:val="00847C50"/>
    <w:rsid w:val="0085109B"/>
    <w:rsid w:val="008510ED"/>
    <w:rsid w:val="00854F86"/>
    <w:rsid w:val="00856C1E"/>
    <w:rsid w:val="00860812"/>
    <w:rsid w:val="00867D2E"/>
    <w:rsid w:val="008721F5"/>
    <w:rsid w:val="0087680B"/>
    <w:rsid w:val="008813A7"/>
    <w:rsid w:val="00882F55"/>
    <w:rsid w:val="00886885"/>
    <w:rsid w:val="00886A90"/>
    <w:rsid w:val="00887006"/>
    <w:rsid w:val="008871AE"/>
    <w:rsid w:val="008907E0"/>
    <w:rsid w:val="00893289"/>
    <w:rsid w:val="00895283"/>
    <w:rsid w:val="008A02CA"/>
    <w:rsid w:val="008A2817"/>
    <w:rsid w:val="008A3645"/>
    <w:rsid w:val="008B3D95"/>
    <w:rsid w:val="008D320B"/>
    <w:rsid w:val="008D3BB7"/>
    <w:rsid w:val="008E0788"/>
    <w:rsid w:val="008E1E95"/>
    <w:rsid w:val="00900476"/>
    <w:rsid w:val="00901A83"/>
    <w:rsid w:val="0090203D"/>
    <w:rsid w:val="009114FF"/>
    <w:rsid w:val="00912668"/>
    <w:rsid w:val="0091376C"/>
    <w:rsid w:val="0091400C"/>
    <w:rsid w:val="009229E2"/>
    <w:rsid w:val="00925AD1"/>
    <w:rsid w:val="00932780"/>
    <w:rsid w:val="00942E42"/>
    <w:rsid w:val="00946377"/>
    <w:rsid w:val="00946993"/>
    <w:rsid w:val="00946E67"/>
    <w:rsid w:val="00946EBD"/>
    <w:rsid w:val="009472D5"/>
    <w:rsid w:val="00955146"/>
    <w:rsid w:val="0095574D"/>
    <w:rsid w:val="009633FA"/>
    <w:rsid w:val="00966DC1"/>
    <w:rsid w:val="0097775F"/>
    <w:rsid w:val="00982F5C"/>
    <w:rsid w:val="00987CB1"/>
    <w:rsid w:val="0099442B"/>
    <w:rsid w:val="009A0911"/>
    <w:rsid w:val="009A1802"/>
    <w:rsid w:val="009B2EC6"/>
    <w:rsid w:val="009B4652"/>
    <w:rsid w:val="009B6A4C"/>
    <w:rsid w:val="009C1F24"/>
    <w:rsid w:val="009C29BE"/>
    <w:rsid w:val="009D02FE"/>
    <w:rsid w:val="009D549E"/>
    <w:rsid w:val="009F2340"/>
    <w:rsid w:val="009F26BC"/>
    <w:rsid w:val="009F30DD"/>
    <w:rsid w:val="009F7A5B"/>
    <w:rsid w:val="00A004AB"/>
    <w:rsid w:val="00A00EED"/>
    <w:rsid w:val="00A01A75"/>
    <w:rsid w:val="00A0243C"/>
    <w:rsid w:val="00A049A4"/>
    <w:rsid w:val="00A061D7"/>
    <w:rsid w:val="00A103B9"/>
    <w:rsid w:val="00A11CF8"/>
    <w:rsid w:val="00A1573E"/>
    <w:rsid w:val="00A21A44"/>
    <w:rsid w:val="00A27F33"/>
    <w:rsid w:val="00A42CDB"/>
    <w:rsid w:val="00A44990"/>
    <w:rsid w:val="00A50928"/>
    <w:rsid w:val="00A514C3"/>
    <w:rsid w:val="00A53AD0"/>
    <w:rsid w:val="00A54825"/>
    <w:rsid w:val="00A57CB2"/>
    <w:rsid w:val="00A61697"/>
    <w:rsid w:val="00A61C94"/>
    <w:rsid w:val="00A631F8"/>
    <w:rsid w:val="00A71D9B"/>
    <w:rsid w:val="00A72230"/>
    <w:rsid w:val="00A728D9"/>
    <w:rsid w:val="00A73AF6"/>
    <w:rsid w:val="00A7469B"/>
    <w:rsid w:val="00A76BDC"/>
    <w:rsid w:val="00A907D8"/>
    <w:rsid w:val="00A90E11"/>
    <w:rsid w:val="00AA4B50"/>
    <w:rsid w:val="00AB1DDB"/>
    <w:rsid w:val="00AB27BC"/>
    <w:rsid w:val="00AB2D37"/>
    <w:rsid w:val="00AB4454"/>
    <w:rsid w:val="00AB4843"/>
    <w:rsid w:val="00AB49AC"/>
    <w:rsid w:val="00AB546D"/>
    <w:rsid w:val="00AC04AA"/>
    <w:rsid w:val="00AC2895"/>
    <w:rsid w:val="00AC2CCB"/>
    <w:rsid w:val="00AD4C4E"/>
    <w:rsid w:val="00AE5970"/>
    <w:rsid w:val="00AE7F0A"/>
    <w:rsid w:val="00AF447A"/>
    <w:rsid w:val="00AF4681"/>
    <w:rsid w:val="00AF4892"/>
    <w:rsid w:val="00B023B9"/>
    <w:rsid w:val="00B02A92"/>
    <w:rsid w:val="00B064AA"/>
    <w:rsid w:val="00B11C80"/>
    <w:rsid w:val="00B2013F"/>
    <w:rsid w:val="00B2224D"/>
    <w:rsid w:val="00B30399"/>
    <w:rsid w:val="00B30C89"/>
    <w:rsid w:val="00B45A09"/>
    <w:rsid w:val="00B46660"/>
    <w:rsid w:val="00B475F4"/>
    <w:rsid w:val="00B5047C"/>
    <w:rsid w:val="00B504BA"/>
    <w:rsid w:val="00B529CC"/>
    <w:rsid w:val="00B55EA5"/>
    <w:rsid w:val="00B5615B"/>
    <w:rsid w:val="00B5775B"/>
    <w:rsid w:val="00B630C9"/>
    <w:rsid w:val="00B800D5"/>
    <w:rsid w:val="00B82674"/>
    <w:rsid w:val="00B82EBB"/>
    <w:rsid w:val="00B91DD3"/>
    <w:rsid w:val="00B933AA"/>
    <w:rsid w:val="00BA473C"/>
    <w:rsid w:val="00BA50E3"/>
    <w:rsid w:val="00BA74BF"/>
    <w:rsid w:val="00BA7BE7"/>
    <w:rsid w:val="00BB0B03"/>
    <w:rsid w:val="00BB19B8"/>
    <w:rsid w:val="00BB4D42"/>
    <w:rsid w:val="00BC1E3B"/>
    <w:rsid w:val="00BC2026"/>
    <w:rsid w:val="00BC3D1B"/>
    <w:rsid w:val="00BC7844"/>
    <w:rsid w:val="00BD339E"/>
    <w:rsid w:val="00BD5005"/>
    <w:rsid w:val="00BD6299"/>
    <w:rsid w:val="00BE22A6"/>
    <w:rsid w:val="00C0152C"/>
    <w:rsid w:val="00C0155D"/>
    <w:rsid w:val="00C06010"/>
    <w:rsid w:val="00C0680F"/>
    <w:rsid w:val="00C07590"/>
    <w:rsid w:val="00C14377"/>
    <w:rsid w:val="00C15E02"/>
    <w:rsid w:val="00C23C18"/>
    <w:rsid w:val="00C30DB4"/>
    <w:rsid w:val="00C40084"/>
    <w:rsid w:val="00C47032"/>
    <w:rsid w:val="00C538FE"/>
    <w:rsid w:val="00C60C63"/>
    <w:rsid w:val="00C66DAE"/>
    <w:rsid w:val="00C71383"/>
    <w:rsid w:val="00C73317"/>
    <w:rsid w:val="00C73546"/>
    <w:rsid w:val="00C73736"/>
    <w:rsid w:val="00C743FC"/>
    <w:rsid w:val="00C74FFA"/>
    <w:rsid w:val="00C7794B"/>
    <w:rsid w:val="00C77DE4"/>
    <w:rsid w:val="00C803C1"/>
    <w:rsid w:val="00C850A0"/>
    <w:rsid w:val="00C94242"/>
    <w:rsid w:val="00C96FF1"/>
    <w:rsid w:val="00CB3598"/>
    <w:rsid w:val="00CC0D2C"/>
    <w:rsid w:val="00CC485D"/>
    <w:rsid w:val="00CC584F"/>
    <w:rsid w:val="00CC63B4"/>
    <w:rsid w:val="00CD55E6"/>
    <w:rsid w:val="00CE0A26"/>
    <w:rsid w:val="00CE0B7B"/>
    <w:rsid w:val="00CE1EB3"/>
    <w:rsid w:val="00CE4E67"/>
    <w:rsid w:val="00CF289B"/>
    <w:rsid w:val="00CF4750"/>
    <w:rsid w:val="00CF62CE"/>
    <w:rsid w:val="00D00A4D"/>
    <w:rsid w:val="00D01558"/>
    <w:rsid w:val="00D0228F"/>
    <w:rsid w:val="00D07A56"/>
    <w:rsid w:val="00D16F15"/>
    <w:rsid w:val="00D22981"/>
    <w:rsid w:val="00D244C1"/>
    <w:rsid w:val="00D26A09"/>
    <w:rsid w:val="00D307B3"/>
    <w:rsid w:val="00D323E0"/>
    <w:rsid w:val="00D37837"/>
    <w:rsid w:val="00D4106B"/>
    <w:rsid w:val="00D51948"/>
    <w:rsid w:val="00D52DD5"/>
    <w:rsid w:val="00D562D0"/>
    <w:rsid w:val="00D62881"/>
    <w:rsid w:val="00D646E8"/>
    <w:rsid w:val="00D663F1"/>
    <w:rsid w:val="00D664BD"/>
    <w:rsid w:val="00D70005"/>
    <w:rsid w:val="00D70820"/>
    <w:rsid w:val="00D71036"/>
    <w:rsid w:val="00D72BF2"/>
    <w:rsid w:val="00D73CB0"/>
    <w:rsid w:val="00D80410"/>
    <w:rsid w:val="00D818C4"/>
    <w:rsid w:val="00D83D40"/>
    <w:rsid w:val="00D8699C"/>
    <w:rsid w:val="00D9019A"/>
    <w:rsid w:val="00D90EFF"/>
    <w:rsid w:val="00D92211"/>
    <w:rsid w:val="00D934DE"/>
    <w:rsid w:val="00D93C67"/>
    <w:rsid w:val="00DA4897"/>
    <w:rsid w:val="00DC501B"/>
    <w:rsid w:val="00DD0B56"/>
    <w:rsid w:val="00DD5470"/>
    <w:rsid w:val="00DD78A8"/>
    <w:rsid w:val="00DE05AA"/>
    <w:rsid w:val="00DE0A57"/>
    <w:rsid w:val="00DE19C4"/>
    <w:rsid w:val="00DE5F23"/>
    <w:rsid w:val="00DF2DDC"/>
    <w:rsid w:val="00DF7A4E"/>
    <w:rsid w:val="00E01A23"/>
    <w:rsid w:val="00E03D25"/>
    <w:rsid w:val="00E03F21"/>
    <w:rsid w:val="00E0511E"/>
    <w:rsid w:val="00E05581"/>
    <w:rsid w:val="00E07BE5"/>
    <w:rsid w:val="00E13B95"/>
    <w:rsid w:val="00E1583B"/>
    <w:rsid w:val="00E15E81"/>
    <w:rsid w:val="00E1636E"/>
    <w:rsid w:val="00E17876"/>
    <w:rsid w:val="00E24C2C"/>
    <w:rsid w:val="00E25720"/>
    <w:rsid w:val="00E3064B"/>
    <w:rsid w:val="00E328A3"/>
    <w:rsid w:val="00E354EB"/>
    <w:rsid w:val="00E37A86"/>
    <w:rsid w:val="00E414D9"/>
    <w:rsid w:val="00E43E32"/>
    <w:rsid w:val="00E44B6D"/>
    <w:rsid w:val="00E4743D"/>
    <w:rsid w:val="00E53645"/>
    <w:rsid w:val="00E55F4E"/>
    <w:rsid w:val="00E6351C"/>
    <w:rsid w:val="00E66DCF"/>
    <w:rsid w:val="00E740A4"/>
    <w:rsid w:val="00E8653F"/>
    <w:rsid w:val="00E92237"/>
    <w:rsid w:val="00E92E50"/>
    <w:rsid w:val="00EA0CB5"/>
    <w:rsid w:val="00EA2722"/>
    <w:rsid w:val="00EA574F"/>
    <w:rsid w:val="00EB155A"/>
    <w:rsid w:val="00EB4787"/>
    <w:rsid w:val="00EB4B83"/>
    <w:rsid w:val="00EC3A24"/>
    <w:rsid w:val="00EC69BF"/>
    <w:rsid w:val="00ED6D07"/>
    <w:rsid w:val="00EE524E"/>
    <w:rsid w:val="00F01EF1"/>
    <w:rsid w:val="00F0378C"/>
    <w:rsid w:val="00F07837"/>
    <w:rsid w:val="00F07B1B"/>
    <w:rsid w:val="00F13D3B"/>
    <w:rsid w:val="00F238D5"/>
    <w:rsid w:val="00F240BD"/>
    <w:rsid w:val="00F30CAA"/>
    <w:rsid w:val="00F3318D"/>
    <w:rsid w:val="00F342E7"/>
    <w:rsid w:val="00F34F8B"/>
    <w:rsid w:val="00F35F26"/>
    <w:rsid w:val="00F42C3B"/>
    <w:rsid w:val="00F43CCB"/>
    <w:rsid w:val="00F442B1"/>
    <w:rsid w:val="00F464CB"/>
    <w:rsid w:val="00F469B0"/>
    <w:rsid w:val="00F5106B"/>
    <w:rsid w:val="00F54397"/>
    <w:rsid w:val="00F67565"/>
    <w:rsid w:val="00F7423C"/>
    <w:rsid w:val="00F86DEB"/>
    <w:rsid w:val="00F92C14"/>
    <w:rsid w:val="00F9395E"/>
    <w:rsid w:val="00FA4FF8"/>
    <w:rsid w:val="00FB12C4"/>
    <w:rsid w:val="00FB13F6"/>
    <w:rsid w:val="00FB2BA5"/>
    <w:rsid w:val="00FB5495"/>
    <w:rsid w:val="00FC6CCF"/>
    <w:rsid w:val="00FD16D4"/>
    <w:rsid w:val="00FD2B06"/>
    <w:rsid w:val="00FE2B02"/>
    <w:rsid w:val="00FE3EF2"/>
    <w:rsid w:val="00FE4113"/>
    <w:rsid w:val="00FE621B"/>
    <w:rsid w:val="00FF2544"/>
    <w:rsid w:val="00FF59C9"/>
    <w:rsid w:val="054B570E"/>
    <w:rsid w:val="0603C5FF"/>
    <w:rsid w:val="0FA3FDBF"/>
    <w:rsid w:val="1CDE7F9C"/>
    <w:rsid w:val="382A6C4F"/>
    <w:rsid w:val="3C8085A7"/>
    <w:rsid w:val="43C6375D"/>
    <w:rsid w:val="6103A698"/>
    <w:rsid w:val="697AD20A"/>
    <w:rsid w:val="709AD7E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F4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footer" w:uiPriority="0"/>
    <w:lsdException w:name="caption" w:semiHidden="0" w:uiPriority="35" w:unhideWhenUsed="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HTML Typewriter" w:uiPriority="0"/>
    <w:lsdException w:name="annotation subject" w:uiPriority="0"/>
    <w:lsdException w:name="Balloon Text"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D52DD5"/>
    <w:pPr>
      <w:suppressAutoHyphens/>
      <w:spacing w:after="120"/>
      <w:ind w:firstLine="708"/>
      <w:jc w:val="both"/>
    </w:pPr>
    <w:rPr>
      <w:rFonts w:ascii="Arial" w:hAnsi="Arial"/>
      <w:sz w:val="24"/>
      <w:szCs w:val="24"/>
      <w:lang w:eastAsia="ar-SA"/>
    </w:rPr>
  </w:style>
  <w:style w:type="paragraph" w:styleId="Ttulo1">
    <w:name w:val="heading 1"/>
    <w:basedOn w:val="PargrafodaLista"/>
    <w:next w:val="Normal"/>
    <w:link w:val="Ttulo1Char"/>
    <w:uiPriority w:val="9"/>
    <w:qFormat/>
    <w:rsid w:val="00882F55"/>
    <w:pPr>
      <w:numPr>
        <w:numId w:val="3"/>
      </w:numPr>
      <w:spacing w:line="360" w:lineRule="auto"/>
      <w:ind w:left="680" w:hanging="340"/>
      <w:jc w:val="left"/>
      <w:outlineLvl w:val="0"/>
    </w:pPr>
    <w:rPr>
      <w:rFonts w:cs="Arial"/>
      <w:b/>
      <w:sz w:val="32"/>
    </w:rPr>
  </w:style>
  <w:style w:type="paragraph" w:styleId="Ttulo2">
    <w:name w:val="heading 2"/>
    <w:basedOn w:val="Normal"/>
    <w:next w:val="Normal"/>
    <w:qFormat/>
    <w:rsid w:val="000068F9"/>
    <w:pPr>
      <w:keepNext/>
      <w:suppressAutoHyphens w:val="0"/>
      <w:spacing w:before="240" w:after="60"/>
      <w:ind w:firstLine="709"/>
      <w:outlineLvl w:val="1"/>
    </w:pPr>
    <w:rPr>
      <w:rFonts w:cs="Arial"/>
      <w:b/>
      <w:bCs/>
      <w:iCs/>
      <w:sz w:val="28"/>
      <w:szCs w:val="28"/>
      <w:lang w:eastAsia="pt-BR"/>
    </w:rPr>
  </w:style>
  <w:style w:type="paragraph" w:styleId="Ttulo3">
    <w:name w:val="heading 3"/>
    <w:basedOn w:val="Normal"/>
    <w:next w:val="Corpodetexto"/>
    <w:link w:val="Ttulo3Char"/>
    <w:qFormat/>
    <w:rsid w:val="002407D4"/>
    <w:pPr>
      <w:numPr>
        <w:ilvl w:val="2"/>
        <w:numId w:val="1"/>
      </w:numPr>
      <w:spacing w:before="280" w:after="280"/>
      <w:outlineLvl w:val="2"/>
    </w:pPr>
    <w:rPr>
      <w:rFonts w:eastAsia="SimSun"/>
      <w:b/>
      <w:bCs/>
      <w:szCs w:val="27"/>
      <w:lang w:eastAsia="pt-BR"/>
    </w:rPr>
  </w:style>
  <w:style w:type="paragraph" w:styleId="Ttulo4">
    <w:name w:val="heading 4"/>
    <w:basedOn w:val="Normal"/>
    <w:next w:val="Normal"/>
    <w:link w:val="Ttulo4Char"/>
    <w:uiPriority w:val="9"/>
    <w:qFormat/>
    <w:rsid w:val="009F30DD"/>
    <w:pPr>
      <w:keepNext/>
      <w:spacing w:before="240" w:after="60"/>
      <w:outlineLvl w:val="3"/>
    </w:pPr>
    <w:rPr>
      <w:rFonts w:ascii="Calibri" w:hAnsi="Calibri"/>
      <w:b/>
      <w:bCs/>
      <w:sz w:val="28"/>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Fontepargpadro1">
    <w:name w:val="Fonte parág. padrão1"/>
  </w:style>
  <w:style w:type="character" w:styleId="Nmerodepgina">
    <w:name w:val="page number"/>
    <w:basedOn w:val="Fontepargpadro1"/>
  </w:style>
  <w:style w:type="character" w:customStyle="1" w:styleId="Refdecomentrio1">
    <w:name w:val="Ref. de comentário1"/>
    <w:rPr>
      <w:sz w:val="16"/>
      <w:szCs w:val="16"/>
    </w:rPr>
  </w:style>
  <w:style w:type="character" w:styleId="Hyperlink">
    <w:name w:val="Hyperlink"/>
    <w:uiPriority w:val="99"/>
    <w:rPr>
      <w:strike w:val="0"/>
      <w:dstrike w:val="0"/>
      <w:color w:val="646464"/>
      <w:u w:val="none"/>
    </w:rPr>
  </w:style>
  <w:style w:type="character" w:styleId="Forte">
    <w:name w:val="Strong"/>
    <w:qFormat/>
    <w:rPr>
      <w:b/>
      <w:bCs/>
    </w:rPr>
  </w:style>
  <w:style w:type="character" w:customStyle="1" w:styleId="style2">
    <w:name w:val="style2"/>
    <w:basedOn w:val="Fontepargpadro1"/>
  </w:style>
  <w:style w:type="character" w:customStyle="1" w:styleId="a">
    <w:name w:val="a"/>
    <w:basedOn w:val="Fontepargpadro1"/>
  </w:style>
  <w:style w:type="character" w:customStyle="1" w:styleId="CaracteresdeNotadeRodap">
    <w:name w:val="Caracteres de Nota de Rodapé"/>
    <w:rPr>
      <w:vertAlign w:val="superscript"/>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Corpodetexto"/>
    <w:pPr>
      <w:keepNext/>
      <w:spacing w:before="240"/>
    </w:pPr>
    <w:rPr>
      <w:rFonts w:eastAsia="Arial Unicode MS" w:cs="Tahoma"/>
      <w:sz w:val="28"/>
      <w:szCs w:val="28"/>
    </w:rPr>
  </w:style>
  <w:style w:type="paragraph" w:styleId="Corpodetexto">
    <w:name w:val="Body Text"/>
    <w:basedOn w:val="Normal"/>
    <w:link w:val="CorpodetextoChar"/>
  </w:style>
  <w:style w:type="paragraph" w:styleId="Lista">
    <w:name w:val="List"/>
    <w:basedOn w:val="Corpodetexto"/>
    <w:rPr>
      <w:rFonts w:cs="Tahoma"/>
    </w:rPr>
  </w:style>
  <w:style w:type="paragraph" w:customStyle="1" w:styleId="Legenda1">
    <w:name w:val="Legenda1"/>
    <w:basedOn w:val="Normal"/>
    <w:pPr>
      <w:suppressLineNumbers/>
      <w:spacing w:before="120"/>
    </w:pPr>
    <w:rPr>
      <w:rFonts w:cs="Tahoma"/>
      <w:i/>
      <w:iCs/>
    </w:rPr>
  </w:style>
  <w:style w:type="paragraph" w:customStyle="1" w:styleId="ndice">
    <w:name w:val="Índice"/>
    <w:basedOn w:val="Normal"/>
    <w:pPr>
      <w:suppressLineNumbers/>
    </w:pPr>
    <w:rPr>
      <w:rFonts w:cs="Tahoma"/>
    </w:rPr>
  </w:style>
  <w:style w:type="paragraph" w:styleId="Recuodecorpodetexto">
    <w:name w:val="Body Text Indent"/>
    <w:basedOn w:val="Normal"/>
    <w:pPr>
      <w:spacing w:before="120" w:line="360" w:lineRule="auto"/>
      <w:ind w:left="3402"/>
    </w:pPr>
    <w:rPr>
      <w:bCs/>
    </w:rPr>
  </w:style>
  <w:style w:type="paragraph" w:styleId="Cabealho">
    <w:name w:val="header"/>
    <w:basedOn w:val="Normal"/>
    <w:link w:val="CabealhoChar"/>
    <w:uiPriority w:val="99"/>
    <w:pPr>
      <w:tabs>
        <w:tab w:val="center" w:pos="4419"/>
        <w:tab w:val="right" w:pos="8838"/>
      </w:tabs>
    </w:pPr>
    <w:rPr>
      <w:lang w:val="x-none"/>
    </w:rPr>
  </w:style>
  <w:style w:type="paragraph" w:customStyle="1" w:styleId="Recuodecorpodetexto21">
    <w:name w:val="Recuo de corpo de texto 21"/>
    <w:basedOn w:val="Normal"/>
    <w:pPr>
      <w:spacing w:before="120" w:line="360" w:lineRule="auto"/>
      <w:ind w:firstLine="709"/>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rPr>
      <w:b/>
      <w:bCs/>
    </w:rPr>
  </w:style>
  <w:style w:type="paragraph" w:styleId="Textodebalo">
    <w:name w:val="Balloon Text"/>
    <w:basedOn w:val="Normal"/>
    <w:rPr>
      <w:rFonts w:ascii="Tahoma" w:hAnsi="Tahoma" w:cs="Tahoma"/>
      <w:sz w:val="16"/>
      <w:szCs w:val="16"/>
    </w:rPr>
  </w:style>
  <w:style w:type="paragraph" w:customStyle="1" w:styleId="Estruturadodocumento1">
    <w:name w:val="Estrutura do documento1"/>
    <w:basedOn w:val="Normal"/>
    <w:pPr>
      <w:shd w:val="clear" w:color="auto" w:fill="000080"/>
    </w:pPr>
    <w:rPr>
      <w:rFonts w:ascii="Tahoma" w:hAnsi="Tahoma" w:cs="Tahoma"/>
      <w:sz w:val="20"/>
      <w:szCs w:val="20"/>
    </w:rPr>
  </w:style>
  <w:style w:type="paragraph" w:styleId="NormalWeb">
    <w:name w:val="Normal (Web)"/>
    <w:basedOn w:val="Normal"/>
    <w:uiPriority w:val="99"/>
    <w:pPr>
      <w:spacing w:before="280" w:after="280"/>
    </w:pPr>
    <w:rPr>
      <w:rFonts w:eastAsia="SimSun"/>
    </w:rPr>
  </w:style>
  <w:style w:type="paragraph" w:styleId="Rodap">
    <w:name w:val="footer"/>
    <w:basedOn w:val="Normal"/>
    <w:pPr>
      <w:tabs>
        <w:tab w:val="center" w:pos="4419"/>
        <w:tab w:val="right" w:pos="8838"/>
      </w:tabs>
    </w:pPr>
  </w:style>
  <w:style w:type="paragraph" w:styleId="Sumrio1">
    <w:name w:val="toc 1"/>
    <w:basedOn w:val="Normal"/>
    <w:next w:val="Normal"/>
    <w:autoRedefine/>
    <w:uiPriority w:val="39"/>
    <w:qFormat/>
    <w:rsid w:val="00A728D9"/>
    <w:pPr>
      <w:tabs>
        <w:tab w:val="left" w:pos="480"/>
        <w:tab w:val="left" w:pos="1200"/>
        <w:tab w:val="right" w:leader="dot" w:pos="9060"/>
      </w:tabs>
      <w:spacing w:before="120"/>
    </w:pPr>
    <w:rPr>
      <w:rFonts w:cs="Arial"/>
      <w:b/>
      <w:bCs/>
      <w:caps/>
      <w:noProof/>
      <w:szCs w:val="20"/>
    </w:rPr>
  </w:style>
  <w:style w:type="paragraph" w:styleId="Textodenotaderodap">
    <w:name w:val="footnote text"/>
    <w:basedOn w:val="Normal"/>
    <w:semiHidden/>
    <w:rPr>
      <w:sz w:val="20"/>
      <w:szCs w:val="20"/>
    </w:rPr>
  </w:style>
  <w:style w:type="paragraph" w:customStyle="1" w:styleId="style1">
    <w:name w:val="style1"/>
    <w:basedOn w:val="Normal"/>
    <w:pPr>
      <w:spacing w:before="280" w:after="280"/>
    </w:pPr>
    <w:rPr>
      <w:sz w:val="18"/>
      <w:szCs w:val="18"/>
    </w:rPr>
  </w:style>
  <w:style w:type="paragraph" w:styleId="Sumrio2">
    <w:name w:val="toc 2"/>
    <w:basedOn w:val="Normal"/>
    <w:next w:val="Normal"/>
    <w:uiPriority w:val="39"/>
    <w:qFormat/>
    <w:rsid w:val="00A728D9"/>
    <w:pPr>
      <w:tabs>
        <w:tab w:val="right" w:leader="dot" w:pos="9060"/>
      </w:tabs>
      <w:ind w:left="240"/>
    </w:pPr>
    <w:rPr>
      <w:rFonts w:cs="Arial"/>
      <w:smallCaps/>
      <w:noProof/>
      <w:sz w:val="22"/>
      <w:szCs w:val="22"/>
    </w:rPr>
  </w:style>
  <w:style w:type="paragraph" w:styleId="Sumrio3">
    <w:name w:val="toc 3"/>
    <w:basedOn w:val="Normal"/>
    <w:next w:val="Normal"/>
    <w:uiPriority w:val="39"/>
    <w:qFormat/>
    <w:rsid w:val="00A728D9"/>
    <w:pPr>
      <w:tabs>
        <w:tab w:val="right" w:leader="dot" w:pos="9060"/>
      </w:tabs>
      <w:ind w:left="480"/>
    </w:pPr>
    <w:rPr>
      <w:rFonts w:cs="Arial"/>
      <w:i/>
      <w:iCs/>
      <w:noProof/>
      <w:sz w:val="20"/>
      <w:szCs w:val="20"/>
    </w:rPr>
  </w:style>
  <w:style w:type="paragraph" w:customStyle="1" w:styleId="ndicedeilustraes1">
    <w:name w:val="Índice de ilustrações1"/>
    <w:basedOn w:val="Normal"/>
    <w:next w:val="Normal"/>
    <w:rPr>
      <w:rFonts w:cs="Arial"/>
    </w:rPr>
  </w:style>
  <w:style w:type="paragraph" w:styleId="Sumrio4">
    <w:name w:val="toc 4"/>
    <w:basedOn w:val="ndice"/>
    <w:uiPriority w:val="39"/>
    <w:pPr>
      <w:suppressLineNumbers w:val="0"/>
      <w:ind w:left="720"/>
    </w:pPr>
    <w:rPr>
      <w:rFonts w:asciiTheme="minorHAnsi" w:hAnsiTheme="minorHAnsi" w:cs="Times New Roman"/>
      <w:sz w:val="18"/>
      <w:szCs w:val="18"/>
    </w:rPr>
  </w:style>
  <w:style w:type="paragraph" w:styleId="Sumrio5">
    <w:name w:val="toc 5"/>
    <w:basedOn w:val="ndice"/>
    <w:semiHidden/>
    <w:pPr>
      <w:suppressLineNumbers w:val="0"/>
      <w:ind w:left="960"/>
    </w:pPr>
    <w:rPr>
      <w:rFonts w:asciiTheme="minorHAnsi" w:hAnsiTheme="minorHAnsi" w:cs="Times New Roman"/>
      <w:sz w:val="18"/>
      <w:szCs w:val="18"/>
    </w:rPr>
  </w:style>
  <w:style w:type="paragraph" w:styleId="Sumrio6">
    <w:name w:val="toc 6"/>
    <w:basedOn w:val="ndice"/>
    <w:semiHidden/>
    <w:pPr>
      <w:suppressLineNumbers w:val="0"/>
      <w:ind w:left="1200"/>
    </w:pPr>
    <w:rPr>
      <w:rFonts w:asciiTheme="minorHAnsi" w:hAnsiTheme="minorHAnsi" w:cs="Times New Roman"/>
      <w:sz w:val="18"/>
      <w:szCs w:val="18"/>
    </w:rPr>
  </w:style>
  <w:style w:type="paragraph" w:styleId="Sumrio7">
    <w:name w:val="toc 7"/>
    <w:basedOn w:val="ndice"/>
    <w:semiHidden/>
    <w:pPr>
      <w:suppressLineNumbers w:val="0"/>
      <w:ind w:left="1440"/>
    </w:pPr>
    <w:rPr>
      <w:rFonts w:asciiTheme="minorHAnsi" w:hAnsiTheme="minorHAnsi" w:cs="Times New Roman"/>
      <w:sz w:val="18"/>
      <w:szCs w:val="18"/>
    </w:rPr>
  </w:style>
  <w:style w:type="paragraph" w:styleId="Sumrio8">
    <w:name w:val="toc 8"/>
    <w:basedOn w:val="ndice"/>
    <w:semiHidden/>
    <w:pPr>
      <w:suppressLineNumbers w:val="0"/>
      <w:ind w:left="1680"/>
    </w:pPr>
    <w:rPr>
      <w:rFonts w:asciiTheme="minorHAnsi" w:hAnsiTheme="minorHAnsi" w:cs="Times New Roman"/>
      <w:sz w:val="18"/>
      <w:szCs w:val="18"/>
    </w:rPr>
  </w:style>
  <w:style w:type="paragraph" w:styleId="Sumrio9">
    <w:name w:val="toc 9"/>
    <w:basedOn w:val="ndice"/>
    <w:semiHidden/>
    <w:pPr>
      <w:suppressLineNumbers w:val="0"/>
      <w:ind w:left="1920"/>
    </w:pPr>
    <w:rPr>
      <w:rFonts w:asciiTheme="minorHAnsi" w:hAnsiTheme="minorHAnsi" w:cs="Times New Roman"/>
      <w:sz w:val="18"/>
      <w:szCs w:val="18"/>
    </w:rPr>
  </w:style>
  <w:style w:type="paragraph" w:customStyle="1" w:styleId="Contedo10">
    <w:name w:val="Conteúdo 10"/>
    <w:basedOn w:val="ndice"/>
    <w:pPr>
      <w:tabs>
        <w:tab w:val="right" w:leader="dot" w:pos="9637"/>
      </w:tabs>
      <w:ind w:left="2547"/>
    </w:pPr>
  </w:style>
  <w:style w:type="paragraph" w:customStyle="1" w:styleId="Contedodoquadro">
    <w:name w:val="Conteúdo do quadro"/>
    <w:basedOn w:val="Corpodetexto"/>
  </w:style>
  <w:style w:type="character" w:styleId="Refdecomentrio">
    <w:name w:val="annotation reference"/>
    <w:semiHidden/>
    <w:rsid w:val="00C538FE"/>
    <w:rPr>
      <w:sz w:val="16"/>
      <w:szCs w:val="16"/>
    </w:rPr>
  </w:style>
  <w:style w:type="paragraph" w:styleId="Textodecomentrio">
    <w:name w:val="annotation text"/>
    <w:basedOn w:val="Normal"/>
    <w:semiHidden/>
    <w:rsid w:val="00C538FE"/>
    <w:rPr>
      <w:sz w:val="20"/>
      <w:szCs w:val="20"/>
    </w:rPr>
  </w:style>
  <w:style w:type="paragraph" w:styleId="Pr-formataoHTML">
    <w:name w:val="HTML Preformatted"/>
    <w:basedOn w:val="Normal"/>
    <w:rsid w:val="0014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pt-BR"/>
    </w:rPr>
  </w:style>
  <w:style w:type="character" w:styleId="MquinadeescreverHTML">
    <w:name w:val="HTML Typewriter"/>
    <w:rsid w:val="0014724F"/>
    <w:rPr>
      <w:rFonts w:ascii="Courier New" w:eastAsia="Times New Roman" w:hAnsi="Courier New" w:cs="Courier New"/>
      <w:sz w:val="20"/>
      <w:szCs w:val="20"/>
    </w:rPr>
  </w:style>
  <w:style w:type="paragraph" w:customStyle="1" w:styleId="whs1">
    <w:name w:val="whs1"/>
    <w:basedOn w:val="Normal"/>
    <w:rsid w:val="00723980"/>
    <w:pPr>
      <w:suppressAutoHyphens w:val="0"/>
      <w:spacing w:before="100" w:beforeAutospacing="1" w:after="100" w:afterAutospacing="1"/>
    </w:pPr>
    <w:rPr>
      <w:rFonts w:eastAsia="SimSun"/>
      <w:lang w:eastAsia="zh-CN"/>
    </w:rPr>
  </w:style>
  <w:style w:type="paragraph" w:customStyle="1" w:styleId="whs3">
    <w:name w:val="whs3"/>
    <w:basedOn w:val="Normal"/>
    <w:rsid w:val="00723980"/>
    <w:pPr>
      <w:suppressAutoHyphens w:val="0"/>
      <w:spacing w:before="100" w:beforeAutospacing="1" w:after="100" w:afterAutospacing="1"/>
    </w:pPr>
    <w:rPr>
      <w:rFonts w:eastAsia="SimSun"/>
      <w:lang w:eastAsia="zh-CN"/>
    </w:rPr>
  </w:style>
  <w:style w:type="character" w:customStyle="1" w:styleId="arial2">
    <w:name w:val="arial2"/>
    <w:basedOn w:val="Fontepargpadro"/>
    <w:rsid w:val="00084BAE"/>
  </w:style>
  <w:style w:type="character" w:customStyle="1" w:styleId="intert1">
    <w:name w:val="intert1"/>
    <w:basedOn w:val="Fontepargpadro"/>
    <w:rsid w:val="00084BAE"/>
  </w:style>
  <w:style w:type="character" w:customStyle="1" w:styleId="link-external">
    <w:name w:val="link-external"/>
    <w:basedOn w:val="Fontepargpadro"/>
    <w:rsid w:val="00084BAE"/>
  </w:style>
  <w:style w:type="paragraph" w:customStyle="1" w:styleId="NormalWeb1">
    <w:name w:val="Normal (Web)1"/>
    <w:basedOn w:val="Normal"/>
    <w:rsid w:val="00737BB5"/>
    <w:pPr>
      <w:suppressAutoHyphens w:val="0"/>
      <w:spacing w:before="100" w:beforeAutospacing="1" w:after="100" w:afterAutospacing="1"/>
      <w:ind w:firstLine="750"/>
    </w:pPr>
    <w:rPr>
      <w:lang w:eastAsia="pt-BR"/>
    </w:rPr>
  </w:style>
  <w:style w:type="character" w:customStyle="1" w:styleId="textosnoticias1">
    <w:name w:val="textos_noticias1"/>
    <w:rsid w:val="001D37E2"/>
    <w:rPr>
      <w:rFonts w:ascii="Arial" w:hAnsi="Arial" w:cs="Arial" w:hint="default"/>
      <w:color w:val="FFFFFF"/>
      <w:sz w:val="18"/>
      <w:szCs w:val="18"/>
    </w:rPr>
  </w:style>
  <w:style w:type="paragraph" w:customStyle="1" w:styleId="paragrafoidentado">
    <w:name w:val="paragrafo_identado"/>
    <w:basedOn w:val="Normal"/>
    <w:rsid w:val="009A1802"/>
    <w:pPr>
      <w:suppressAutoHyphens w:val="0"/>
      <w:spacing w:before="100" w:beforeAutospacing="1" w:after="100" w:afterAutospacing="1"/>
    </w:pPr>
    <w:rPr>
      <w:lang w:eastAsia="pt-BR"/>
    </w:rPr>
  </w:style>
  <w:style w:type="character" w:customStyle="1" w:styleId="a1">
    <w:name w:val="a1"/>
    <w:rsid w:val="00A004AB"/>
    <w:rPr>
      <w:color w:val="008000"/>
      <w:sz w:val="20"/>
      <w:szCs w:val="20"/>
    </w:rPr>
  </w:style>
  <w:style w:type="paragraph" w:customStyle="1" w:styleId="fr0">
    <w:name w:val="fr0"/>
    <w:basedOn w:val="Normal"/>
    <w:rsid w:val="00A061D7"/>
    <w:pPr>
      <w:suppressAutoHyphens w:val="0"/>
      <w:spacing w:before="100" w:beforeAutospacing="1" w:after="100" w:afterAutospacing="1"/>
    </w:pPr>
    <w:rPr>
      <w:lang w:eastAsia="pt-BR"/>
    </w:rPr>
  </w:style>
  <w:style w:type="paragraph" w:customStyle="1" w:styleId="fr">
    <w:name w:val="fr"/>
    <w:basedOn w:val="Normal"/>
    <w:rsid w:val="00A061D7"/>
    <w:pPr>
      <w:suppressAutoHyphens w:val="0"/>
      <w:spacing w:before="100" w:beforeAutospacing="1" w:after="100" w:afterAutospacing="1"/>
    </w:pPr>
    <w:rPr>
      <w:lang w:eastAsia="pt-BR"/>
    </w:rPr>
  </w:style>
  <w:style w:type="character" w:customStyle="1" w:styleId="Ttulo1Char">
    <w:name w:val="Título 1 Char"/>
    <w:link w:val="Ttulo1"/>
    <w:uiPriority w:val="9"/>
    <w:rsid w:val="00882F55"/>
    <w:rPr>
      <w:rFonts w:ascii="Arial" w:hAnsi="Arial" w:cs="Arial"/>
      <w:b/>
      <w:sz w:val="32"/>
      <w:szCs w:val="24"/>
      <w:lang w:eastAsia="ar-SA"/>
    </w:rPr>
  </w:style>
  <w:style w:type="paragraph" w:styleId="Legenda">
    <w:name w:val="caption"/>
    <w:basedOn w:val="Normal"/>
    <w:next w:val="Normal"/>
    <w:uiPriority w:val="35"/>
    <w:qFormat/>
    <w:rsid w:val="00704367"/>
    <w:pPr>
      <w:spacing w:after="0"/>
      <w:jc w:val="center"/>
    </w:pPr>
    <w:rPr>
      <w:b/>
      <w:bCs/>
      <w:sz w:val="20"/>
      <w:szCs w:val="20"/>
    </w:rPr>
  </w:style>
  <w:style w:type="paragraph" w:styleId="ndicedeilustraes">
    <w:name w:val="table of figures"/>
    <w:basedOn w:val="Normal"/>
    <w:next w:val="Normal"/>
    <w:uiPriority w:val="99"/>
    <w:unhideWhenUsed/>
    <w:rsid w:val="00A01A75"/>
  </w:style>
  <w:style w:type="character" w:customStyle="1" w:styleId="CabealhoChar">
    <w:name w:val="Cabeçalho Char"/>
    <w:link w:val="Cabealho"/>
    <w:uiPriority w:val="99"/>
    <w:rsid w:val="00B45A09"/>
    <w:rPr>
      <w:sz w:val="24"/>
      <w:szCs w:val="24"/>
      <w:lang w:eastAsia="ar-SA"/>
    </w:rPr>
  </w:style>
  <w:style w:type="paragraph" w:customStyle="1" w:styleId="P2">
    <w:name w:val="P2"/>
    <w:basedOn w:val="p1"/>
    <w:rsid w:val="00042D2B"/>
    <w:pPr>
      <w:spacing w:before="120"/>
      <w:ind w:left="720"/>
    </w:pPr>
    <w:rPr>
      <w:lang w:val="pt-BR"/>
    </w:rPr>
  </w:style>
  <w:style w:type="paragraph" w:customStyle="1" w:styleId="p1">
    <w:name w:val="p1"/>
    <w:basedOn w:val="Normal"/>
    <w:rsid w:val="00042D2B"/>
    <w:pPr>
      <w:suppressAutoHyphens w:val="0"/>
      <w:ind w:left="432"/>
    </w:pPr>
    <w:rPr>
      <w:sz w:val="20"/>
      <w:szCs w:val="20"/>
      <w:lang w:val="en-US" w:eastAsia="pt-BR"/>
    </w:rPr>
  </w:style>
  <w:style w:type="paragraph" w:customStyle="1" w:styleId="GradeMdia1-nfase21">
    <w:name w:val="Grade Média 1 - Ênfase 21"/>
    <w:basedOn w:val="Normal"/>
    <w:uiPriority w:val="34"/>
    <w:qFormat/>
    <w:rsid w:val="00E8653F"/>
    <w:pPr>
      <w:suppressAutoHyphens w:val="0"/>
      <w:spacing w:after="200" w:line="276" w:lineRule="auto"/>
      <w:ind w:left="720"/>
      <w:contextualSpacing/>
    </w:pPr>
    <w:rPr>
      <w:rFonts w:ascii="Calibri" w:eastAsia="Calibri" w:hAnsi="Calibri"/>
      <w:sz w:val="22"/>
      <w:szCs w:val="22"/>
      <w:lang w:eastAsia="en-US"/>
    </w:rPr>
  </w:style>
  <w:style w:type="paragraph" w:styleId="Recuodecorpodetexto3">
    <w:name w:val="Body Text Indent 3"/>
    <w:basedOn w:val="Normal"/>
    <w:link w:val="Recuodecorpodetexto3Char"/>
    <w:uiPriority w:val="99"/>
    <w:unhideWhenUsed/>
    <w:rsid w:val="00D26A09"/>
    <w:pPr>
      <w:ind w:left="283"/>
    </w:pPr>
    <w:rPr>
      <w:sz w:val="16"/>
      <w:szCs w:val="16"/>
      <w:lang w:val="x-none"/>
    </w:rPr>
  </w:style>
  <w:style w:type="character" w:customStyle="1" w:styleId="Recuodecorpodetexto3Char">
    <w:name w:val="Recuo de corpo de texto 3 Char"/>
    <w:link w:val="Recuodecorpodetexto3"/>
    <w:uiPriority w:val="99"/>
    <w:rsid w:val="00D26A09"/>
    <w:rPr>
      <w:sz w:val="16"/>
      <w:szCs w:val="16"/>
      <w:lang w:eastAsia="ar-SA"/>
    </w:rPr>
  </w:style>
  <w:style w:type="paragraph" w:customStyle="1" w:styleId="Titulo2">
    <w:name w:val="Titulo 2"/>
    <w:basedOn w:val="Normal"/>
    <w:rsid w:val="00D26A09"/>
    <w:pPr>
      <w:numPr>
        <w:ilvl w:val="1"/>
        <w:numId w:val="2"/>
      </w:numPr>
      <w:suppressAutoHyphens w:val="0"/>
      <w:spacing w:before="720" w:after="240"/>
    </w:pPr>
    <w:rPr>
      <w:b/>
      <w:szCs w:val="20"/>
      <w:lang w:val="en-AU" w:eastAsia="pt-BR"/>
    </w:rPr>
  </w:style>
  <w:style w:type="paragraph" w:customStyle="1" w:styleId="Titulo1">
    <w:name w:val="Titulo 1"/>
    <w:basedOn w:val="Normal"/>
    <w:rsid w:val="00D26A09"/>
    <w:pPr>
      <w:numPr>
        <w:numId w:val="2"/>
      </w:numPr>
      <w:suppressAutoHyphens w:val="0"/>
      <w:spacing w:after="240"/>
      <w:outlineLvl w:val="0"/>
    </w:pPr>
    <w:rPr>
      <w:b/>
      <w:sz w:val="28"/>
      <w:szCs w:val="20"/>
      <w:lang w:val="en-AU" w:eastAsia="pt-BR"/>
    </w:rPr>
  </w:style>
  <w:style w:type="paragraph" w:customStyle="1" w:styleId="Titulo3">
    <w:name w:val="Titulo 3"/>
    <w:basedOn w:val="Normal"/>
    <w:rsid w:val="00D26A09"/>
    <w:pPr>
      <w:numPr>
        <w:ilvl w:val="2"/>
        <w:numId w:val="2"/>
      </w:numPr>
      <w:suppressAutoHyphens w:val="0"/>
      <w:spacing w:before="120"/>
    </w:pPr>
    <w:rPr>
      <w:b/>
      <w:noProof/>
      <w:sz w:val="20"/>
      <w:szCs w:val="20"/>
      <w:lang w:val="en-AU" w:eastAsia="pt-BR"/>
    </w:rPr>
  </w:style>
  <w:style w:type="character" w:customStyle="1" w:styleId="Ttulo4Char">
    <w:name w:val="Título 4 Char"/>
    <w:link w:val="Ttulo4"/>
    <w:uiPriority w:val="9"/>
    <w:semiHidden/>
    <w:rsid w:val="009F30DD"/>
    <w:rPr>
      <w:rFonts w:ascii="Calibri" w:eastAsia="Times New Roman" w:hAnsi="Calibri" w:cs="Times New Roman"/>
      <w:b/>
      <w:bCs/>
      <w:sz w:val="28"/>
      <w:szCs w:val="28"/>
      <w:lang w:eastAsia="ar-SA"/>
    </w:rPr>
  </w:style>
  <w:style w:type="paragraph" w:customStyle="1" w:styleId="P10">
    <w:name w:val="P1"/>
    <w:basedOn w:val="Normal"/>
    <w:rsid w:val="009F30DD"/>
    <w:pPr>
      <w:suppressAutoHyphens w:val="0"/>
      <w:spacing w:before="120"/>
      <w:ind w:left="720"/>
    </w:pPr>
    <w:rPr>
      <w:sz w:val="20"/>
      <w:szCs w:val="20"/>
      <w:lang w:eastAsia="pt-BR"/>
    </w:rPr>
  </w:style>
  <w:style w:type="paragraph" w:customStyle="1" w:styleId="P3">
    <w:name w:val="P3"/>
    <w:basedOn w:val="P10"/>
    <w:rsid w:val="009F30DD"/>
    <w:pPr>
      <w:ind w:left="2098"/>
    </w:pPr>
  </w:style>
  <w:style w:type="paragraph" w:customStyle="1" w:styleId="Figura">
    <w:name w:val="Figura"/>
    <w:basedOn w:val="Normal"/>
    <w:rsid w:val="009F30DD"/>
    <w:pPr>
      <w:suppressAutoHyphens w:val="0"/>
      <w:spacing w:before="120"/>
      <w:jc w:val="center"/>
    </w:pPr>
    <w:rPr>
      <w:i/>
      <w:sz w:val="16"/>
      <w:szCs w:val="20"/>
      <w:lang w:val="en-US" w:eastAsia="en-US"/>
    </w:rPr>
  </w:style>
  <w:style w:type="paragraph" w:customStyle="1" w:styleId="TtulodaTabela">
    <w:name w:val="Título da Tabela"/>
    <w:basedOn w:val="Normal"/>
    <w:rsid w:val="009F30DD"/>
    <w:pPr>
      <w:suppressLineNumbers/>
    </w:pPr>
    <w:rPr>
      <w:b/>
      <w:bCs/>
      <w:iCs/>
      <w:szCs w:val="20"/>
    </w:rPr>
  </w:style>
  <w:style w:type="paragraph" w:styleId="PargrafodaLista">
    <w:name w:val="List Paragraph"/>
    <w:basedOn w:val="Normal"/>
    <w:uiPriority w:val="72"/>
    <w:qFormat/>
    <w:rsid w:val="00614E38"/>
    <w:pPr>
      <w:ind w:left="720"/>
      <w:contextualSpacing/>
    </w:pPr>
  </w:style>
  <w:style w:type="paragraph" w:styleId="Citao">
    <w:name w:val="Quote"/>
    <w:basedOn w:val="Normal"/>
    <w:next w:val="Normal"/>
    <w:link w:val="CitaoChar"/>
    <w:uiPriority w:val="73"/>
    <w:qFormat/>
    <w:rsid w:val="004F5E75"/>
    <w:pPr>
      <w:ind w:left="2268" w:firstLine="0"/>
    </w:pPr>
    <w:rPr>
      <w:iCs/>
      <w:color w:val="000000" w:themeColor="text1"/>
      <w:sz w:val="20"/>
    </w:rPr>
  </w:style>
  <w:style w:type="character" w:customStyle="1" w:styleId="CitaoChar">
    <w:name w:val="Citação Char"/>
    <w:basedOn w:val="Fontepargpadro"/>
    <w:link w:val="Citao"/>
    <w:uiPriority w:val="73"/>
    <w:rsid w:val="004F5E75"/>
    <w:rPr>
      <w:rFonts w:ascii="Arial" w:hAnsi="Arial"/>
      <w:iCs/>
      <w:color w:val="000000" w:themeColor="text1"/>
      <w:szCs w:val="24"/>
      <w:lang w:eastAsia="ar-SA"/>
    </w:rPr>
  </w:style>
  <w:style w:type="paragraph" w:styleId="Remissivo1">
    <w:name w:val="index 1"/>
    <w:basedOn w:val="Normal"/>
    <w:next w:val="Normal"/>
    <w:autoRedefine/>
    <w:uiPriority w:val="99"/>
    <w:unhideWhenUsed/>
    <w:rsid w:val="00385E45"/>
    <w:pPr>
      <w:ind w:left="240" w:hanging="240"/>
    </w:pPr>
    <w:rPr>
      <w:rFonts w:asciiTheme="minorHAnsi" w:hAnsiTheme="minorHAnsi"/>
      <w:sz w:val="20"/>
      <w:szCs w:val="20"/>
    </w:rPr>
  </w:style>
  <w:style w:type="paragraph" w:styleId="Remissivo2">
    <w:name w:val="index 2"/>
    <w:basedOn w:val="Normal"/>
    <w:next w:val="Normal"/>
    <w:autoRedefine/>
    <w:uiPriority w:val="99"/>
    <w:unhideWhenUsed/>
    <w:rsid w:val="00385E45"/>
    <w:pPr>
      <w:ind w:left="480" w:hanging="240"/>
    </w:pPr>
    <w:rPr>
      <w:rFonts w:asciiTheme="minorHAnsi" w:hAnsiTheme="minorHAnsi"/>
      <w:sz w:val="20"/>
      <w:szCs w:val="20"/>
    </w:rPr>
  </w:style>
  <w:style w:type="paragraph" w:styleId="Remissivo3">
    <w:name w:val="index 3"/>
    <w:basedOn w:val="Normal"/>
    <w:next w:val="Normal"/>
    <w:autoRedefine/>
    <w:uiPriority w:val="99"/>
    <w:unhideWhenUsed/>
    <w:rsid w:val="00385E45"/>
    <w:pPr>
      <w:ind w:left="720" w:hanging="240"/>
    </w:pPr>
    <w:rPr>
      <w:rFonts w:asciiTheme="minorHAnsi" w:hAnsiTheme="minorHAnsi"/>
      <w:sz w:val="20"/>
      <w:szCs w:val="20"/>
    </w:rPr>
  </w:style>
  <w:style w:type="paragraph" w:styleId="Remissivo4">
    <w:name w:val="index 4"/>
    <w:basedOn w:val="Normal"/>
    <w:next w:val="Normal"/>
    <w:autoRedefine/>
    <w:uiPriority w:val="99"/>
    <w:unhideWhenUsed/>
    <w:rsid w:val="00385E45"/>
    <w:pPr>
      <w:ind w:left="960" w:hanging="240"/>
    </w:pPr>
    <w:rPr>
      <w:rFonts w:asciiTheme="minorHAnsi" w:hAnsiTheme="minorHAnsi"/>
      <w:sz w:val="20"/>
      <w:szCs w:val="20"/>
    </w:rPr>
  </w:style>
  <w:style w:type="paragraph" w:styleId="Remissivo5">
    <w:name w:val="index 5"/>
    <w:basedOn w:val="Normal"/>
    <w:next w:val="Normal"/>
    <w:autoRedefine/>
    <w:uiPriority w:val="99"/>
    <w:unhideWhenUsed/>
    <w:rsid w:val="00385E45"/>
    <w:pPr>
      <w:ind w:left="1200" w:hanging="240"/>
    </w:pPr>
    <w:rPr>
      <w:rFonts w:asciiTheme="minorHAnsi" w:hAnsiTheme="minorHAnsi"/>
      <w:sz w:val="20"/>
      <w:szCs w:val="20"/>
    </w:rPr>
  </w:style>
  <w:style w:type="paragraph" w:styleId="Remissivo6">
    <w:name w:val="index 6"/>
    <w:basedOn w:val="Normal"/>
    <w:next w:val="Normal"/>
    <w:autoRedefine/>
    <w:uiPriority w:val="99"/>
    <w:unhideWhenUsed/>
    <w:rsid w:val="00385E45"/>
    <w:pPr>
      <w:ind w:left="1440" w:hanging="240"/>
    </w:pPr>
    <w:rPr>
      <w:rFonts w:asciiTheme="minorHAnsi" w:hAnsiTheme="minorHAnsi"/>
      <w:sz w:val="20"/>
      <w:szCs w:val="20"/>
    </w:rPr>
  </w:style>
  <w:style w:type="paragraph" w:styleId="Remissivo7">
    <w:name w:val="index 7"/>
    <w:basedOn w:val="Normal"/>
    <w:next w:val="Normal"/>
    <w:autoRedefine/>
    <w:uiPriority w:val="99"/>
    <w:unhideWhenUsed/>
    <w:rsid w:val="00385E45"/>
    <w:pPr>
      <w:ind w:left="1680" w:hanging="240"/>
    </w:pPr>
    <w:rPr>
      <w:rFonts w:asciiTheme="minorHAnsi" w:hAnsiTheme="minorHAnsi"/>
      <w:sz w:val="20"/>
      <w:szCs w:val="20"/>
    </w:rPr>
  </w:style>
  <w:style w:type="paragraph" w:styleId="Remissivo8">
    <w:name w:val="index 8"/>
    <w:basedOn w:val="Normal"/>
    <w:next w:val="Normal"/>
    <w:autoRedefine/>
    <w:uiPriority w:val="99"/>
    <w:unhideWhenUsed/>
    <w:rsid w:val="00385E45"/>
    <w:pPr>
      <w:ind w:left="1920" w:hanging="240"/>
    </w:pPr>
    <w:rPr>
      <w:rFonts w:asciiTheme="minorHAnsi" w:hAnsiTheme="minorHAnsi"/>
      <w:sz w:val="20"/>
      <w:szCs w:val="20"/>
    </w:rPr>
  </w:style>
  <w:style w:type="paragraph" w:styleId="Remissivo9">
    <w:name w:val="index 9"/>
    <w:basedOn w:val="Normal"/>
    <w:next w:val="Normal"/>
    <w:autoRedefine/>
    <w:uiPriority w:val="99"/>
    <w:unhideWhenUsed/>
    <w:rsid w:val="00385E45"/>
    <w:pPr>
      <w:ind w:left="2160" w:hanging="240"/>
    </w:pPr>
    <w:rPr>
      <w:rFonts w:asciiTheme="minorHAnsi" w:hAnsiTheme="minorHAnsi"/>
      <w:sz w:val="20"/>
      <w:szCs w:val="20"/>
    </w:rPr>
  </w:style>
  <w:style w:type="paragraph" w:styleId="Ttulodendiceremissivo">
    <w:name w:val="index heading"/>
    <w:basedOn w:val="Normal"/>
    <w:next w:val="Remissivo1"/>
    <w:uiPriority w:val="99"/>
    <w:unhideWhenUsed/>
    <w:rsid w:val="00385E45"/>
    <w:pPr>
      <w:spacing w:before="120"/>
    </w:pPr>
    <w:rPr>
      <w:rFonts w:asciiTheme="minorHAnsi" w:hAnsiTheme="minorHAnsi"/>
      <w:b/>
      <w:bCs/>
      <w:i/>
      <w:iCs/>
      <w:sz w:val="20"/>
      <w:szCs w:val="20"/>
    </w:rPr>
  </w:style>
  <w:style w:type="paragraph" w:styleId="CabealhodoSumrio">
    <w:name w:val="TOC Heading"/>
    <w:basedOn w:val="Ttulo1"/>
    <w:next w:val="Normal"/>
    <w:uiPriority w:val="39"/>
    <w:unhideWhenUsed/>
    <w:qFormat/>
    <w:rsid w:val="00385E45"/>
    <w:pPr>
      <w:keepLines/>
      <w:suppressAutoHyphens w:val="0"/>
      <w:spacing w:before="480" w:line="276" w:lineRule="auto"/>
      <w:outlineLvl w:val="9"/>
    </w:pPr>
    <w:rPr>
      <w:rFonts w:asciiTheme="majorHAnsi" w:eastAsiaTheme="majorEastAsia" w:hAnsiTheme="majorHAnsi" w:cstheme="majorBidi"/>
      <w:color w:val="2E74B5" w:themeColor="accent1" w:themeShade="BF"/>
      <w:sz w:val="28"/>
      <w:szCs w:val="28"/>
      <w:lang w:eastAsia="pt-BR"/>
    </w:rPr>
  </w:style>
  <w:style w:type="paragraph" w:styleId="Ttulo">
    <w:name w:val="Title"/>
    <w:basedOn w:val="Normal"/>
    <w:next w:val="Normal"/>
    <w:link w:val="TtuloChar"/>
    <w:uiPriority w:val="10"/>
    <w:qFormat/>
    <w:rsid w:val="002E2FB6"/>
    <w:pPr>
      <w:spacing w:line="360" w:lineRule="auto"/>
      <w:jc w:val="center"/>
    </w:pPr>
    <w:rPr>
      <w:rFonts w:cs="Arial"/>
      <w:b/>
    </w:rPr>
  </w:style>
  <w:style w:type="character" w:customStyle="1" w:styleId="TtuloChar">
    <w:name w:val="Título Char"/>
    <w:basedOn w:val="Fontepargpadro"/>
    <w:link w:val="Ttulo"/>
    <w:uiPriority w:val="10"/>
    <w:rsid w:val="002E2FB6"/>
    <w:rPr>
      <w:rFonts w:ascii="Arial" w:hAnsi="Arial" w:cs="Arial"/>
      <w:b/>
      <w:sz w:val="24"/>
      <w:szCs w:val="24"/>
      <w:lang w:eastAsia="ar-SA"/>
    </w:rPr>
  </w:style>
  <w:style w:type="paragraph" w:styleId="Bibliografia">
    <w:name w:val="Bibliography"/>
    <w:basedOn w:val="Normal"/>
    <w:next w:val="Normal"/>
    <w:uiPriority w:val="70"/>
    <w:rsid w:val="00F469B0"/>
  </w:style>
  <w:style w:type="paragraph" w:styleId="Reviso">
    <w:name w:val="Revision"/>
    <w:hidden/>
    <w:uiPriority w:val="71"/>
    <w:rsid w:val="00946EBD"/>
    <w:rPr>
      <w:rFonts w:ascii="Arial" w:hAnsi="Arial"/>
      <w:sz w:val="24"/>
      <w:szCs w:val="24"/>
      <w:lang w:eastAsia="ar-SA"/>
    </w:rPr>
  </w:style>
  <w:style w:type="character" w:customStyle="1" w:styleId="normaltextrun">
    <w:name w:val="normaltextrun"/>
    <w:basedOn w:val="Fontepargpadro"/>
    <w:rsid w:val="004E1FFB"/>
  </w:style>
  <w:style w:type="character" w:customStyle="1" w:styleId="eop">
    <w:name w:val="eop"/>
    <w:basedOn w:val="Fontepargpadro"/>
    <w:rsid w:val="004E1FFB"/>
  </w:style>
  <w:style w:type="character" w:customStyle="1" w:styleId="Ttulo3Char">
    <w:name w:val="Título 3 Char"/>
    <w:basedOn w:val="Fontepargpadro"/>
    <w:link w:val="Ttulo3"/>
    <w:rsid w:val="00084545"/>
    <w:rPr>
      <w:rFonts w:ascii="Arial" w:eastAsia="SimSun" w:hAnsi="Arial"/>
      <w:b/>
      <w:bCs/>
      <w:sz w:val="24"/>
      <w:szCs w:val="27"/>
      <w:lang w:eastAsia="pt-BR"/>
    </w:rPr>
  </w:style>
  <w:style w:type="character" w:customStyle="1" w:styleId="CorpodetextoChar">
    <w:name w:val="Corpo de texto Char"/>
    <w:basedOn w:val="Fontepargpadro"/>
    <w:link w:val="Corpodetexto"/>
    <w:rsid w:val="00084545"/>
    <w:rPr>
      <w:rFonts w:ascii="Arial" w:hAnsi="Arial"/>
      <w:sz w:val="24"/>
      <w:szCs w:val="24"/>
      <w:lang w:eastAsia="ar-SA"/>
    </w:rPr>
  </w:style>
  <w:style w:type="character" w:customStyle="1" w:styleId="apple-converted-space">
    <w:name w:val="apple-converted-space"/>
    <w:basedOn w:val="Fontepargpadro"/>
    <w:rsid w:val="00791D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footer" w:uiPriority="0"/>
    <w:lsdException w:name="caption" w:semiHidden="0" w:uiPriority="35" w:unhideWhenUsed="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HTML Typewriter" w:uiPriority="0"/>
    <w:lsdException w:name="annotation subject" w:uiPriority="0"/>
    <w:lsdException w:name="Balloon Text"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D52DD5"/>
    <w:pPr>
      <w:suppressAutoHyphens/>
      <w:spacing w:after="120"/>
      <w:ind w:firstLine="708"/>
      <w:jc w:val="both"/>
    </w:pPr>
    <w:rPr>
      <w:rFonts w:ascii="Arial" w:hAnsi="Arial"/>
      <w:sz w:val="24"/>
      <w:szCs w:val="24"/>
      <w:lang w:eastAsia="ar-SA"/>
    </w:rPr>
  </w:style>
  <w:style w:type="paragraph" w:styleId="Ttulo1">
    <w:name w:val="heading 1"/>
    <w:basedOn w:val="PargrafodaLista"/>
    <w:next w:val="Normal"/>
    <w:link w:val="Ttulo1Char"/>
    <w:uiPriority w:val="9"/>
    <w:qFormat/>
    <w:rsid w:val="00882F55"/>
    <w:pPr>
      <w:numPr>
        <w:numId w:val="3"/>
      </w:numPr>
      <w:spacing w:line="360" w:lineRule="auto"/>
      <w:ind w:left="680" w:hanging="340"/>
      <w:jc w:val="left"/>
      <w:outlineLvl w:val="0"/>
    </w:pPr>
    <w:rPr>
      <w:rFonts w:cs="Arial"/>
      <w:b/>
      <w:sz w:val="32"/>
    </w:rPr>
  </w:style>
  <w:style w:type="paragraph" w:styleId="Ttulo2">
    <w:name w:val="heading 2"/>
    <w:basedOn w:val="Normal"/>
    <w:next w:val="Normal"/>
    <w:qFormat/>
    <w:rsid w:val="000068F9"/>
    <w:pPr>
      <w:keepNext/>
      <w:suppressAutoHyphens w:val="0"/>
      <w:spacing w:before="240" w:after="60"/>
      <w:ind w:firstLine="709"/>
      <w:outlineLvl w:val="1"/>
    </w:pPr>
    <w:rPr>
      <w:rFonts w:cs="Arial"/>
      <w:b/>
      <w:bCs/>
      <w:iCs/>
      <w:sz w:val="28"/>
      <w:szCs w:val="28"/>
      <w:lang w:eastAsia="pt-BR"/>
    </w:rPr>
  </w:style>
  <w:style w:type="paragraph" w:styleId="Ttulo3">
    <w:name w:val="heading 3"/>
    <w:basedOn w:val="Normal"/>
    <w:next w:val="Corpodetexto"/>
    <w:link w:val="Ttulo3Char"/>
    <w:qFormat/>
    <w:rsid w:val="002407D4"/>
    <w:pPr>
      <w:numPr>
        <w:ilvl w:val="2"/>
        <w:numId w:val="1"/>
      </w:numPr>
      <w:spacing w:before="280" w:after="280"/>
      <w:outlineLvl w:val="2"/>
    </w:pPr>
    <w:rPr>
      <w:rFonts w:eastAsia="SimSun"/>
      <w:b/>
      <w:bCs/>
      <w:szCs w:val="27"/>
      <w:lang w:eastAsia="pt-BR"/>
    </w:rPr>
  </w:style>
  <w:style w:type="paragraph" w:styleId="Ttulo4">
    <w:name w:val="heading 4"/>
    <w:basedOn w:val="Normal"/>
    <w:next w:val="Normal"/>
    <w:link w:val="Ttulo4Char"/>
    <w:uiPriority w:val="9"/>
    <w:qFormat/>
    <w:rsid w:val="009F30DD"/>
    <w:pPr>
      <w:keepNext/>
      <w:spacing w:before="240" w:after="60"/>
      <w:outlineLvl w:val="3"/>
    </w:pPr>
    <w:rPr>
      <w:rFonts w:ascii="Calibri" w:hAnsi="Calibri"/>
      <w:b/>
      <w:bCs/>
      <w:sz w:val="28"/>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Fontepargpadro1">
    <w:name w:val="Fonte parág. padrão1"/>
  </w:style>
  <w:style w:type="character" w:styleId="Nmerodepgina">
    <w:name w:val="page number"/>
    <w:basedOn w:val="Fontepargpadro1"/>
  </w:style>
  <w:style w:type="character" w:customStyle="1" w:styleId="Refdecomentrio1">
    <w:name w:val="Ref. de comentário1"/>
    <w:rPr>
      <w:sz w:val="16"/>
      <w:szCs w:val="16"/>
    </w:rPr>
  </w:style>
  <w:style w:type="character" w:styleId="Hyperlink">
    <w:name w:val="Hyperlink"/>
    <w:uiPriority w:val="99"/>
    <w:rPr>
      <w:strike w:val="0"/>
      <w:dstrike w:val="0"/>
      <w:color w:val="646464"/>
      <w:u w:val="none"/>
    </w:rPr>
  </w:style>
  <w:style w:type="character" w:styleId="Forte">
    <w:name w:val="Strong"/>
    <w:qFormat/>
    <w:rPr>
      <w:b/>
      <w:bCs/>
    </w:rPr>
  </w:style>
  <w:style w:type="character" w:customStyle="1" w:styleId="style2">
    <w:name w:val="style2"/>
    <w:basedOn w:val="Fontepargpadro1"/>
  </w:style>
  <w:style w:type="character" w:customStyle="1" w:styleId="a">
    <w:name w:val="a"/>
    <w:basedOn w:val="Fontepargpadro1"/>
  </w:style>
  <w:style w:type="character" w:customStyle="1" w:styleId="CaracteresdeNotadeRodap">
    <w:name w:val="Caracteres de Nota de Rodapé"/>
    <w:rPr>
      <w:vertAlign w:val="superscript"/>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character" w:customStyle="1" w:styleId="CaracteresdeNotadeFim">
    <w:name w:val="Caracteres de Nota de Fim"/>
  </w:style>
  <w:style w:type="paragraph" w:customStyle="1" w:styleId="Captulo">
    <w:name w:val="Capítulo"/>
    <w:basedOn w:val="Normal"/>
    <w:next w:val="Corpodetexto"/>
    <w:pPr>
      <w:keepNext/>
      <w:spacing w:before="240"/>
    </w:pPr>
    <w:rPr>
      <w:rFonts w:eastAsia="Arial Unicode MS" w:cs="Tahoma"/>
      <w:sz w:val="28"/>
      <w:szCs w:val="28"/>
    </w:rPr>
  </w:style>
  <w:style w:type="paragraph" w:styleId="Corpodetexto">
    <w:name w:val="Body Text"/>
    <w:basedOn w:val="Normal"/>
    <w:link w:val="CorpodetextoChar"/>
  </w:style>
  <w:style w:type="paragraph" w:styleId="Lista">
    <w:name w:val="List"/>
    <w:basedOn w:val="Corpodetexto"/>
    <w:rPr>
      <w:rFonts w:cs="Tahoma"/>
    </w:rPr>
  </w:style>
  <w:style w:type="paragraph" w:customStyle="1" w:styleId="Legenda1">
    <w:name w:val="Legenda1"/>
    <w:basedOn w:val="Normal"/>
    <w:pPr>
      <w:suppressLineNumbers/>
      <w:spacing w:before="120"/>
    </w:pPr>
    <w:rPr>
      <w:rFonts w:cs="Tahoma"/>
      <w:i/>
      <w:iCs/>
    </w:rPr>
  </w:style>
  <w:style w:type="paragraph" w:customStyle="1" w:styleId="ndice">
    <w:name w:val="Índice"/>
    <w:basedOn w:val="Normal"/>
    <w:pPr>
      <w:suppressLineNumbers/>
    </w:pPr>
    <w:rPr>
      <w:rFonts w:cs="Tahoma"/>
    </w:rPr>
  </w:style>
  <w:style w:type="paragraph" w:styleId="Recuodecorpodetexto">
    <w:name w:val="Body Text Indent"/>
    <w:basedOn w:val="Normal"/>
    <w:pPr>
      <w:spacing w:before="120" w:line="360" w:lineRule="auto"/>
      <w:ind w:left="3402"/>
    </w:pPr>
    <w:rPr>
      <w:bCs/>
    </w:rPr>
  </w:style>
  <w:style w:type="paragraph" w:styleId="Cabealho">
    <w:name w:val="header"/>
    <w:basedOn w:val="Normal"/>
    <w:link w:val="CabealhoChar"/>
    <w:uiPriority w:val="99"/>
    <w:pPr>
      <w:tabs>
        <w:tab w:val="center" w:pos="4419"/>
        <w:tab w:val="right" w:pos="8838"/>
      </w:tabs>
    </w:pPr>
    <w:rPr>
      <w:lang w:val="x-none"/>
    </w:rPr>
  </w:style>
  <w:style w:type="paragraph" w:customStyle="1" w:styleId="Recuodecorpodetexto21">
    <w:name w:val="Recuo de corpo de texto 21"/>
    <w:basedOn w:val="Normal"/>
    <w:pPr>
      <w:spacing w:before="120" w:line="360" w:lineRule="auto"/>
      <w:ind w:firstLine="709"/>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rPr>
      <w:b/>
      <w:bCs/>
    </w:rPr>
  </w:style>
  <w:style w:type="paragraph" w:styleId="Textodebalo">
    <w:name w:val="Balloon Text"/>
    <w:basedOn w:val="Normal"/>
    <w:rPr>
      <w:rFonts w:ascii="Tahoma" w:hAnsi="Tahoma" w:cs="Tahoma"/>
      <w:sz w:val="16"/>
      <w:szCs w:val="16"/>
    </w:rPr>
  </w:style>
  <w:style w:type="paragraph" w:customStyle="1" w:styleId="Estruturadodocumento1">
    <w:name w:val="Estrutura do documento1"/>
    <w:basedOn w:val="Normal"/>
    <w:pPr>
      <w:shd w:val="clear" w:color="auto" w:fill="000080"/>
    </w:pPr>
    <w:rPr>
      <w:rFonts w:ascii="Tahoma" w:hAnsi="Tahoma" w:cs="Tahoma"/>
      <w:sz w:val="20"/>
      <w:szCs w:val="20"/>
    </w:rPr>
  </w:style>
  <w:style w:type="paragraph" w:styleId="NormalWeb">
    <w:name w:val="Normal (Web)"/>
    <w:basedOn w:val="Normal"/>
    <w:uiPriority w:val="99"/>
    <w:pPr>
      <w:spacing w:before="280" w:after="280"/>
    </w:pPr>
    <w:rPr>
      <w:rFonts w:eastAsia="SimSun"/>
    </w:rPr>
  </w:style>
  <w:style w:type="paragraph" w:styleId="Rodap">
    <w:name w:val="footer"/>
    <w:basedOn w:val="Normal"/>
    <w:pPr>
      <w:tabs>
        <w:tab w:val="center" w:pos="4419"/>
        <w:tab w:val="right" w:pos="8838"/>
      </w:tabs>
    </w:pPr>
  </w:style>
  <w:style w:type="paragraph" w:styleId="Sumrio1">
    <w:name w:val="toc 1"/>
    <w:basedOn w:val="Normal"/>
    <w:next w:val="Normal"/>
    <w:autoRedefine/>
    <w:uiPriority w:val="39"/>
    <w:qFormat/>
    <w:rsid w:val="00A728D9"/>
    <w:pPr>
      <w:tabs>
        <w:tab w:val="left" w:pos="480"/>
        <w:tab w:val="left" w:pos="1200"/>
        <w:tab w:val="right" w:leader="dot" w:pos="9060"/>
      </w:tabs>
      <w:spacing w:before="120"/>
    </w:pPr>
    <w:rPr>
      <w:rFonts w:cs="Arial"/>
      <w:b/>
      <w:bCs/>
      <w:caps/>
      <w:noProof/>
      <w:szCs w:val="20"/>
    </w:rPr>
  </w:style>
  <w:style w:type="paragraph" w:styleId="Textodenotaderodap">
    <w:name w:val="footnote text"/>
    <w:basedOn w:val="Normal"/>
    <w:semiHidden/>
    <w:rPr>
      <w:sz w:val="20"/>
      <w:szCs w:val="20"/>
    </w:rPr>
  </w:style>
  <w:style w:type="paragraph" w:customStyle="1" w:styleId="style1">
    <w:name w:val="style1"/>
    <w:basedOn w:val="Normal"/>
    <w:pPr>
      <w:spacing w:before="280" w:after="280"/>
    </w:pPr>
    <w:rPr>
      <w:sz w:val="18"/>
      <w:szCs w:val="18"/>
    </w:rPr>
  </w:style>
  <w:style w:type="paragraph" w:styleId="Sumrio2">
    <w:name w:val="toc 2"/>
    <w:basedOn w:val="Normal"/>
    <w:next w:val="Normal"/>
    <w:uiPriority w:val="39"/>
    <w:qFormat/>
    <w:rsid w:val="00A728D9"/>
    <w:pPr>
      <w:tabs>
        <w:tab w:val="right" w:leader="dot" w:pos="9060"/>
      </w:tabs>
      <w:ind w:left="240"/>
    </w:pPr>
    <w:rPr>
      <w:rFonts w:cs="Arial"/>
      <w:smallCaps/>
      <w:noProof/>
      <w:sz w:val="22"/>
      <w:szCs w:val="22"/>
    </w:rPr>
  </w:style>
  <w:style w:type="paragraph" w:styleId="Sumrio3">
    <w:name w:val="toc 3"/>
    <w:basedOn w:val="Normal"/>
    <w:next w:val="Normal"/>
    <w:uiPriority w:val="39"/>
    <w:qFormat/>
    <w:rsid w:val="00A728D9"/>
    <w:pPr>
      <w:tabs>
        <w:tab w:val="right" w:leader="dot" w:pos="9060"/>
      </w:tabs>
      <w:ind w:left="480"/>
    </w:pPr>
    <w:rPr>
      <w:rFonts w:cs="Arial"/>
      <w:i/>
      <w:iCs/>
      <w:noProof/>
      <w:sz w:val="20"/>
      <w:szCs w:val="20"/>
    </w:rPr>
  </w:style>
  <w:style w:type="paragraph" w:customStyle="1" w:styleId="ndicedeilustraes1">
    <w:name w:val="Índice de ilustrações1"/>
    <w:basedOn w:val="Normal"/>
    <w:next w:val="Normal"/>
    <w:rPr>
      <w:rFonts w:cs="Arial"/>
    </w:rPr>
  </w:style>
  <w:style w:type="paragraph" w:styleId="Sumrio4">
    <w:name w:val="toc 4"/>
    <w:basedOn w:val="ndice"/>
    <w:uiPriority w:val="39"/>
    <w:pPr>
      <w:suppressLineNumbers w:val="0"/>
      <w:ind w:left="720"/>
    </w:pPr>
    <w:rPr>
      <w:rFonts w:asciiTheme="minorHAnsi" w:hAnsiTheme="minorHAnsi" w:cs="Times New Roman"/>
      <w:sz w:val="18"/>
      <w:szCs w:val="18"/>
    </w:rPr>
  </w:style>
  <w:style w:type="paragraph" w:styleId="Sumrio5">
    <w:name w:val="toc 5"/>
    <w:basedOn w:val="ndice"/>
    <w:semiHidden/>
    <w:pPr>
      <w:suppressLineNumbers w:val="0"/>
      <w:ind w:left="960"/>
    </w:pPr>
    <w:rPr>
      <w:rFonts w:asciiTheme="minorHAnsi" w:hAnsiTheme="minorHAnsi" w:cs="Times New Roman"/>
      <w:sz w:val="18"/>
      <w:szCs w:val="18"/>
    </w:rPr>
  </w:style>
  <w:style w:type="paragraph" w:styleId="Sumrio6">
    <w:name w:val="toc 6"/>
    <w:basedOn w:val="ndice"/>
    <w:semiHidden/>
    <w:pPr>
      <w:suppressLineNumbers w:val="0"/>
      <w:ind w:left="1200"/>
    </w:pPr>
    <w:rPr>
      <w:rFonts w:asciiTheme="minorHAnsi" w:hAnsiTheme="minorHAnsi" w:cs="Times New Roman"/>
      <w:sz w:val="18"/>
      <w:szCs w:val="18"/>
    </w:rPr>
  </w:style>
  <w:style w:type="paragraph" w:styleId="Sumrio7">
    <w:name w:val="toc 7"/>
    <w:basedOn w:val="ndice"/>
    <w:semiHidden/>
    <w:pPr>
      <w:suppressLineNumbers w:val="0"/>
      <w:ind w:left="1440"/>
    </w:pPr>
    <w:rPr>
      <w:rFonts w:asciiTheme="minorHAnsi" w:hAnsiTheme="minorHAnsi" w:cs="Times New Roman"/>
      <w:sz w:val="18"/>
      <w:szCs w:val="18"/>
    </w:rPr>
  </w:style>
  <w:style w:type="paragraph" w:styleId="Sumrio8">
    <w:name w:val="toc 8"/>
    <w:basedOn w:val="ndice"/>
    <w:semiHidden/>
    <w:pPr>
      <w:suppressLineNumbers w:val="0"/>
      <w:ind w:left="1680"/>
    </w:pPr>
    <w:rPr>
      <w:rFonts w:asciiTheme="minorHAnsi" w:hAnsiTheme="minorHAnsi" w:cs="Times New Roman"/>
      <w:sz w:val="18"/>
      <w:szCs w:val="18"/>
    </w:rPr>
  </w:style>
  <w:style w:type="paragraph" w:styleId="Sumrio9">
    <w:name w:val="toc 9"/>
    <w:basedOn w:val="ndice"/>
    <w:semiHidden/>
    <w:pPr>
      <w:suppressLineNumbers w:val="0"/>
      <w:ind w:left="1920"/>
    </w:pPr>
    <w:rPr>
      <w:rFonts w:asciiTheme="minorHAnsi" w:hAnsiTheme="minorHAnsi" w:cs="Times New Roman"/>
      <w:sz w:val="18"/>
      <w:szCs w:val="18"/>
    </w:rPr>
  </w:style>
  <w:style w:type="paragraph" w:customStyle="1" w:styleId="Contedo10">
    <w:name w:val="Conteúdo 10"/>
    <w:basedOn w:val="ndice"/>
    <w:pPr>
      <w:tabs>
        <w:tab w:val="right" w:leader="dot" w:pos="9637"/>
      </w:tabs>
      <w:ind w:left="2547"/>
    </w:pPr>
  </w:style>
  <w:style w:type="paragraph" w:customStyle="1" w:styleId="Contedodoquadro">
    <w:name w:val="Conteúdo do quadro"/>
    <w:basedOn w:val="Corpodetexto"/>
  </w:style>
  <w:style w:type="character" w:styleId="Refdecomentrio">
    <w:name w:val="annotation reference"/>
    <w:semiHidden/>
    <w:rsid w:val="00C538FE"/>
    <w:rPr>
      <w:sz w:val="16"/>
      <w:szCs w:val="16"/>
    </w:rPr>
  </w:style>
  <w:style w:type="paragraph" w:styleId="Textodecomentrio">
    <w:name w:val="annotation text"/>
    <w:basedOn w:val="Normal"/>
    <w:semiHidden/>
    <w:rsid w:val="00C538FE"/>
    <w:rPr>
      <w:sz w:val="20"/>
      <w:szCs w:val="20"/>
    </w:rPr>
  </w:style>
  <w:style w:type="paragraph" w:styleId="Pr-formataoHTML">
    <w:name w:val="HTML Preformatted"/>
    <w:basedOn w:val="Normal"/>
    <w:rsid w:val="00147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pt-BR"/>
    </w:rPr>
  </w:style>
  <w:style w:type="character" w:styleId="MquinadeescreverHTML">
    <w:name w:val="HTML Typewriter"/>
    <w:rsid w:val="0014724F"/>
    <w:rPr>
      <w:rFonts w:ascii="Courier New" w:eastAsia="Times New Roman" w:hAnsi="Courier New" w:cs="Courier New"/>
      <w:sz w:val="20"/>
      <w:szCs w:val="20"/>
    </w:rPr>
  </w:style>
  <w:style w:type="paragraph" w:customStyle="1" w:styleId="whs1">
    <w:name w:val="whs1"/>
    <w:basedOn w:val="Normal"/>
    <w:rsid w:val="00723980"/>
    <w:pPr>
      <w:suppressAutoHyphens w:val="0"/>
      <w:spacing w:before="100" w:beforeAutospacing="1" w:after="100" w:afterAutospacing="1"/>
    </w:pPr>
    <w:rPr>
      <w:rFonts w:eastAsia="SimSun"/>
      <w:lang w:eastAsia="zh-CN"/>
    </w:rPr>
  </w:style>
  <w:style w:type="paragraph" w:customStyle="1" w:styleId="whs3">
    <w:name w:val="whs3"/>
    <w:basedOn w:val="Normal"/>
    <w:rsid w:val="00723980"/>
    <w:pPr>
      <w:suppressAutoHyphens w:val="0"/>
      <w:spacing w:before="100" w:beforeAutospacing="1" w:after="100" w:afterAutospacing="1"/>
    </w:pPr>
    <w:rPr>
      <w:rFonts w:eastAsia="SimSun"/>
      <w:lang w:eastAsia="zh-CN"/>
    </w:rPr>
  </w:style>
  <w:style w:type="character" w:customStyle="1" w:styleId="arial2">
    <w:name w:val="arial2"/>
    <w:basedOn w:val="Fontepargpadro"/>
    <w:rsid w:val="00084BAE"/>
  </w:style>
  <w:style w:type="character" w:customStyle="1" w:styleId="intert1">
    <w:name w:val="intert1"/>
    <w:basedOn w:val="Fontepargpadro"/>
    <w:rsid w:val="00084BAE"/>
  </w:style>
  <w:style w:type="character" w:customStyle="1" w:styleId="link-external">
    <w:name w:val="link-external"/>
    <w:basedOn w:val="Fontepargpadro"/>
    <w:rsid w:val="00084BAE"/>
  </w:style>
  <w:style w:type="paragraph" w:customStyle="1" w:styleId="NormalWeb1">
    <w:name w:val="Normal (Web)1"/>
    <w:basedOn w:val="Normal"/>
    <w:rsid w:val="00737BB5"/>
    <w:pPr>
      <w:suppressAutoHyphens w:val="0"/>
      <w:spacing w:before="100" w:beforeAutospacing="1" w:after="100" w:afterAutospacing="1"/>
      <w:ind w:firstLine="750"/>
    </w:pPr>
    <w:rPr>
      <w:lang w:eastAsia="pt-BR"/>
    </w:rPr>
  </w:style>
  <w:style w:type="character" w:customStyle="1" w:styleId="textosnoticias1">
    <w:name w:val="textos_noticias1"/>
    <w:rsid w:val="001D37E2"/>
    <w:rPr>
      <w:rFonts w:ascii="Arial" w:hAnsi="Arial" w:cs="Arial" w:hint="default"/>
      <w:color w:val="FFFFFF"/>
      <w:sz w:val="18"/>
      <w:szCs w:val="18"/>
    </w:rPr>
  </w:style>
  <w:style w:type="paragraph" w:customStyle="1" w:styleId="paragrafoidentado">
    <w:name w:val="paragrafo_identado"/>
    <w:basedOn w:val="Normal"/>
    <w:rsid w:val="009A1802"/>
    <w:pPr>
      <w:suppressAutoHyphens w:val="0"/>
      <w:spacing w:before="100" w:beforeAutospacing="1" w:after="100" w:afterAutospacing="1"/>
    </w:pPr>
    <w:rPr>
      <w:lang w:eastAsia="pt-BR"/>
    </w:rPr>
  </w:style>
  <w:style w:type="character" w:customStyle="1" w:styleId="a1">
    <w:name w:val="a1"/>
    <w:rsid w:val="00A004AB"/>
    <w:rPr>
      <w:color w:val="008000"/>
      <w:sz w:val="20"/>
      <w:szCs w:val="20"/>
    </w:rPr>
  </w:style>
  <w:style w:type="paragraph" w:customStyle="1" w:styleId="fr0">
    <w:name w:val="fr0"/>
    <w:basedOn w:val="Normal"/>
    <w:rsid w:val="00A061D7"/>
    <w:pPr>
      <w:suppressAutoHyphens w:val="0"/>
      <w:spacing w:before="100" w:beforeAutospacing="1" w:after="100" w:afterAutospacing="1"/>
    </w:pPr>
    <w:rPr>
      <w:lang w:eastAsia="pt-BR"/>
    </w:rPr>
  </w:style>
  <w:style w:type="paragraph" w:customStyle="1" w:styleId="fr">
    <w:name w:val="fr"/>
    <w:basedOn w:val="Normal"/>
    <w:rsid w:val="00A061D7"/>
    <w:pPr>
      <w:suppressAutoHyphens w:val="0"/>
      <w:spacing w:before="100" w:beforeAutospacing="1" w:after="100" w:afterAutospacing="1"/>
    </w:pPr>
    <w:rPr>
      <w:lang w:eastAsia="pt-BR"/>
    </w:rPr>
  </w:style>
  <w:style w:type="character" w:customStyle="1" w:styleId="Ttulo1Char">
    <w:name w:val="Título 1 Char"/>
    <w:link w:val="Ttulo1"/>
    <w:uiPriority w:val="9"/>
    <w:rsid w:val="00882F55"/>
    <w:rPr>
      <w:rFonts w:ascii="Arial" w:hAnsi="Arial" w:cs="Arial"/>
      <w:b/>
      <w:sz w:val="32"/>
      <w:szCs w:val="24"/>
      <w:lang w:eastAsia="ar-SA"/>
    </w:rPr>
  </w:style>
  <w:style w:type="paragraph" w:styleId="Legenda">
    <w:name w:val="caption"/>
    <w:basedOn w:val="Normal"/>
    <w:next w:val="Normal"/>
    <w:uiPriority w:val="35"/>
    <w:qFormat/>
    <w:rsid w:val="00704367"/>
    <w:pPr>
      <w:spacing w:after="0"/>
      <w:jc w:val="center"/>
    </w:pPr>
    <w:rPr>
      <w:b/>
      <w:bCs/>
      <w:sz w:val="20"/>
      <w:szCs w:val="20"/>
    </w:rPr>
  </w:style>
  <w:style w:type="paragraph" w:styleId="ndicedeilustraes">
    <w:name w:val="table of figures"/>
    <w:basedOn w:val="Normal"/>
    <w:next w:val="Normal"/>
    <w:uiPriority w:val="99"/>
    <w:unhideWhenUsed/>
    <w:rsid w:val="00A01A75"/>
  </w:style>
  <w:style w:type="character" w:customStyle="1" w:styleId="CabealhoChar">
    <w:name w:val="Cabeçalho Char"/>
    <w:link w:val="Cabealho"/>
    <w:uiPriority w:val="99"/>
    <w:rsid w:val="00B45A09"/>
    <w:rPr>
      <w:sz w:val="24"/>
      <w:szCs w:val="24"/>
      <w:lang w:eastAsia="ar-SA"/>
    </w:rPr>
  </w:style>
  <w:style w:type="paragraph" w:customStyle="1" w:styleId="P2">
    <w:name w:val="P2"/>
    <w:basedOn w:val="p1"/>
    <w:rsid w:val="00042D2B"/>
    <w:pPr>
      <w:spacing w:before="120"/>
      <w:ind w:left="720"/>
    </w:pPr>
    <w:rPr>
      <w:lang w:val="pt-BR"/>
    </w:rPr>
  </w:style>
  <w:style w:type="paragraph" w:customStyle="1" w:styleId="p1">
    <w:name w:val="p1"/>
    <w:basedOn w:val="Normal"/>
    <w:rsid w:val="00042D2B"/>
    <w:pPr>
      <w:suppressAutoHyphens w:val="0"/>
      <w:ind w:left="432"/>
    </w:pPr>
    <w:rPr>
      <w:sz w:val="20"/>
      <w:szCs w:val="20"/>
      <w:lang w:val="en-US" w:eastAsia="pt-BR"/>
    </w:rPr>
  </w:style>
  <w:style w:type="paragraph" w:customStyle="1" w:styleId="GradeMdia1-nfase21">
    <w:name w:val="Grade Média 1 - Ênfase 21"/>
    <w:basedOn w:val="Normal"/>
    <w:uiPriority w:val="34"/>
    <w:qFormat/>
    <w:rsid w:val="00E8653F"/>
    <w:pPr>
      <w:suppressAutoHyphens w:val="0"/>
      <w:spacing w:after="200" w:line="276" w:lineRule="auto"/>
      <w:ind w:left="720"/>
      <w:contextualSpacing/>
    </w:pPr>
    <w:rPr>
      <w:rFonts w:ascii="Calibri" w:eastAsia="Calibri" w:hAnsi="Calibri"/>
      <w:sz w:val="22"/>
      <w:szCs w:val="22"/>
      <w:lang w:eastAsia="en-US"/>
    </w:rPr>
  </w:style>
  <w:style w:type="paragraph" w:styleId="Recuodecorpodetexto3">
    <w:name w:val="Body Text Indent 3"/>
    <w:basedOn w:val="Normal"/>
    <w:link w:val="Recuodecorpodetexto3Char"/>
    <w:uiPriority w:val="99"/>
    <w:unhideWhenUsed/>
    <w:rsid w:val="00D26A09"/>
    <w:pPr>
      <w:ind w:left="283"/>
    </w:pPr>
    <w:rPr>
      <w:sz w:val="16"/>
      <w:szCs w:val="16"/>
      <w:lang w:val="x-none"/>
    </w:rPr>
  </w:style>
  <w:style w:type="character" w:customStyle="1" w:styleId="Recuodecorpodetexto3Char">
    <w:name w:val="Recuo de corpo de texto 3 Char"/>
    <w:link w:val="Recuodecorpodetexto3"/>
    <w:uiPriority w:val="99"/>
    <w:rsid w:val="00D26A09"/>
    <w:rPr>
      <w:sz w:val="16"/>
      <w:szCs w:val="16"/>
      <w:lang w:eastAsia="ar-SA"/>
    </w:rPr>
  </w:style>
  <w:style w:type="paragraph" w:customStyle="1" w:styleId="Titulo2">
    <w:name w:val="Titulo 2"/>
    <w:basedOn w:val="Normal"/>
    <w:rsid w:val="00D26A09"/>
    <w:pPr>
      <w:numPr>
        <w:ilvl w:val="1"/>
        <w:numId w:val="2"/>
      </w:numPr>
      <w:suppressAutoHyphens w:val="0"/>
      <w:spacing w:before="720" w:after="240"/>
    </w:pPr>
    <w:rPr>
      <w:b/>
      <w:szCs w:val="20"/>
      <w:lang w:val="en-AU" w:eastAsia="pt-BR"/>
    </w:rPr>
  </w:style>
  <w:style w:type="paragraph" w:customStyle="1" w:styleId="Titulo1">
    <w:name w:val="Titulo 1"/>
    <w:basedOn w:val="Normal"/>
    <w:rsid w:val="00D26A09"/>
    <w:pPr>
      <w:numPr>
        <w:numId w:val="2"/>
      </w:numPr>
      <w:suppressAutoHyphens w:val="0"/>
      <w:spacing w:after="240"/>
      <w:outlineLvl w:val="0"/>
    </w:pPr>
    <w:rPr>
      <w:b/>
      <w:sz w:val="28"/>
      <w:szCs w:val="20"/>
      <w:lang w:val="en-AU" w:eastAsia="pt-BR"/>
    </w:rPr>
  </w:style>
  <w:style w:type="paragraph" w:customStyle="1" w:styleId="Titulo3">
    <w:name w:val="Titulo 3"/>
    <w:basedOn w:val="Normal"/>
    <w:rsid w:val="00D26A09"/>
    <w:pPr>
      <w:numPr>
        <w:ilvl w:val="2"/>
        <w:numId w:val="2"/>
      </w:numPr>
      <w:suppressAutoHyphens w:val="0"/>
      <w:spacing w:before="120"/>
    </w:pPr>
    <w:rPr>
      <w:b/>
      <w:noProof/>
      <w:sz w:val="20"/>
      <w:szCs w:val="20"/>
      <w:lang w:val="en-AU" w:eastAsia="pt-BR"/>
    </w:rPr>
  </w:style>
  <w:style w:type="character" w:customStyle="1" w:styleId="Ttulo4Char">
    <w:name w:val="Título 4 Char"/>
    <w:link w:val="Ttulo4"/>
    <w:uiPriority w:val="9"/>
    <w:semiHidden/>
    <w:rsid w:val="009F30DD"/>
    <w:rPr>
      <w:rFonts w:ascii="Calibri" w:eastAsia="Times New Roman" w:hAnsi="Calibri" w:cs="Times New Roman"/>
      <w:b/>
      <w:bCs/>
      <w:sz w:val="28"/>
      <w:szCs w:val="28"/>
      <w:lang w:eastAsia="ar-SA"/>
    </w:rPr>
  </w:style>
  <w:style w:type="paragraph" w:customStyle="1" w:styleId="P10">
    <w:name w:val="P1"/>
    <w:basedOn w:val="Normal"/>
    <w:rsid w:val="009F30DD"/>
    <w:pPr>
      <w:suppressAutoHyphens w:val="0"/>
      <w:spacing w:before="120"/>
      <w:ind w:left="720"/>
    </w:pPr>
    <w:rPr>
      <w:sz w:val="20"/>
      <w:szCs w:val="20"/>
      <w:lang w:eastAsia="pt-BR"/>
    </w:rPr>
  </w:style>
  <w:style w:type="paragraph" w:customStyle="1" w:styleId="P3">
    <w:name w:val="P3"/>
    <w:basedOn w:val="P10"/>
    <w:rsid w:val="009F30DD"/>
    <w:pPr>
      <w:ind w:left="2098"/>
    </w:pPr>
  </w:style>
  <w:style w:type="paragraph" w:customStyle="1" w:styleId="Figura">
    <w:name w:val="Figura"/>
    <w:basedOn w:val="Normal"/>
    <w:rsid w:val="009F30DD"/>
    <w:pPr>
      <w:suppressAutoHyphens w:val="0"/>
      <w:spacing w:before="120"/>
      <w:jc w:val="center"/>
    </w:pPr>
    <w:rPr>
      <w:i/>
      <w:sz w:val="16"/>
      <w:szCs w:val="20"/>
      <w:lang w:val="en-US" w:eastAsia="en-US"/>
    </w:rPr>
  </w:style>
  <w:style w:type="paragraph" w:customStyle="1" w:styleId="TtulodaTabela">
    <w:name w:val="Título da Tabela"/>
    <w:basedOn w:val="Normal"/>
    <w:rsid w:val="009F30DD"/>
    <w:pPr>
      <w:suppressLineNumbers/>
    </w:pPr>
    <w:rPr>
      <w:b/>
      <w:bCs/>
      <w:iCs/>
      <w:szCs w:val="20"/>
    </w:rPr>
  </w:style>
  <w:style w:type="paragraph" w:styleId="PargrafodaLista">
    <w:name w:val="List Paragraph"/>
    <w:basedOn w:val="Normal"/>
    <w:uiPriority w:val="72"/>
    <w:qFormat/>
    <w:rsid w:val="00614E38"/>
    <w:pPr>
      <w:ind w:left="720"/>
      <w:contextualSpacing/>
    </w:pPr>
  </w:style>
  <w:style w:type="paragraph" w:styleId="Citao">
    <w:name w:val="Quote"/>
    <w:basedOn w:val="Normal"/>
    <w:next w:val="Normal"/>
    <w:link w:val="CitaoChar"/>
    <w:uiPriority w:val="73"/>
    <w:qFormat/>
    <w:rsid w:val="004F5E75"/>
    <w:pPr>
      <w:ind w:left="2268" w:firstLine="0"/>
    </w:pPr>
    <w:rPr>
      <w:iCs/>
      <w:color w:val="000000" w:themeColor="text1"/>
      <w:sz w:val="20"/>
    </w:rPr>
  </w:style>
  <w:style w:type="character" w:customStyle="1" w:styleId="CitaoChar">
    <w:name w:val="Citação Char"/>
    <w:basedOn w:val="Fontepargpadro"/>
    <w:link w:val="Citao"/>
    <w:uiPriority w:val="73"/>
    <w:rsid w:val="004F5E75"/>
    <w:rPr>
      <w:rFonts w:ascii="Arial" w:hAnsi="Arial"/>
      <w:iCs/>
      <w:color w:val="000000" w:themeColor="text1"/>
      <w:szCs w:val="24"/>
      <w:lang w:eastAsia="ar-SA"/>
    </w:rPr>
  </w:style>
  <w:style w:type="paragraph" w:styleId="Remissivo1">
    <w:name w:val="index 1"/>
    <w:basedOn w:val="Normal"/>
    <w:next w:val="Normal"/>
    <w:autoRedefine/>
    <w:uiPriority w:val="99"/>
    <w:unhideWhenUsed/>
    <w:rsid w:val="00385E45"/>
    <w:pPr>
      <w:ind w:left="240" w:hanging="240"/>
    </w:pPr>
    <w:rPr>
      <w:rFonts w:asciiTheme="minorHAnsi" w:hAnsiTheme="minorHAnsi"/>
      <w:sz w:val="20"/>
      <w:szCs w:val="20"/>
    </w:rPr>
  </w:style>
  <w:style w:type="paragraph" w:styleId="Remissivo2">
    <w:name w:val="index 2"/>
    <w:basedOn w:val="Normal"/>
    <w:next w:val="Normal"/>
    <w:autoRedefine/>
    <w:uiPriority w:val="99"/>
    <w:unhideWhenUsed/>
    <w:rsid w:val="00385E45"/>
    <w:pPr>
      <w:ind w:left="480" w:hanging="240"/>
    </w:pPr>
    <w:rPr>
      <w:rFonts w:asciiTheme="minorHAnsi" w:hAnsiTheme="minorHAnsi"/>
      <w:sz w:val="20"/>
      <w:szCs w:val="20"/>
    </w:rPr>
  </w:style>
  <w:style w:type="paragraph" w:styleId="Remissivo3">
    <w:name w:val="index 3"/>
    <w:basedOn w:val="Normal"/>
    <w:next w:val="Normal"/>
    <w:autoRedefine/>
    <w:uiPriority w:val="99"/>
    <w:unhideWhenUsed/>
    <w:rsid w:val="00385E45"/>
    <w:pPr>
      <w:ind w:left="720" w:hanging="240"/>
    </w:pPr>
    <w:rPr>
      <w:rFonts w:asciiTheme="minorHAnsi" w:hAnsiTheme="minorHAnsi"/>
      <w:sz w:val="20"/>
      <w:szCs w:val="20"/>
    </w:rPr>
  </w:style>
  <w:style w:type="paragraph" w:styleId="Remissivo4">
    <w:name w:val="index 4"/>
    <w:basedOn w:val="Normal"/>
    <w:next w:val="Normal"/>
    <w:autoRedefine/>
    <w:uiPriority w:val="99"/>
    <w:unhideWhenUsed/>
    <w:rsid w:val="00385E45"/>
    <w:pPr>
      <w:ind w:left="960" w:hanging="240"/>
    </w:pPr>
    <w:rPr>
      <w:rFonts w:asciiTheme="minorHAnsi" w:hAnsiTheme="minorHAnsi"/>
      <w:sz w:val="20"/>
      <w:szCs w:val="20"/>
    </w:rPr>
  </w:style>
  <w:style w:type="paragraph" w:styleId="Remissivo5">
    <w:name w:val="index 5"/>
    <w:basedOn w:val="Normal"/>
    <w:next w:val="Normal"/>
    <w:autoRedefine/>
    <w:uiPriority w:val="99"/>
    <w:unhideWhenUsed/>
    <w:rsid w:val="00385E45"/>
    <w:pPr>
      <w:ind w:left="1200" w:hanging="240"/>
    </w:pPr>
    <w:rPr>
      <w:rFonts w:asciiTheme="minorHAnsi" w:hAnsiTheme="minorHAnsi"/>
      <w:sz w:val="20"/>
      <w:szCs w:val="20"/>
    </w:rPr>
  </w:style>
  <w:style w:type="paragraph" w:styleId="Remissivo6">
    <w:name w:val="index 6"/>
    <w:basedOn w:val="Normal"/>
    <w:next w:val="Normal"/>
    <w:autoRedefine/>
    <w:uiPriority w:val="99"/>
    <w:unhideWhenUsed/>
    <w:rsid w:val="00385E45"/>
    <w:pPr>
      <w:ind w:left="1440" w:hanging="240"/>
    </w:pPr>
    <w:rPr>
      <w:rFonts w:asciiTheme="minorHAnsi" w:hAnsiTheme="minorHAnsi"/>
      <w:sz w:val="20"/>
      <w:szCs w:val="20"/>
    </w:rPr>
  </w:style>
  <w:style w:type="paragraph" w:styleId="Remissivo7">
    <w:name w:val="index 7"/>
    <w:basedOn w:val="Normal"/>
    <w:next w:val="Normal"/>
    <w:autoRedefine/>
    <w:uiPriority w:val="99"/>
    <w:unhideWhenUsed/>
    <w:rsid w:val="00385E45"/>
    <w:pPr>
      <w:ind w:left="1680" w:hanging="240"/>
    </w:pPr>
    <w:rPr>
      <w:rFonts w:asciiTheme="minorHAnsi" w:hAnsiTheme="minorHAnsi"/>
      <w:sz w:val="20"/>
      <w:szCs w:val="20"/>
    </w:rPr>
  </w:style>
  <w:style w:type="paragraph" w:styleId="Remissivo8">
    <w:name w:val="index 8"/>
    <w:basedOn w:val="Normal"/>
    <w:next w:val="Normal"/>
    <w:autoRedefine/>
    <w:uiPriority w:val="99"/>
    <w:unhideWhenUsed/>
    <w:rsid w:val="00385E45"/>
    <w:pPr>
      <w:ind w:left="1920" w:hanging="240"/>
    </w:pPr>
    <w:rPr>
      <w:rFonts w:asciiTheme="minorHAnsi" w:hAnsiTheme="minorHAnsi"/>
      <w:sz w:val="20"/>
      <w:szCs w:val="20"/>
    </w:rPr>
  </w:style>
  <w:style w:type="paragraph" w:styleId="Remissivo9">
    <w:name w:val="index 9"/>
    <w:basedOn w:val="Normal"/>
    <w:next w:val="Normal"/>
    <w:autoRedefine/>
    <w:uiPriority w:val="99"/>
    <w:unhideWhenUsed/>
    <w:rsid w:val="00385E45"/>
    <w:pPr>
      <w:ind w:left="2160" w:hanging="240"/>
    </w:pPr>
    <w:rPr>
      <w:rFonts w:asciiTheme="minorHAnsi" w:hAnsiTheme="minorHAnsi"/>
      <w:sz w:val="20"/>
      <w:szCs w:val="20"/>
    </w:rPr>
  </w:style>
  <w:style w:type="paragraph" w:styleId="Ttulodendiceremissivo">
    <w:name w:val="index heading"/>
    <w:basedOn w:val="Normal"/>
    <w:next w:val="Remissivo1"/>
    <w:uiPriority w:val="99"/>
    <w:unhideWhenUsed/>
    <w:rsid w:val="00385E45"/>
    <w:pPr>
      <w:spacing w:before="120"/>
    </w:pPr>
    <w:rPr>
      <w:rFonts w:asciiTheme="minorHAnsi" w:hAnsiTheme="minorHAnsi"/>
      <w:b/>
      <w:bCs/>
      <w:i/>
      <w:iCs/>
      <w:sz w:val="20"/>
      <w:szCs w:val="20"/>
    </w:rPr>
  </w:style>
  <w:style w:type="paragraph" w:styleId="CabealhodoSumrio">
    <w:name w:val="TOC Heading"/>
    <w:basedOn w:val="Ttulo1"/>
    <w:next w:val="Normal"/>
    <w:uiPriority w:val="39"/>
    <w:unhideWhenUsed/>
    <w:qFormat/>
    <w:rsid w:val="00385E45"/>
    <w:pPr>
      <w:keepLines/>
      <w:suppressAutoHyphens w:val="0"/>
      <w:spacing w:before="480" w:line="276" w:lineRule="auto"/>
      <w:outlineLvl w:val="9"/>
    </w:pPr>
    <w:rPr>
      <w:rFonts w:asciiTheme="majorHAnsi" w:eastAsiaTheme="majorEastAsia" w:hAnsiTheme="majorHAnsi" w:cstheme="majorBidi"/>
      <w:color w:val="2E74B5" w:themeColor="accent1" w:themeShade="BF"/>
      <w:sz w:val="28"/>
      <w:szCs w:val="28"/>
      <w:lang w:eastAsia="pt-BR"/>
    </w:rPr>
  </w:style>
  <w:style w:type="paragraph" w:styleId="Ttulo">
    <w:name w:val="Title"/>
    <w:basedOn w:val="Normal"/>
    <w:next w:val="Normal"/>
    <w:link w:val="TtuloChar"/>
    <w:uiPriority w:val="10"/>
    <w:qFormat/>
    <w:rsid w:val="002E2FB6"/>
    <w:pPr>
      <w:spacing w:line="360" w:lineRule="auto"/>
      <w:jc w:val="center"/>
    </w:pPr>
    <w:rPr>
      <w:rFonts w:cs="Arial"/>
      <w:b/>
    </w:rPr>
  </w:style>
  <w:style w:type="character" w:customStyle="1" w:styleId="TtuloChar">
    <w:name w:val="Título Char"/>
    <w:basedOn w:val="Fontepargpadro"/>
    <w:link w:val="Ttulo"/>
    <w:uiPriority w:val="10"/>
    <w:rsid w:val="002E2FB6"/>
    <w:rPr>
      <w:rFonts w:ascii="Arial" w:hAnsi="Arial" w:cs="Arial"/>
      <w:b/>
      <w:sz w:val="24"/>
      <w:szCs w:val="24"/>
      <w:lang w:eastAsia="ar-SA"/>
    </w:rPr>
  </w:style>
  <w:style w:type="paragraph" w:styleId="Bibliografia">
    <w:name w:val="Bibliography"/>
    <w:basedOn w:val="Normal"/>
    <w:next w:val="Normal"/>
    <w:uiPriority w:val="70"/>
    <w:rsid w:val="00F469B0"/>
  </w:style>
  <w:style w:type="paragraph" w:styleId="Reviso">
    <w:name w:val="Revision"/>
    <w:hidden/>
    <w:uiPriority w:val="71"/>
    <w:rsid w:val="00946EBD"/>
    <w:rPr>
      <w:rFonts w:ascii="Arial" w:hAnsi="Arial"/>
      <w:sz w:val="24"/>
      <w:szCs w:val="24"/>
      <w:lang w:eastAsia="ar-SA"/>
    </w:rPr>
  </w:style>
  <w:style w:type="character" w:customStyle="1" w:styleId="normaltextrun">
    <w:name w:val="normaltextrun"/>
    <w:basedOn w:val="Fontepargpadro"/>
    <w:rsid w:val="004E1FFB"/>
  </w:style>
  <w:style w:type="character" w:customStyle="1" w:styleId="eop">
    <w:name w:val="eop"/>
    <w:basedOn w:val="Fontepargpadro"/>
    <w:rsid w:val="004E1FFB"/>
  </w:style>
  <w:style w:type="character" w:customStyle="1" w:styleId="Ttulo3Char">
    <w:name w:val="Título 3 Char"/>
    <w:basedOn w:val="Fontepargpadro"/>
    <w:link w:val="Ttulo3"/>
    <w:rsid w:val="00084545"/>
    <w:rPr>
      <w:rFonts w:ascii="Arial" w:eastAsia="SimSun" w:hAnsi="Arial"/>
      <w:b/>
      <w:bCs/>
      <w:sz w:val="24"/>
      <w:szCs w:val="27"/>
      <w:lang w:eastAsia="pt-BR"/>
    </w:rPr>
  </w:style>
  <w:style w:type="character" w:customStyle="1" w:styleId="CorpodetextoChar">
    <w:name w:val="Corpo de texto Char"/>
    <w:basedOn w:val="Fontepargpadro"/>
    <w:link w:val="Corpodetexto"/>
    <w:rsid w:val="00084545"/>
    <w:rPr>
      <w:rFonts w:ascii="Arial" w:hAnsi="Arial"/>
      <w:sz w:val="24"/>
      <w:szCs w:val="24"/>
      <w:lang w:eastAsia="ar-SA"/>
    </w:rPr>
  </w:style>
  <w:style w:type="character" w:customStyle="1" w:styleId="apple-converted-space">
    <w:name w:val="apple-converted-space"/>
    <w:basedOn w:val="Fontepargpadro"/>
    <w:rsid w:val="00791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9439">
      <w:bodyDiv w:val="1"/>
      <w:marLeft w:val="0"/>
      <w:marRight w:val="0"/>
      <w:marTop w:val="0"/>
      <w:marBottom w:val="0"/>
      <w:divBdr>
        <w:top w:val="none" w:sz="0" w:space="0" w:color="auto"/>
        <w:left w:val="none" w:sz="0" w:space="0" w:color="auto"/>
        <w:bottom w:val="none" w:sz="0" w:space="0" w:color="auto"/>
        <w:right w:val="none" w:sz="0" w:space="0" w:color="auto"/>
      </w:divBdr>
    </w:div>
    <w:div w:id="7945734">
      <w:bodyDiv w:val="1"/>
      <w:marLeft w:val="0"/>
      <w:marRight w:val="0"/>
      <w:marTop w:val="0"/>
      <w:marBottom w:val="0"/>
      <w:divBdr>
        <w:top w:val="none" w:sz="0" w:space="0" w:color="auto"/>
        <w:left w:val="none" w:sz="0" w:space="0" w:color="auto"/>
        <w:bottom w:val="none" w:sz="0" w:space="0" w:color="auto"/>
        <w:right w:val="none" w:sz="0" w:space="0" w:color="auto"/>
      </w:divBdr>
    </w:div>
    <w:div w:id="15888734">
      <w:bodyDiv w:val="1"/>
      <w:marLeft w:val="0"/>
      <w:marRight w:val="0"/>
      <w:marTop w:val="0"/>
      <w:marBottom w:val="0"/>
      <w:divBdr>
        <w:top w:val="none" w:sz="0" w:space="0" w:color="auto"/>
        <w:left w:val="none" w:sz="0" w:space="0" w:color="auto"/>
        <w:bottom w:val="none" w:sz="0" w:space="0" w:color="auto"/>
        <w:right w:val="none" w:sz="0" w:space="0" w:color="auto"/>
      </w:divBdr>
    </w:div>
    <w:div w:id="23289545">
      <w:bodyDiv w:val="1"/>
      <w:marLeft w:val="0"/>
      <w:marRight w:val="0"/>
      <w:marTop w:val="0"/>
      <w:marBottom w:val="0"/>
      <w:divBdr>
        <w:top w:val="none" w:sz="0" w:space="0" w:color="auto"/>
        <w:left w:val="none" w:sz="0" w:space="0" w:color="auto"/>
        <w:bottom w:val="none" w:sz="0" w:space="0" w:color="auto"/>
        <w:right w:val="none" w:sz="0" w:space="0" w:color="auto"/>
      </w:divBdr>
    </w:div>
    <w:div w:id="35593450">
      <w:bodyDiv w:val="1"/>
      <w:marLeft w:val="0"/>
      <w:marRight w:val="0"/>
      <w:marTop w:val="0"/>
      <w:marBottom w:val="0"/>
      <w:divBdr>
        <w:top w:val="none" w:sz="0" w:space="0" w:color="auto"/>
        <w:left w:val="none" w:sz="0" w:space="0" w:color="auto"/>
        <w:bottom w:val="none" w:sz="0" w:space="0" w:color="auto"/>
        <w:right w:val="none" w:sz="0" w:space="0" w:color="auto"/>
      </w:divBdr>
    </w:div>
    <w:div w:id="56784837">
      <w:bodyDiv w:val="1"/>
      <w:marLeft w:val="0"/>
      <w:marRight w:val="0"/>
      <w:marTop w:val="0"/>
      <w:marBottom w:val="0"/>
      <w:divBdr>
        <w:top w:val="none" w:sz="0" w:space="0" w:color="auto"/>
        <w:left w:val="none" w:sz="0" w:space="0" w:color="auto"/>
        <w:bottom w:val="none" w:sz="0" w:space="0" w:color="auto"/>
        <w:right w:val="none" w:sz="0" w:space="0" w:color="auto"/>
      </w:divBdr>
    </w:div>
    <w:div w:id="58093548">
      <w:bodyDiv w:val="1"/>
      <w:marLeft w:val="0"/>
      <w:marRight w:val="0"/>
      <w:marTop w:val="0"/>
      <w:marBottom w:val="0"/>
      <w:divBdr>
        <w:top w:val="none" w:sz="0" w:space="0" w:color="auto"/>
        <w:left w:val="none" w:sz="0" w:space="0" w:color="auto"/>
        <w:bottom w:val="none" w:sz="0" w:space="0" w:color="auto"/>
        <w:right w:val="none" w:sz="0" w:space="0" w:color="auto"/>
      </w:divBdr>
    </w:div>
    <w:div w:id="66804657">
      <w:bodyDiv w:val="1"/>
      <w:marLeft w:val="0"/>
      <w:marRight w:val="0"/>
      <w:marTop w:val="0"/>
      <w:marBottom w:val="0"/>
      <w:divBdr>
        <w:top w:val="none" w:sz="0" w:space="0" w:color="auto"/>
        <w:left w:val="none" w:sz="0" w:space="0" w:color="auto"/>
        <w:bottom w:val="none" w:sz="0" w:space="0" w:color="auto"/>
        <w:right w:val="none" w:sz="0" w:space="0" w:color="auto"/>
      </w:divBdr>
    </w:div>
    <w:div w:id="67384075">
      <w:bodyDiv w:val="1"/>
      <w:marLeft w:val="0"/>
      <w:marRight w:val="0"/>
      <w:marTop w:val="0"/>
      <w:marBottom w:val="0"/>
      <w:divBdr>
        <w:top w:val="none" w:sz="0" w:space="0" w:color="auto"/>
        <w:left w:val="none" w:sz="0" w:space="0" w:color="auto"/>
        <w:bottom w:val="none" w:sz="0" w:space="0" w:color="auto"/>
        <w:right w:val="none" w:sz="0" w:space="0" w:color="auto"/>
      </w:divBdr>
    </w:div>
    <w:div w:id="73825172">
      <w:bodyDiv w:val="1"/>
      <w:marLeft w:val="0"/>
      <w:marRight w:val="0"/>
      <w:marTop w:val="0"/>
      <w:marBottom w:val="0"/>
      <w:divBdr>
        <w:top w:val="none" w:sz="0" w:space="0" w:color="auto"/>
        <w:left w:val="none" w:sz="0" w:space="0" w:color="auto"/>
        <w:bottom w:val="none" w:sz="0" w:space="0" w:color="auto"/>
        <w:right w:val="none" w:sz="0" w:space="0" w:color="auto"/>
      </w:divBdr>
    </w:div>
    <w:div w:id="97406715">
      <w:bodyDiv w:val="1"/>
      <w:marLeft w:val="0"/>
      <w:marRight w:val="0"/>
      <w:marTop w:val="0"/>
      <w:marBottom w:val="0"/>
      <w:divBdr>
        <w:top w:val="none" w:sz="0" w:space="0" w:color="auto"/>
        <w:left w:val="none" w:sz="0" w:space="0" w:color="auto"/>
        <w:bottom w:val="none" w:sz="0" w:space="0" w:color="auto"/>
        <w:right w:val="none" w:sz="0" w:space="0" w:color="auto"/>
      </w:divBdr>
    </w:div>
    <w:div w:id="106700377">
      <w:bodyDiv w:val="1"/>
      <w:marLeft w:val="0"/>
      <w:marRight w:val="0"/>
      <w:marTop w:val="0"/>
      <w:marBottom w:val="0"/>
      <w:divBdr>
        <w:top w:val="none" w:sz="0" w:space="0" w:color="auto"/>
        <w:left w:val="none" w:sz="0" w:space="0" w:color="auto"/>
        <w:bottom w:val="none" w:sz="0" w:space="0" w:color="auto"/>
        <w:right w:val="none" w:sz="0" w:space="0" w:color="auto"/>
      </w:divBdr>
    </w:div>
    <w:div w:id="112404624">
      <w:bodyDiv w:val="1"/>
      <w:marLeft w:val="0"/>
      <w:marRight w:val="0"/>
      <w:marTop w:val="0"/>
      <w:marBottom w:val="0"/>
      <w:divBdr>
        <w:top w:val="none" w:sz="0" w:space="0" w:color="auto"/>
        <w:left w:val="none" w:sz="0" w:space="0" w:color="auto"/>
        <w:bottom w:val="none" w:sz="0" w:space="0" w:color="auto"/>
        <w:right w:val="none" w:sz="0" w:space="0" w:color="auto"/>
      </w:divBdr>
    </w:div>
    <w:div w:id="115758278">
      <w:bodyDiv w:val="1"/>
      <w:marLeft w:val="0"/>
      <w:marRight w:val="0"/>
      <w:marTop w:val="0"/>
      <w:marBottom w:val="0"/>
      <w:divBdr>
        <w:top w:val="none" w:sz="0" w:space="0" w:color="auto"/>
        <w:left w:val="none" w:sz="0" w:space="0" w:color="auto"/>
        <w:bottom w:val="none" w:sz="0" w:space="0" w:color="auto"/>
        <w:right w:val="none" w:sz="0" w:space="0" w:color="auto"/>
      </w:divBdr>
    </w:div>
    <w:div w:id="125779876">
      <w:bodyDiv w:val="1"/>
      <w:marLeft w:val="0"/>
      <w:marRight w:val="0"/>
      <w:marTop w:val="0"/>
      <w:marBottom w:val="0"/>
      <w:divBdr>
        <w:top w:val="none" w:sz="0" w:space="0" w:color="auto"/>
        <w:left w:val="none" w:sz="0" w:space="0" w:color="auto"/>
        <w:bottom w:val="none" w:sz="0" w:space="0" w:color="auto"/>
        <w:right w:val="none" w:sz="0" w:space="0" w:color="auto"/>
      </w:divBdr>
    </w:div>
    <w:div w:id="129976768">
      <w:bodyDiv w:val="1"/>
      <w:marLeft w:val="0"/>
      <w:marRight w:val="0"/>
      <w:marTop w:val="0"/>
      <w:marBottom w:val="0"/>
      <w:divBdr>
        <w:top w:val="none" w:sz="0" w:space="0" w:color="auto"/>
        <w:left w:val="none" w:sz="0" w:space="0" w:color="auto"/>
        <w:bottom w:val="none" w:sz="0" w:space="0" w:color="auto"/>
        <w:right w:val="none" w:sz="0" w:space="0" w:color="auto"/>
      </w:divBdr>
    </w:div>
    <w:div w:id="131290595">
      <w:bodyDiv w:val="1"/>
      <w:marLeft w:val="0"/>
      <w:marRight w:val="0"/>
      <w:marTop w:val="0"/>
      <w:marBottom w:val="0"/>
      <w:divBdr>
        <w:top w:val="none" w:sz="0" w:space="0" w:color="auto"/>
        <w:left w:val="none" w:sz="0" w:space="0" w:color="auto"/>
        <w:bottom w:val="none" w:sz="0" w:space="0" w:color="auto"/>
        <w:right w:val="none" w:sz="0" w:space="0" w:color="auto"/>
      </w:divBdr>
    </w:div>
    <w:div w:id="133564971">
      <w:bodyDiv w:val="1"/>
      <w:marLeft w:val="0"/>
      <w:marRight w:val="0"/>
      <w:marTop w:val="0"/>
      <w:marBottom w:val="0"/>
      <w:divBdr>
        <w:top w:val="none" w:sz="0" w:space="0" w:color="auto"/>
        <w:left w:val="none" w:sz="0" w:space="0" w:color="auto"/>
        <w:bottom w:val="none" w:sz="0" w:space="0" w:color="auto"/>
        <w:right w:val="none" w:sz="0" w:space="0" w:color="auto"/>
      </w:divBdr>
    </w:div>
    <w:div w:id="135144849">
      <w:bodyDiv w:val="1"/>
      <w:marLeft w:val="0"/>
      <w:marRight w:val="0"/>
      <w:marTop w:val="0"/>
      <w:marBottom w:val="0"/>
      <w:divBdr>
        <w:top w:val="none" w:sz="0" w:space="0" w:color="auto"/>
        <w:left w:val="none" w:sz="0" w:space="0" w:color="auto"/>
        <w:bottom w:val="none" w:sz="0" w:space="0" w:color="auto"/>
        <w:right w:val="none" w:sz="0" w:space="0" w:color="auto"/>
      </w:divBdr>
    </w:div>
    <w:div w:id="144014446">
      <w:bodyDiv w:val="1"/>
      <w:marLeft w:val="0"/>
      <w:marRight w:val="0"/>
      <w:marTop w:val="0"/>
      <w:marBottom w:val="0"/>
      <w:divBdr>
        <w:top w:val="none" w:sz="0" w:space="0" w:color="auto"/>
        <w:left w:val="none" w:sz="0" w:space="0" w:color="auto"/>
        <w:bottom w:val="none" w:sz="0" w:space="0" w:color="auto"/>
        <w:right w:val="none" w:sz="0" w:space="0" w:color="auto"/>
      </w:divBdr>
    </w:div>
    <w:div w:id="163397766">
      <w:bodyDiv w:val="1"/>
      <w:marLeft w:val="0"/>
      <w:marRight w:val="0"/>
      <w:marTop w:val="0"/>
      <w:marBottom w:val="0"/>
      <w:divBdr>
        <w:top w:val="none" w:sz="0" w:space="0" w:color="auto"/>
        <w:left w:val="none" w:sz="0" w:space="0" w:color="auto"/>
        <w:bottom w:val="none" w:sz="0" w:space="0" w:color="auto"/>
        <w:right w:val="none" w:sz="0" w:space="0" w:color="auto"/>
      </w:divBdr>
    </w:div>
    <w:div w:id="167603814">
      <w:bodyDiv w:val="1"/>
      <w:marLeft w:val="0"/>
      <w:marRight w:val="0"/>
      <w:marTop w:val="0"/>
      <w:marBottom w:val="0"/>
      <w:divBdr>
        <w:top w:val="none" w:sz="0" w:space="0" w:color="auto"/>
        <w:left w:val="none" w:sz="0" w:space="0" w:color="auto"/>
        <w:bottom w:val="none" w:sz="0" w:space="0" w:color="auto"/>
        <w:right w:val="none" w:sz="0" w:space="0" w:color="auto"/>
      </w:divBdr>
    </w:div>
    <w:div w:id="172035756">
      <w:bodyDiv w:val="1"/>
      <w:marLeft w:val="0"/>
      <w:marRight w:val="0"/>
      <w:marTop w:val="0"/>
      <w:marBottom w:val="0"/>
      <w:divBdr>
        <w:top w:val="none" w:sz="0" w:space="0" w:color="auto"/>
        <w:left w:val="none" w:sz="0" w:space="0" w:color="auto"/>
        <w:bottom w:val="none" w:sz="0" w:space="0" w:color="auto"/>
        <w:right w:val="none" w:sz="0" w:space="0" w:color="auto"/>
      </w:divBdr>
    </w:div>
    <w:div w:id="176699066">
      <w:bodyDiv w:val="1"/>
      <w:marLeft w:val="0"/>
      <w:marRight w:val="0"/>
      <w:marTop w:val="0"/>
      <w:marBottom w:val="0"/>
      <w:divBdr>
        <w:top w:val="none" w:sz="0" w:space="0" w:color="auto"/>
        <w:left w:val="none" w:sz="0" w:space="0" w:color="auto"/>
        <w:bottom w:val="none" w:sz="0" w:space="0" w:color="auto"/>
        <w:right w:val="none" w:sz="0" w:space="0" w:color="auto"/>
      </w:divBdr>
    </w:div>
    <w:div w:id="188107068">
      <w:bodyDiv w:val="1"/>
      <w:marLeft w:val="0"/>
      <w:marRight w:val="0"/>
      <w:marTop w:val="0"/>
      <w:marBottom w:val="0"/>
      <w:divBdr>
        <w:top w:val="none" w:sz="0" w:space="0" w:color="auto"/>
        <w:left w:val="none" w:sz="0" w:space="0" w:color="auto"/>
        <w:bottom w:val="none" w:sz="0" w:space="0" w:color="auto"/>
        <w:right w:val="none" w:sz="0" w:space="0" w:color="auto"/>
      </w:divBdr>
    </w:div>
    <w:div w:id="192576856">
      <w:bodyDiv w:val="1"/>
      <w:marLeft w:val="0"/>
      <w:marRight w:val="0"/>
      <w:marTop w:val="0"/>
      <w:marBottom w:val="0"/>
      <w:divBdr>
        <w:top w:val="none" w:sz="0" w:space="0" w:color="auto"/>
        <w:left w:val="none" w:sz="0" w:space="0" w:color="auto"/>
        <w:bottom w:val="none" w:sz="0" w:space="0" w:color="auto"/>
        <w:right w:val="none" w:sz="0" w:space="0" w:color="auto"/>
      </w:divBdr>
    </w:div>
    <w:div w:id="194392436">
      <w:bodyDiv w:val="1"/>
      <w:marLeft w:val="0"/>
      <w:marRight w:val="0"/>
      <w:marTop w:val="0"/>
      <w:marBottom w:val="0"/>
      <w:divBdr>
        <w:top w:val="none" w:sz="0" w:space="0" w:color="auto"/>
        <w:left w:val="none" w:sz="0" w:space="0" w:color="auto"/>
        <w:bottom w:val="none" w:sz="0" w:space="0" w:color="auto"/>
        <w:right w:val="none" w:sz="0" w:space="0" w:color="auto"/>
      </w:divBdr>
    </w:div>
    <w:div w:id="195892873">
      <w:bodyDiv w:val="1"/>
      <w:marLeft w:val="0"/>
      <w:marRight w:val="0"/>
      <w:marTop w:val="0"/>
      <w:marBottom w:val="0"/>
      <w:divBdr>
        <w:top w:val="none" w:sz="0" w:space="0" w:color="auto"/>
        <w:left w:val="none" w:sz="0" w:space="0" w:color="auto"/>
        <w:bottom w:val="none" w:sz="0" w:space="0" w:color="auto"/>
        <w:right w:val="none" w:sz="0" w:space="0" w:color="auto"/>
      </w:divBdr>
    </w:div>
    <w:div w:id="198205311">
      <w:bodyDiv w:val="1"/>
      <w:marLeft w:val="0"/>
      <w:marRight w:val="0"/>
      <w:marTop w:val="0"/>
      <w:marBottom w:val="0"/>
      <w:divBdr>
        <w:top w:val="none" w:sz="0" w:space="0" w:color="auto"/>
        <w:left w:val="none" w:sz="0" w:space="0" w:color="auto"/>
        <w:bottom w:val="none" w:sz="0" w:space="0" w:color="auto"/>
        <w:right w:val="none" w:sz="0" w:space="0" w:color="auto"/>
      </w:divBdr>
    </w:div>
    <w:div w:id="200092859">
      <w:bodyDiv w:val="1"/>
      <w:marLeft w:val="0"/>
      <w:marRight w:val="0"/>
      <w:marTop w:val="0"/>
      <w:marBottom w:val="0"/>
      <w:divBdr>
        <w:top w:val="none" w:sz="0" w:space="0" w:color="auto"/>
        <w:left w:val="none" w:sz="0" w:space="0" w:color="auto"/>
        <w:bottom w:val="none" w:sz="0" w:space="0" w:color="auto"/>
        <w:right w:val="none" w:sz="0" w:space="0" w:color="auto"/>
      </w:divBdr>
    </w:div>
    <w:div w:id="204296856">
      <w:bodyDiv w:val="1"/>
      <w:marLeft w:val="0"/>
      <w:marRight w:val="0"/>
      <w:marTop w:val="0"/>
      <w:marBottom w:val="0"/>
      <w:divBdr>
        <w:top w:val="none" w:sz="0" w:space="0" w:color="auto"/>
        <w:left w:val="none" w:sz="0" w:space="0" w:color="auto"/>
        <w:bottom w:val="none" w:sz="0" w:space="0" w:color="auto"/>
        <w:right w:val="none" w:sz="0" w:space="0" w:color="auto"/>
      </w:divBdr>
    </w:div>
    <w:div w:id="209805136">
      <w:bodyDiv w:val="1"/>
      <w:marLeft w:val="0"/>
      <w:marRight w:val="0"/>
      <w:marTop w:val="0"/>
      <w:marBottom w:val="0"/>
      <w:divBdr>
        <w:top w:val="none" w:sz="0" w:space="0" w:color="auto"/>
        <w:left w:val="none" w:sz="0" w:space="0" w:color="auto"/>
        <w:bottom w:val="none" w:sz="0" w:space="0" w:color="auto"/>
        <w:right w:val="none" w:sz="0" w:space="0" w:color="auto"/>
      </w:divBdr>
    </w:div>
    <w:div w:id="213204622">
      <w:bodyDiv w:val="1"/>
      <w:marLeft w:val="0"/>
      <w:marRight w:val="0"/>
      <w:marTop w:val="0"/>
      <w:marBottom w:val="0"/>
      <w:divBdr>
        <w:top w:val="none" w:sz="0" w:space="0" w:color="auto"/>
        <w:left w:val="none" w:sz="0" w:space="0" w:color="auto"/>
        <w:bottom w:val="none" w:sz="0" w:space="0" w:color="auto"/>
        <w:right w:val="none" w:sz="0" w:space="0" w:color="auto"/>
      </w:divBdr>
    </w:div>
    <w:div w:id="221064502">
      <w:bodyDiv w:val="1"/>
      <w:marLeft w:val="0"/>
      <w:marRight w:val="0"/>
      <w:marTop w:val="0"/>
      <w:marBottom w:val="0"/>
      <w:divBdr>
        <w:top w:val="none" w:sz="0" w:space="0" w:color="auto"/>
        <w:left w:val="none" w:sz="0" w:space="0" w:color="auto"/>
        <w:bottom w:val="none" w:sz="0" w:space="0" w:color="auto"/>
        <w:right w:val="none" w:sz="0" w:space="0" w:color="auto"/>
      </w:divBdr>
    </w:div>
    <w:div w:id="225410891">
      <w:bodyDiv w:val="1"/>
      <w:marLeft w:val="0"/>
      <w:marRight w:val="0"/>
      <w:marTop w:val="0"/>
      <w:marBottom w:val="0"/>
      <w:divBdr>
        <w:top w:val="none" w:sz="0" w:space="0" w:color="auto"/>
        <w:left w:val="none" w:sz="0" w:space="0" w:color="auto"/>
        <w:bottom w:val="none" w:sz="0" w:space="0" w:color="auto"/>
        <w:right w:val="none" w:sz="0" w:space="0" w:color="auto"/>
      </w:divBdr>
    </w:div>
    <w:div w:id="231041755">
      <w:bodyDiv w:val="1"/>
      <w:marLeft w:val="0"/>
      <w:marRight w:val="0"/>
      <w:marTop w:val="0"/>
      <w:marBottom w:val="0"/>
      <w:divBdr>
        <w:top w:val="none" w:sz="0" w:space="0" w:color="auto"/>
        <w:left w:val="none" w:sz="0" w:space="0" w:color="auto"/>
        <w:bottom w:val="none" w:sz="0" w:space="0" w:color="auto"/>
        <w:right w:val="none" w:sz="0" w:space="0" w:color="auto"/>
      </w:divBdr>
    </w:div>
    <w:div w:id="239802172">
      <w:bodyDiv w:val="1"/>
      <w:marLeft w:val="0"/>
      <w:marRight w:val="0"/>
      <w:marTop w:val="0"/>
      <w:marBottom w:val="0"/>
      <w:divBdr>
        <w:top w:val="none" w:sz="0" w:space="0" w:color="auto"/>
        <w:left w:val="none" w:sz="0" w:space="0" w:color="auto"/>
        <w:bottom w:val="none" w:sz="0" w:space="0" w:color="auto"/>
        <w:right w:val="none" w:sz="0" w:space="0" w:color="auto"/>
      </w:divBdr>
    </w:div>
    <w:div w:id="244612816">
      <w:bodyDiv w:val="1"/>
      <w:marLeft w:val="0"/>
      <w:marRight w:val="0"/>
      <w:marTop w:val="0"/>
      <w:marBottom w:val="0"/>
      <w:divBdr>
        <w:top w:val="none" w:sz="0" w:space="0" w:color="auto"/>
        <w:left w:val="none" w:sz="0" w:space="0" w:color="auto"/>
        <w:bottom w:val="none" w:sz="0" w:space="0" w:color="auto"/>
        <w:right w:val="none" w:sz="0" w:space="0" w:color="auto"/>
      </w:divBdr>
    </w:div>
    <w:div w:id="248855830">
      <w:bodyDiv w:val="1"/>
      <w:marLeft w:val="0"/>
      <w:marRight w:val="0"/>
      <w:marTop w:val="0"/>
      <w:marBottom w:val="0"/>
      <w:divBdr>
        <w:top w:val="none" w:sz="0" w:space="0" w:color="auto"/>
        <w:left w:val="none" w:sz="0" w:space="0" w:color="auto"/>
        <w:bottom w:val="none" w:sz="0" w:space="0" w:color="auto"/>
        <w:right w:val="none" w:sz="0" w:space="0" w:color="auto"/>
      </w:divBdr>
    </w:div>
    <w:div w:id="257711178">
      <w:bodyDiv w:val="1"/>
      <w:marLeft w:val="0"/>
      <w:marRight w:val="0"/>
      <w:marTop w:val="0"/>
      <w:marBottom w:val="0"/>
      <w:divBdr>
        <w:top w:val="none" w:sz="0" w:space="0" w:color="auto"/>
        <w:left w:val="none" w:sz="0" w:space="0" w:color="auto"/>
        <w:bottom w:val="none" w:sz="0" w:space="0" w:color="auto"/>
        <w:right w:val="none" w:sz="0" w:space="0" w:color="auto"/>
      </w:divBdr>
    </w:div>
    <w:div w:id="272324757">
      <w:bodyDiv w:val="1"/>
      <w:marLeft w:val="0"/>
      <w:marRight w:val="0"/>
      <w:marTop w:val="0"/>
      <w:marBottom w:val="0"/>
      <w:divBdr>
        <w:top w:val="none" w:sz="0" w:space="0" w:color="auto"/>
        <w:left w:val="none" w:sz="0" w:space="0" w:color="auto"/>
        <w:bottom w:val="none" w:sz="0" w:space="0" w:color="auto"/>
        <w:right w:val="none" w:sz="0" w:space="0" w:color="auto"/>
      </w:divBdr>
    </w:div>
    <w:div w:id="285622636">
      <w:bodyDiv w:val="1"/>
      <w:marLeft w:val="0"/>
      <w:marRight w:val="0"/>
      <w:marTop w:val="0"/>
      <w:marBottom w:val="0"/>
      <w:divBdr>
        <w:top w:val="none" w:sz="0" w:space="0" w:color="auto"/>
        <w:left w:val="none" w:sz="0" w:space="0" w:color="auto"/>
        <w:bottom w:val="none" w:sz="0" w:space="0" w:color="auto"/>
        <w:right w:val="none" w:sz="0" w:space="0" w:color="auto"/>
      </w:divBdr>
    </w:div>
    <w:div w:id="288752870">
      <w:bodyDiv w:val="1"/>
      <w:marLeft w:val="0"/>
      <w:marRight w:val="0"/>
      <w:marTop w:val="0"/>
      <w:marBottom w:val="0"/>
      <w:divBdr>
        <w:top w:val="none" w:sz="0" w:space="0" w:color="auto"/>
        <w:left w:val="none" w:sz="0" w:space="0" w:color="auto"/>
        <w:bottom w:val="none" w:sz="0" w:space="0" w:color="auto"/>
        <w:right w:val="none" w:sz="0" w:space="0" w:color="auto"/>
      </w:divBdr>
    </w:div>
    <w:div w:id="301621569">
      <w:bodyDiv w:val="1"/>
      <w:marLeft w:val="0"/>
      <w:marRight w:val="0"/>
      <w:marTop w:val="0"/>
      <w:marBottom w:val="0"/>
      <w:divBdr>
        <w:top w:val="none" w:sz="0" w:space="0" w:color="auto"/>
        <w:left w:val="none" w:sz="0" w:space="0" w:color="auto"/>
        <w:bottom w:val="none" w:sz="0" w:space="0" w:color="auto"/>
        <w:right w:val="none" w:sz="0" w:space="0" w:color="auto"/>
      </w:divBdr>
    </w:div>
    <w:div w:id="326137016">
      <w:bodyDiv w:val="1"/>
      <w:marLeft w:val="0"/>
      <w:marRight w:val="0"/>
      <w:marTop w:val="0"/>
      <w:marBottom w:val="0"/>
      <w:divBdr>
        <w:top w:val="none" w:sz="0" w:space="0" w:color="auto"/>
        <w:left w:val="none" w:sz="0" w:space="0" w:color="auto"/>
        <w:bottom w:val="none" w:sz="0" w:space="0" w:color="auto"/>
        <w:right w:val="none" w:sz="0" w:space="0" w:color="auto"/>
      </w:divBdr>
    </w:div>
    <w:div w:id="329673985">
      <w:bodyDiv w:val="1"/>
      <w:marLeft w:val="0"/>
      <w:marRight w:val="0"/>
      <w:marTop w:val="0"/>
      <w:marBottom w:val="0"/>
      <w:divBdr>
        <w:top w:val="none" w:sz="0" w:space="0" w:color="auto"/>
        <w:left w:val="none" w:sz="0" w:space="0" w:color="auto"/>
        <w:bottom w:val="none" w:sz="0" w:space="0" w:color="auto"/>
        <w:right w:val="none" w:sz="0" w:space="0" w:color="auto"/>
      </w:divBdr>
    </w:div>
    <w:div w:id="330377547">
      <w:bodyDiv w:val="1"/>
      <w:marLeft w:val="0"/>
      <w:marRight w:val="0"/>
      <w:marTop w:val="0"/>
      <w:marBottom w:val="0"/>
      <w:divBdr>
        <w:top w:val="none" w:sz="0" w:space="0" w:color="auto"/>
        <w:left w:val="none" w:sz="0" w:space="0" w:color="auto"/>
        <w:bottom w:val="none" w:sz="0" w:space="0" w:color="auto"/>
        <w:right w:val="none" w:sz="0" w:space="0" w:color="auto"/>
      </w:divBdr>
    </w:div>
    <w:div w:id="333841896">
      <w:bodyDiv w:val="1"/>
      <w:marLeft w:val="0"/>
      <w:marRight w:val="0"/>
      <w:marTop w:val="0"/>
      <w:marBottom w:val="0"/>
      <w:divBdr>
        <w:top w:val="none" w:sz="0" w:space="0" w:color="auto"/>
        <w:left w:val="none" w:sz="0" w:space="0" w:color="auto"/>
        <w:bottom w:val="none" w:sz="0" w:space="0" w:color="auto"/>
        <w:right w:val="none" w:sz="0" w:space="0" w:color="auto"/>
      </w:divBdr>
    </w:div>
    <w:div w:id="334115699">
      <w:bodyDiv w:val="1"/>
      <w:marLeft w:val="0"/>
      <w:marRight w:val="0"/>
      <w:marTop w:val="0"/>
      <w:marBottom w:val="0"/>
      <w:divBdr>
        <w:top w:val="none" w:sz="0" w:space="0" w:color="auto"/>
        <w:left w:val="none" w:sz="0" w:space="0" w:color="auto"/>
        <w:bottom w:val="none" w:sz="0" w:space="0" w:color="auto"/>
        <w:right w:val="none" w:sz="0" w:space="0" w:color="auto"/>
      </w:divBdr>
    </w:div>
    <w:div w:id="336463558">
      <w:bodyDiv w:val="1"/>
      <w:marLeft w:val="0"/>
      <w:marRight w:val="0"/>
      <w:marTop w:val="0"/>
      <w:marBottom w:val="0"/>
      <w:divBdr>
        <w:top w:val="none" w:sz="0" w:space="0" w:color="auto"/>
        <w:left w:val="none" w:sz="0" w:space="0" w:color="auto"/>
        <w:bottom w:val="none" w:sz="0" w:space="0" w:color="auto"/>
        <w:right w:val="none" w:sz="0" w:space="0" w:color="auto"/>
      </w:divBdr>
    </w:div>
    <w:div w:id="341124359">
      <w:bodyDiv w:val="1"/>
      <w:marLeft w:val="0"/>
      <w:marRight w:val="0"/>
      <w:marTop w:val="0"/>
      <w:marBottom w:val="0"/>
      <w:divBdr>
        <w:top w:val="none" w:sz="0" w:space="0" w:color="auto"/>
        <w:left w:val="none" w:sz="0" w:space="0" w:color="auto"/>
        <w:bottom w:val="none" w:sz="0" w:space="0" w:color="auto"/>
        <w:right w:val="none" w:sz="0" w:space="0" w:color="auto"/>
      </w:divBdr>
    </w:div>
    <w:div w:id="342782761">
      <w:bodyDiv w:val="1"/>
      <w:marLeft w:val="0"/>
      <w:marRight w:val="0"/>
      <w:marTop w:val="0"/>
      <w:marBottom w:val="0"/>
      <w:divBdr>
        <w:top w:val="none" w:sz="0" w:space="0" w:color="auto"/>
        <w:left w:val="none" w:sz="0" w:space="0" w:color="auto"/>
        <w:bottom w:val="none" w:sz="0" w:space="0" w:color="auto"/>
        <w:right w:val="none" w:sz="0" w:space="0" w:color="auto"/>
      </w:divBdr>
    </w:div>
    <w:div w:id="345404621">
      <w:bodyDiv w:val="1"/>
      <w:marLeft w:val="0"/>
      <w:marRight w:val="0"/>
      <w:marTop w:val="0"/>
      <w:marBottom w:val="0"/>
      <w:divBdr>
        <w:top w:val="none" w:sz="0" w:space="0" w:color="auto"/>
        <w:left w:val="none" w:sz="0" w:space="0" w:color="auto"/>
        <w:bottom w:val="none" w:sz="0" w:space="0" w:color="auto"/>
        <w:right w:val="none" w:sz="0" w:space="0" w:color="auto"/>
      </w:divBdr>
    </w:div>
    <w:div w:id="345641325">
      <w:bodyDiv w:val="1"/>
      <w:marLeft w:val="0"/>
      <w:marRight w:val="0"/>
      <w:marTop w:val="0"/>
      <w:marBottom w:val="0"/>
      <w:divBdr>
        <w:top w:val="none" w:sz="0" w:space="0" w:color="auto"/>
        <w:left w:val="none" w:sz="0" w:space="0" w:color="auto"/>
        <w:bottom w:val="none" w:sz="0" w:space="0" w:color="auto"/>
        <w:right w:val="none" w:sz="0" w:space="0" w:color="auto"/>
      </w:divBdr>
    </w:div>
    <w:div w:id="353574763">
      <w:bodyDiv w:val="1"/>
      <w:marLeft w:val="0"/>
      <w:marRight w:val="0"/>
      <w:marTop w:val="0"/>
      <w:marBottom w:val="0"/>
      <w:divBdr>
        <w:top w:val="none" w:sz="0" w:space="0" w:color="auto"/>
        <w:left w:val="none" w:sz="0" w:space="0" w:color="auto"/>
        <w:bottom w:val="none" w:sz="0" w:space="0" w:color="auto"/>
        <w:right w:val="none" w:sz="0" w:space="0" w:color="auto"/>
      </w:divBdr>
    </w:div>
    <w:div w:id="359089875">
      <w:bodyDiv w:val="1"/>
      <w:marLeft w:val="0"/>
      <w:marRight w:val="0"/>
      <w:marTop w:val="0"/>
      <w:marBottom w:val="0"/>
      <w:divBdr>
        <w:top w:val="none" w:sz="0" w:space="0" w:color="auto"/>
        <w:left w:val="none" w:sz="0" w:space="0" w:color="auto"/>
        <w:bottom w:val="none" w:sz="0" w:space="0" w:color="auto"/>
        <w:right w:val="none" w:sz="0" w:space="0" w:color="auto"/>
      </w:divBdr>
    </w:div>
    <w:div w:id="370151801">
      <w:bodyDiv w:val="1"/>
      <w:marLeft w:val="0"/>
      <w:marRight w:val="0"/>
      <w:marTop w:val="0"/>
      <w:marBottom w:val="0"/>
      <w:divBdr>
        <w:top w:val="none" w:sz="0" w:space="0" w:color="auto"/>
        <w:left w:val="none" w:sz="0" w:space="0" w:color="auto"/>
        <w:bottom w:val="none" w:sz="0" w:space="0" w:color="auto"/>
        <w:right w:val="none" w:sz="0" w:space="0" w:color="auto"/>
      </w:divBdr>
    </w:div>
    <w:div w:id="380785727">
      <w:bodyDiv w:val="1"/>
      <w:marLeft w:val="0"/>
      <w:marRight w:val="0"/>
      <w:marTop w:val="0"/>
      <w:marBottom w:val="0"/>
      <w:divBdr>
        <w:top w:val="none" w:sz="0" w:space="0" w:color="auto"/>
        <w:left w:val="none" w:sz="0" w:space="0" w:color="auto"/>
        <w:bottom w:val="none" w:sz="0" w:space="0" w:color="auto"/>
        <w:right w:val="none" w:sz="0" w:space="0" w:color="auto"/>
      </w:divBdr>
    </w:div>
    <w:div w:id="385835702">
      <w:bodyDiv w:val="1"/>
      <w:marLeft w:val="0"/>
      <w:marRight w:val="0"/>
      <w:marTop w:val="0"/>
      <w:marBottom w:val="0"/>
      <w:divBdr>
        <w:top w:val="none" w:sz="0" w:space="0" w:color="auto"/>
        <w:left w:val="none" w:sz="0" w:space="0" w:color="auto"/>
        <w:bottom w:val="none" w:sz="0" w:space="0" w:color="auto"/>
        <w:right w:val="none" w:sz="0" w:space="0" w:color="auto"/>
      </w:divBdr>
    </w:div>
    <w:div w:id="388922908">
      <w:bodyDiv w:val="1"/>
      <w:marLeft w:val="0"/>
      <w:marRight w:val="0"/>
      <w:marTop w:val="0"/>
      <w:marBottom w:val="0"/>
      <w:divBdr>
        <w:top w:val="none" w:sz="0" w:space="0" w:color="auto"/>
        <w:left w:val="none" w:sz="0" w:space="0" w:color="auto"/>
        <w:bottom w:val="none" w:sz="0" w:space="0" w:color="auto"/>
        <w:right w:val="none" w:sz="0" w:space="0" w:color="auto"/>
      </w:divBdr>
    </w:div>
    <w:div w:id="391345517">
      <w:bodyDiv w:val="1"/>
      <w:marLeft w:val="0"/>
      <w:marRight w:val="0"/>
      <w:marTop w:val="0"/>
      <w:marBottom w:val="0"/>
      <w:divBdr>
        <w:top w:val="none" w:sz="0" w:space="0" w:color="auto"/>
        <w:left w:val="none" w:sz="0" w:space="0" w:color="auto"/>
        <w:bottom w:val="none" w:sz="0" w:space="0" w:color="auto"/>
        <w:right w:val="none" w:sz="0" w:space="0" w:color="auto"/>
      </w:divBdr>
    </w:div>
    <w:div w:id="391584933">
      <w:bodyDiv w:val="1"/>
      <w:marLeft w:val="0"/>
      <w:marRight w:val="0"/>
      <w:marTop w:val="0"/>
      <w:marBottom w:val="0"/>
      <w:divBdr>
        <w:top w:val="none" w:sz="0" w:space="0" w:color="auto"/>
        <w:left w:val="none" w:sz="0" w:space="0" w:color="auto"/>
        <w:bottom w:val="none" w:sz="0" w:space="0" w:color="auto"/>
        <w:right w:val="none" w:sz="0" w:space="0" w:color="auto"/>
      </w:divBdr>
    </w:div>
    <w:div w:id="407069949">
      <w:bodyDiv w:val="1"/>
      <w:marLeft w:val="0"/>
      <w:marRight w:val="0"/>
      <w:marTop w:val="0"/>
      <w:marBottom w:val="0"/>
      <w:divBdr>
        <w:top w:val="none" w:sz="0" w:space="0" w:color="auto"/>
        <w:left w:val="none" w:sz="0" w:space="0" w:color="auto"/>
        <w:bottom w:val="none" w:sz="0" w:space="0" w:color="auto"/>
        <w:right w:val="none" w:sz="0" w:space="0" w:color="auto"/>
      </w:divBdr>
    </w:div>
    <w:div w:id="413818203">
      <w:bodyDiv w:val="1"/>
      <w:marLeft w:val="0"/>
      <w:marRight w:val="0"/>
      <w:marTop w:val="0"/>
      <w:marBottom w:val="0"/>
      <w:divBdr>
        <w:top w:val="none" w:sz="0" w:space="0" w:color="auto"/>
        <w:left w:val="none" w:sz="0" w:space="0" w:color="auto"/>
        <w:bottom w:val="none" w:sz="0" w:space="0" w:color="auto"/>
        <w:right w:val="none" w:sz="0" w:space="0" w:color="auto"/>
      </w:divBdr>
    </w:div>
    <w:div w:id="424375531">
      <w:bodyDiv w:val="1"/>
      <w:marLeft w:val="0"/>
      <w:marRight w:val="0"/>
      <w:marTop w:val="0"/>
      <w:marBottom w:val="0"/>
      <w:divBdr>
        <w:top w:val="none" w:sz="0" w:space="0" w:color="auto"/>
        <w:left w:val="none" w:sz="0" w:space="0" w:color="auto"/>
        <w:bottom w:val="none" w:sz="0" w:space="0" w:color="auto"/>
        <w:right w:val="none" w:sz="0" w:space="0" w:color="auto"/>
      </w:divBdr>
    </w:div>
    <w:div w:id="433674432">
      <w:bodyDiv w:val="1"/>
      <w:marLeft w:val="0"/>
      <w:marRight w:val="0"/>
      <w:marTop w:val="0"/>
      <w:marBottom w:val="0"/>
      <w:divBdr>
        <w:top w:val="none" w:sz="0" w:space="0" w:color="auto"/>
        <w:left w:val="none" w:sz="0" w:space="0" w:color="auto"/>
        <w:bottom w:val="none" w:sz="0" w:space="0" w:color="auto"/>
        <w:right w:val="none" w:sz="0" w:space="0" w:color="auto"/>
      </w:divBdr>
    </w:div>
    <w:div w:id="438531519">
      <w:bodyDiv w:val="1"/>
      <w:marLeft w:val="0"/>
      <w:marRight w:val="0"/>
      <w:marTop w:val="0"/>
      <w:marBottom w:val="0"/>
      <w:divBdr>
        <w:top w:val="none" w:sz="0" w:space="0" w:color="auto"/>
        <w:left w:val="none" w:sz="0" w:space="0" w:color="auto"/>
        <w:bottom w:val="none" w:sz="0" w:space="0" w:color="auto"/>
        <w:right w:val="none" w:sz="0" w:space="0" w:color="auto"/>
      </w:divBdr>
    </w:div>
    <w:div w:id="438767113">
      <w:bodyDiv w:val="1"/>
      <w:marLeft w:val="0"/>
      <w:marRight w:val="0"/>
      <w:marTop w:val="0"/>
      <w:marBottom w:val="0"/>
      <w:divBdr>
        <w:top w:val="none" w:sz="0" w:space="0" w:color="auto"/>
        <w:left w:val="none" w:sz="0" w:space="0" w:color="auto"/>
        <w:bottom w:val="none" w:sz="0" w:space="0" w:color="auto"/>
        <w:right w:val="none" w:sz="0" w:space="0" w:color="auto"/>
      </w:divBdr>
    </w:div>
    <w:div w:id="458567816">
      <w:bodyDiv w:val="1"/>
      <w:marLeft w:val="0"/>
      <w:marRight w:val="0"/>
      <w:marTop w:val="0"/>
      <w:marBottom w:val="0"/>
      <w:divBdr>
        <w:top w:val="none" w:sz="0" w:space="0" w:color="auto"/>
        <w:left w:val="none" w:sz="0" w:space="0" w:color="auto"/>
        <w:bottom w:val="none" w:sz="0" w:space="0" w:color="auto"/>
        <w:right w:val="none" w:sz="0" w:space="0" w:color="auto"/>
      </w:divBdr>
    </w:div>
    <w:div w:id="458884787">
      <w:bodyDiv w:val="1"/>
      <w:marLeft w:val="0"/>
      <w:marRight w:val="0"/>
      <w:marTop w:val="0"/>
      <w:marBottom w:val="0"/>
      <w:divBdr>
        <w:top w:val="none" w:sz="0" w:space="0" w:color="auto"/>
        <w:left w:val="none" w:sz="0" w:space="0" w:color="auto"/>
        <w:bottom w:val="none" w:sz="0" w:space="0" w:color="auto"/>
        <w:right w:val="none" w:sz="0" w:space="0" w:color="auto"/>
      </w:divBdr>
    </w:div>
    <w:div w:id="459499540">
      <w:bodyDiv w:val="1"/>
      <w:marLeft w:val="0"/>
      <w:marRight w:val="0"/>
      <w:marTop w:val="0"/>
      <w:marBottom w:val="0"/>
      <w:divBdr>
        <w:top w:val="none" w:sz="0" w:space="0" w:color="auto"/>
        <w:left w:val="none" w:sz="0" w:space="0" w:color="auto"/>
        <w:bottom w:val="none" w:sz="0" w:space="0" w:color="auto"/>
        <w:right w:val="none" w:sz="0" w:space="0" w:color="auto"/>
      </w:divBdr>
    </w:div>
    <w:div w:id="473066434">
      <w:bodyDiv w:val="1"/>
      <w:marLeft w:val="0"/>
      <w:marRight w:val="0"/>
      <w:marTop w:val="0"/>
      <w:marBottom w:val="0"/>
      <w:divBdr>
        <w:top w:val="none" w:sz="0" w:space="0" w:color="auto"/>
        <w:left w:val="none" w:sz="0" w:space="0" w:color="auto"/>
        <w:bottom w:val="none" w:sz="0" w:space="0" w:color="auto"/>
        <w:right w:val="none" w:sz="0" w:space="0" w:color="auto"/>
      </w:divBdr>
    </w:div>
    <w:div w:id="489831589">
      <w:bodyDiv w:val="1"/>
      <w:marLeft w:val="0"/>
      <w:marRight w:val="0"/>
      <w:marTop w:val="0"/>
      <w:marBottom w:val="0"/>
      <w:divBdr>
        <w:top w:val="none" w:sz="0" w:space="0" w:color="auto"/>
        <w:left w:val="none" w:sz="0" w:space="0" w:color="auto"/>
        <w:bottom w:val="none" w:sz="0" w:space="0" w:color="auto"/>
        <w:right w:val="none" w:sz="0" w:space="0" w:color="auto"/>
      </w:divBdr>
    </w:div>
    <w:div w:id="490409730">
      <w:bodyDiv w:val="1"/>
      <w:marLeft w:val="0"/>
      <w:marRight w:val="0"/>
      <w:marTop w:val="0"/>
      <w:marBottom w:val="0"/>
      <w:divBdr>
        <w:top w:val="none" w:sz="0" w:space="0" w:color="auto"/>
        <w:left w:val="none" w:sz="0" w:space="0" w:color="auto"/>
        <w:bottom w:val="none" w:sz="0" w:space="0" w:color="auto"/>
        <w:right w:val="none" w:sz="0" w:space="0" w:color="auto"/>
      </w:divBdr>
    </w:div>
    <w:div w:id="491021997">
      <w:bodyDiv w:val="1"/>
      <w:marLeft w:val="0"/>
      <w:marRight w:val="0"/>
      <w:marTop w:val="0"/>
      <w:marBottom w:val="0"/>
      <w:divBdr>
        <w:top w:val="none" w:sz="0" w:space="0" w:color="auto"/>
        <w:left w:val="none" w:sz="0" w:space="0" w:color="auto"/>
        <w:bottom w:val="none" w:sz="0" w:space="0" w:color="auto"/>
        <w:right w:val="none" w:sz="0" w:space="0" w:color="auto"/>
      </w:divBdr>
    </w:div>
    <w:div w:id="495269550">
      <w:bodyDiv w:val="1"/>
      <w:marLeft w:val="0"/>
      <w:marRight w:val="0"/>
      <w:marTop w:val="0"/>
      <w:marBottom w:val="0"/>
      <w:divBdr>
        <w:top w:val="none" w:sz="0" w:space="0" w:color="auto"/>
        <w:left w:val="none" w:sz="0" w:space="0" w:color="auto"/>
        <w:bottom w:val="none" w:sz="0" w:space="0" w:color="auto"/>
        <w:right w:val="none" w:sz="0" w:space="0" w:color="auto"/>
      </w:divBdr>
    </w:div>
    <w:div w:id="502286647">
      <w:bodyDiv w:val="1"/>
      <w:marLeft w:val="0"/>
      <w:marRight w:val="0"/>
      <w:marTop w:val="0"/>
      <w:marBottom w:val="0"/>
      <w:divBdr>
        <w:top w:val="none" w:sz="0" w:space="0" w:color="auto"/>
        <w:left w:val="none" w:sz="0" w:space="0" w:color="auto"/>
        <w:bottom w:val="none" w:sz="0" w:space="0" w:color="auto"/>
        <w:right w:val="none" w:sz="0" w:space="0" w:color="auto"/>
      </w:divBdr>
    </w:div>
    <w:div w:id="505637312">
      <w:bodyDiv w:val="1"/>
      <w:marLeft w:val="0"/>
      <w:marRight w:val="0"/>
      <w:marTop w:val="0"/>
      <w:marBottom w:val="0"/>
      <w:divBdr>
        <w:top w:val="none" w:sz="0" w:space="0" w:color="auto"/>
        <w:left w:val="none" w:sz="0" w:space="0" w:color="auto"/>
        <w:bottom w:val="none" w:sz="0" w:space="0" w:color="auto"/>
        <w:right w:val="none" w:sz="0" w:space="0" w:color="auto"/>
      </w:divBdr>
    </w:div>
    <w:div w:id="508562243">
      <w:bodyDiv w:val="1"/>
      <w:marLeft w:val="0"/>
      <w:marRight w:val="0"/>
      <w:marTop w:val="0"/>
      <w:marBottom w:val="0"/>
      <w:divBdr>
        <w:top w:val="none" w:sz="0" w:space="0" w:color="auto"/>
        <w:left w:val="none" w:sz="0" w:space="0" w:color="auto"/>
        <w:bottom w:val="none" w:sz="0" w:space="0" w:color="auto"/>
        <w:right w:val="none" w:sz="0" w:space="0" w:color="auto"/>
      </w:divBdr>
    </w:div>
    <w:div w:id="513619516">
      <w:bodyDiv w:val="1"/>
      <w:marLeft w:val="0"/>
      <w:marRight w:val="0"/>
      <w:marTop w:val="0"/>
      <w:marBottom w:val="0"/>
      <w:divBdr>
        <w:top w:val="none" w:sz="0" w:space="0" w:color="auto"/>
        <w:left w:val="none" w:sz="0" w:space="0" w:color="auto"/>
        <w:bottom w:val="none" w:sz="0" w:space="0" w:color="auto"/>
        <w:right w:val="none" w:sz="0" w:space="0" w:color="auto"/>
      </w:divBdr>
    </w:div>
    <w:div w:id="515773447">
      <w:bodyDiv w:val="1"/>
      <w:marLeft w:val="0"/>
      <w:marRight w:val="0"/>
      <w:marTop w:val="0"/>
      <w:marBottom w:val="0"/>
      <w:divBdr>
        <w:top w:val="none" w:sz="0" w:space="0" w:color="auto"/>
        <w:left w:val="none" w:sz="0" w:space="0" w:color="auto"/>
        <w:bottom w:val="none" w:sz="0" w:space="0" w:color="auto"/>
        <w:right w:val="none" w:sz="0" w:space="0" w:color="auto"/>
      </w:divBdr>
    </w:div>
    <w:div w:id="532229494">
      <w:bodyDiv w:val="1"/>
      <w:marLeft w:val="0"/>
      <w:marRight w:val="0"/>
      <w:marTop w:val="0"/>
      <w:marBottom w:val="0"/>
      <w:divBdr>
        <w:top w:val="none" w:sz="0" w:space="0" w:color="auto"/>
        <w:left w:val="none" w:sz="0" w:space="0" w:color="auto"/>
        <w:bottom w:val="none" w:sz="0" w:space="0" w:color="auto"/>
        <w:right w:val="none" w:sz="0" w:space="0" w:color="auto"/>
      </w:divBdr>
    </w:div>
    <w:div w:id="532381079">
      <w:bodyDiv w:val="1"/>
      <w:marLeft w:val="0"/>
      <w:marRight w:val="0"/>
      <w:marTop w:val="0"/>
      <w:marBottom w:val="0"/>
      <w:divBdr>
        <w:top w:val="none" w:sz="0" w:space="0" w:color="auto"/>
        <w:left w:val="none" w:sz="0" w:space="0" w:color="auto"/>
        <w:bottom w:val="none" w:sz="0" w:space="0" w:color="auto"/>
        <w:right w:val="none" w:sz="0" w:space="0" w:color="auto"/>
      </w:divBdr>
    </w:div>
    <w:div w:id="538399074">
      <w:bodyDiv w:val="1"/>
      <w:marLeft w:val="0"/>
      <w:marRight w:val="0"/>
      <w:marTop w:val="0"/>
      <w:marBottom w:val="0"/>
      <w:divBdr>
        <w:top w:val="none" w:sz="0" w:space="0" w:color="auto"/>
        <w:left w:val="none" w:sz="0" w:space="0" w:color="auto"/>
        <w:bottom w:val="none" w:sz="0" w:space="0" w:color="auto"/>
        <w:right w:val="none" w:sz="0" w:space="0" w:color="auto"/>
      </w:divBdr>
    </w:div>
    <w:div w:id="541987558">
      <w:bodyDiv w:val="1"/>
      <w:marLeft w:val="0"/>
      <w:marRight w:val="0"/>
      <w:marTop w:val="0"/>
      <w:marBottom w:val="0"/>
      <w:divBdr>
        <w:top w:val="none" w:sz="0" w:space="0" w:color="auto"/>
        <w:left w:val="none" w:sz="0" w:space="0" w:color="auto"/>
        <w:bottom w:val="none" w:sz="0" w:space="0" w:color="auto"/>
        <w:right w:val="none" w:sz="0" w:space="0" w:color="auto"/>
      </w:divBdr>
    </w:div>
    <w:div w:id="544172312">
      <w:bodyDiv w:val="1"/>
      <w:marLeft w:val="0"/>
      <w:marRight w:val="0"/>
      <w:marTop w:val="0"/>
      <w:marBottom w:val="0"/>
      <w:divBdr>
        <w:top w:val="none" w:sz="0" w:space="0" w:color="auto"/>
        <w:left w:val="none" w:sz="0" w:space="0" w:color="auto"/>
        <w:bottom w:val="none" w:sz="0" w:space="0" w:color="auto"/>
        <w:right w:val="none" w:sz="0" w:space="0" w:color="auto"/>
      </w:divBdr>
    </w:div>
    <w:div w:id="545994596">
      <w:bodyDiv w:val="1"/>
      <w:marLeft w:val="0"/>
      <w:marRight w:val="0"/>
      <w:marTop w:val="0"/>
      <w:marBottom w:val="0"/>
      <w:divBdr>
        <w:top w:val="none" w:sz="0" w:space="0" w:color="auto"/>
        <w:left w:val="none" w:sz="0" w:space="0" w:color="auto"/>
        <w:bottom w:val="none" w:sz="0" w:space="0" w:color="auto"/>
        <w:right w:val="none" w:sz="0" w:space="0" w:color="auto"/>
      </w:divBdr>
    </w:div>
    <w:div w:id="549613595">
      <w:bodyDiv w:val="1"/>
      <w:marLeft w:val="0"/>
      <w:marRight w:val="0"/>
      <w:marTop w:val="0"/>
      <w:marBottom w:val="0"/>
      <w:divBdr>
        <w:top w:val="none" w:sz="0" w:space="0" w:color="auto"/>
        <w:left w:val="none" w:sz="0" w:space="0" w:color="auto"/>
        <w:bottom w:val="none" w:sz="0" w:space="0" w:color="auto"/>
        <w:right w:val="none" w:sz="0" w:space="0" w:color="auto"/>
      </w:divBdr>
    </w:div>
    <w:div w:id="553470160">
      <w:bodyDiv w:val="1"/>
      <w:marLeft w:val="0"/>
      <w:marRight w:val="0"/>
      <w:marTop w:val="0"/>
      <w:marBottom w:val="0"/>
      <w:divBdr>
        <w:top w:val="none" w:sz="0" w:space="0" w:color="auto"/>
        <w:left w:val="none" w:sz="0" w:space="0" w:color="auto"/>
        <w:bottom w:val="none" w:sz="0" w:space="0" w:color="auto"/>
        <w:right w:val="none" w:sz="0" w:space="0" w:color="auto"/>
      </w:divBdr>
    </w:div>
    <w:div w:id="557859451">
      <w:bodyDiv w:val="1"/>
      <w:marLeft w:val="0"/>
      <w:marRight w:val="0"/>
      <w:marTop w:val="0"/>
      <w:marBottom w:val="0"/>
      <w:divBdr>
        <w:top w:val="none" w:sz="0" w:space="0" w:color="auto"/>
        <w:left w:val="none" w:sz="0" w:space="0" w:color="auto"/>
        <w:bottom w:val="none" w:sz="0" w:space="0" w:color="auto"/>
        <w:right w:val="none" w:sz="0" w:space="0" w:color="auto"/>
      </w:divBdr>
    </w:div>
    <w:div w:id="560599303">
      <w:bodyDiv w:val="1"/>
      <w:marLeft w:val="0"/>
      <w:marRight w:val="0"/>
      <w:marTop w:val="0"/>
      <w:marBottom w:val="0"/>
      <w:divBdr>
        <w:top w:val="none" w:sz="0" w:space="0" w:color="auto"/>
        <w:left w:val="none" w:sz="0" w:space="0" w:color="auto"/>
        <w:bottom w:val="none" w:sz="0" w:space="0" w:color="auto"/>
        <w:right w:val="none" w:sz="0" w:space="0" w:color="auto"/>
      </w:divBdr>
    </w:div>
    <w:div w:id="560673905">
      <w:bodyDiv w:val="1"/>
      <w:marLeft w:val="0"/>
      <w:marRight w:val="0"/>
      <w:marTop w:val="0"/>
      <w:marBottom w:val="0"/>
      <w:divBdr>
        <w:top w:val="none" w:sz="0" w:space="0" w:color="auto"/>
        <w:left w:val="none" w:sz="0" w:space="0" w:color="auto"/>
        <w:bottom w:val="none" w:sz="0" w:space="0" w:color="auto"/>
        <w:right w:val="none" w:sz="0" w:space="0" w:color="auto"/>
      </w:divBdr>
    </w:div>
    <w:div w:id="567693315">
      <w:bodyDiv w:val="1"/>
      <w:marLeft w:val="0"/>
      <w:marRight w:val="0"/>
      <w:marTop w:val="0"/>
      <w:marBottom w:val="0"/>
      <w:divBdr>
        <w:top w:val="none" w:sz="0" w:space="0" w:color="auto"/>
        <w:left w:val="none" w:sz="0" w:space="0" w:color="auto"/>
        <w:bottom w:val="none" w:sz="0" w:space="0" w:color="auto"/>
        <w:right w:val="none" w:sz="0" w:space="0" w:color="auto"/>
      </w:divBdr>
    </w:div>
    <w:div w:id="569120573">
      <w:bodyDiv w:val="1"/>
      <w:marLeft w:val="0"/>
      <w:marRight w:val="0"/>
      <w:marTop w:val="0"/>
      <w:marBottom w:val="0"/>
      <w:divBdr>
        <w:top w:val="none" w:sz="0" w:space="0" w:color="auto"/>
        <w:left w:val="none" w:sz="0" w:space="0" w:color="auto"/>
        <w:bottom w:val="none" w:sz="0" w:space="0" w:color="auto"/>
        <w:right w:val="none" w:sz="0" w:space="0" w:color="auto"/>
      </w:divBdr>
    </w:div>
    <w:div w:id="569508217">
      <w:bodyDiv w:val="1"/>
      <w:marLeft w:val="0"/>
      <w:marRight w:val="0"/>
      <w:marTop w:val="0"/>
      <w:marBottom w:val="0"/>
      <w:divBdr>
        <w:top w:val="none" w:sz="0" w:space="0" w:color="auto"/>
        <w:left w:val="none" w:sz="0" w:space="0" w:color="auto"/>
        <w:bottom w:val="none" w:sz="0" w:space="0" w:color="auto"/>
        <w:right w:val="none" w:sz="0" w:space="0" w:color="auto"/>
      </w:divBdr>
    </w:div>
    <w:div w:id="570964195">
      <w:bodyDiv w:val="1"/>
      <w:marLeft w:val="0"/>
      <w:marRight w:val="0"/>
      <w:marTop w:val="0"/>
      <w:marBottom w:val="0"/>
      <w:divBdr>
        <w:top w:val="none" w:sz="0" w:space="0" w:color="auto"/>
        <w:left w:val="none" w:sz="0" w:space="0" w:color="auto"/>
        <w:bottom w:val="none" w:sz="0" w:space="0" w:color="auto"/>
        <w:right w:val="none" w:sz="0" w:space="0" w:color="auto"/>
      </w:divBdr>
    </w:div>
    <w:div w:id="587234019">
      <w:bodyDiv w:val="1"/>
      <w:marLeft w:val="0"/>
      <w:marRight w:val="0"/>
      <w:marTop w:val="0"/>
      <w:marBottom w:val="0"/>
      <w:divBdr>
        <w:top w:val="none" w:sz="0" w:space="0" w:color="auto"/>
        <w:left w:val="none" w:sz="0" w:space="0" w:color="auto"/>
        <w:bottom w:val="none" w:sz="0" w:space="0" w:color="auto"/>
        <w:right w:val="none" w:sz="0" w:space="0" w:color="auto"/>
      </w:divBdr>
    </w:div>
    <w:div w:id="592788712">
      <w:bodyDiv w:val="1"/>
      <w:marLeft w:val="0"/>
      <w:marRight w:val="0"/>
      <w:marTop w:val="0"/>
      <w:marBottom w:val="0"/>
      <w:divBdr>
        <w:top w:val="none" w:sz="0" w:space="0" w:color="auto"/>
        <w:left w:val="none" w:sz="0" w:space="0" w:color="auto"/>
        <w:bottom w:val="none" w:sz="0" w:space="0" w:color="auto"/>
        <w:right w:val="none" w:sz="0" w:space="0" w:color="auto"/>
      </w:divBdr>
    </w:div>
    <w:div w:id="594434947">
      <w:bodyDiv w:val="1"/>
      <w:marLeft w:val="0"/>
      <w:marRight w:val="0"/>
      <w:marTop w:val="0"/>
      <w:marBottom w:val="0"/>
      <w:divBdr>
        <w:top w:val="none" w:sz="0" w:space="0" w:color="auto"/>
        <w:left w:val="none" w:sz="0" w:space="0" w:color="auto"/>
        <w:bottom w:val="none" w:sz="0" w:space="0" w:color="auto"/>
        <w:right w:val="none" w:sz="0" w:space="0" w:color="auto"/>
      </w:divBdr>
    </w:div>
    <w:div w:id="598871505">
      <w:bodyDiv w:val="1"/>
      <w:marLeft w:val="0"/>
      <w:marRight w:val="0"/>
      <w:marTop w:val="0"/>
      <w:marBottom w:val="0"/>
      <w:divBdr>
        <w:top w:val="none" w:sz="0" w:space="0" w:color="auto"/>
        <w:left w:val="none" w:sz="0" w:space="0" w:color="auto"/>
        <w:bottom w:val="none" w:sz="0" w:space="0" w:color="auto"/>
        <w:right w:val="none" w:sz="0" w:space="0" w:color="auto"/>
      </w:divBdr>
    </w:div>
    <w:div w:id="603658234">
      <w:bodyDiv w:val="1"/>
      <w:marLeft w:val="0"/>
      <w:marRight w:val="0"/>
      <w:marTop w:val="0"/>
      <w:marBottom w:val="0"/>
      <w:divBdr>
        <w:top w:val="none" w:sz="0" w:space="0" w:color="auto"/>
        <w:left w:val="none" w:sz="0" w:space="0" w:color="auto"/>
        <w:bottom w:val="none" w:sz="0" w:space="0" w:color="auto"/>
        <w:right w:val="none" w:sz="0" w:space="0" w:color="auto"/>
      </w:divBdr>
    </w:div>
    <w:div w:id="606736965">
      <w:bodyDiv w:val="1"/>
      <w:marLeft w:val="0"/>
      <w:marRight w:val="0"/>
      <w:marTop w:val="0"/>
      <w:marBottom w:val="0"/>
      <w:divBdr>
        <w:top w:val="none" w:sz="0" w:space="0" w:color="auto"/>
        <w:left w:val="none" w:sz="0" w:space="0" w:color="auto"/>
        <w:bottom w:val="none" w:sz="0" w:space="0" w:color="auto"/>
        <w:right w:val="none" w:sz="0" w:space="0" w:color="auto"/>
      </w:divBdr>
    </w:div>
    <w:div w:id="610823534">
      <w:bodyDiv w:val="1"/>
      <w:marLeft w:val="0"/>
      <w:marRight w:val="0"/>
      <w:marTop w:val="0"/>
      <w:marBottom w:val="0"/>
      <w:divBdr>
        <w:top w:val="none" w:sz="0" w:space="0" w:color="auto"/>
        <w:left w:val="none" w:sz="0" w:space="0" w:color="auto"/>
        <w:bottom w:val="none" w:sz="0" w:space="0" w:color="auto"/>
        <w:right w:val="none" w:sz="0" w:space="0" w:color="auto"/>
      </w:divBdr>
    </w:div>
    <w:div w:id="616982956">
      <w:bodyDiv w:val="1"/>
      <w:marLeft w:val="0"/>
      <w:marRight w:val="0"/>
      <w:marTop w:val="0"/>
      <w:marBottom w:val="0"/>
      <w:divBdr>
        <w:top w:val="none" w:sz="0" w:space="0" w:color="auto"/>
        <w:left w:val="none" w:sz="0" w:space="0" w:color="auto"/>
        <w:bottom w:val="none" w:sz="0" w:space="0" w:color="auto"/>
        <w:right w:val="none" w:sz="0" w:space="0" w:color="auto"/>
      </w:divBdr>
    </w:div>
    <w:div w:id="617839387">
      <w:bodyDiv w:val="1"/>
      <w:marLeft w:val="0"/>
      <w:marRight w:val="0"/>
      <w:marTop w:val="0"/>
      <w:marBottom w:val="0"/>
      <w:divBdr>
        <w:top w:val="none" w:sz="0" w:space="0" w:color="auto"/>
        <w:left w:val="none" w:sz="0" w:space="0" w:color="auto"/>
        <w:bottom w:val="none" w:sz="0" w:space="0" w:color="auto"/>
        <w:right w:val="none" w:sz="0" w:space="0" w:color="auto"/>
      </w:divBdr>
    </w:div>
    <w:div w:id="622081887">
      <w:bodyDiv w:val="1"/>
      <w:marLeft w:val="0"/>
      <w:marRight w:val="0"/>
      <w:marTop w:val="0"/>
      <w:marBottom w:val="0"/>
      <w:divBdr>
        <w:top w:val="none" w:sz="0" w:space="0" w:color="auto"/>
        <w:left w:val="none" w:sz="0" w:space="0" w:color="auto"/>
        <w:bottom w:val="none" w:sz="0" w:space="0" w:color="auto"/>
        <w:right w:val="none" w:sz="0" w:space="0" w:color="auto"/>
      </w:divBdr>
    </w:div>
    <w:div w:id="631715887">
      <w:bodyDiv w:val="1"/>
      <w:marLeft w:val="0"/>
      <w:marRight w:val="0"/>
      <w:marTop w:val="0"/>
      <w:marBottom w:val="0"/>
      <w:divBdr>
        <w:top w:val="none" w:sz="0" w:space="0" w:color="auto"/>
        <w:left w:val="none" w:sz="0" w:space="0" w:color="auto"/>
        <w:bottom w:val="none" w:sz="0" w:space="0" w:color="auto"/>
        <w:right w:val="none" w:sz="0" w:space="0" w:color="auto"/>
      </w:divBdr>
    </w:div>
    <w:div w:id="634675745">
      <w:bodyDiv w:val="1"/>
      <w:marLeft w:val="0"/>
      <w:marRight w:val="0"/>
      <w:marTop w:val="0"/>
      <w:marBottom w:val="0"/>
      <w:divBdr>
        <w:top w:val="none" w:sz="0" w:space="0" w:color="auto"/>
        <w:left w:val="none" w:sz="0" w:space="0" w:color="auto"/>
        <w:bottom w:val="none" w:sz="0" w:space="0" w:color="auto"/>
        <w:right w:val="none" w:sz="0" w:space="0" w:color="auto"/>
      </w:divBdr>
    </w:div>
    <w:div w:id="636759348">
      <w:bodyDiv w:val="1"/>
      <w:marLeft w:val="0"/>
      <w:marRight w:val="0"/>
      <w:marTop w:val="0"/>
      <w:marBottom w:val="0"/>
      <w:divBdr>
        <w:top w:val="none" w:sz="0" w:space="0" w:color="auto"/>
        <w:left w:val="none" w:sz="0" w:space="0" w:color="auto"/>
        <w:bottom w:val="none" w:sz="0" w:space="0" w:color="auto"/>
        <w:right w:val="none" w:sz="0" w:space="0" w:color="auto"/>
      </w:divBdr>
    </w:div>
    <w:div w:id="654993665">
      <w:bodyDiv w:val="1"/>
      <w:marLeft w:val="0"/>
      <w:marRight w:val="0"/>
      <w:marTop w:val="0"/>
      <w:marBottom w:val="0"/>
      <w:divBdr>
        <w:top w:val="none" w:sz="0" w:space="0" w:color="auto"/>
        <w:left w:val="none" w:sz="0" w:space="0" w:color="auto"/>
        <w:bottom w:val="none" w:sz="0" w:space="0" w:color="auto"/>
        <w:right w:val="none" w:sz="0" w:space="0" w:color="auto"/>
      </w:divBdr>
    </w:div>
    <w:div w:id="655106274">
      <w:bodyDiv w:val="1"/>
      <w:marLeft w:val="0"/>
      <w:marRight w:val="0"/>
      <w:marTop w:val="0"/>
      <w:marBottom w:val="0"/>
      <w:divBdr>
        <w:top w:val="none" w:sz="0" w:space="0" w:color="auto"/>
        <w:left w:val="none" w:sz="0" w:space="0" w:color="auto"/>
        <w:bottom w:val="none" w:sz="0" w:space="0" w:color="auto"/>
        <w:right w:val="none" w:sz="0" w:space="0" w:color="auto"/>
      </w:divBdr>
    </w:div>
    <w:div w:id="655956957">
      <w:bodyDiv w:val="1"/>
      <w:marLeft w:val="0"/>
      <w:marRight w:val="0"/>
      <w:marTop w:val="0"/>
      <w:marBottom w:val="0"/>
      <w:divBdr>
        <w:top w:val="none" w:sz="0" w:space="0" w:color="auto"/>
        <w:left w:val="none" w:sz="0" w:space="0" w:color="auto"/>
        <w:bottom w:val="none" w:sz="0" w:space="0" w:color="auto"/>
        <w:right w:val="none" w:sz="0" w:space="0" w:color="auto"/>
      </w:divBdr>
    </w:div>
    <w:div w:id="662586604">
      <w:bodyDiv w:val="1"/>
      <w:marLeft w:val="0"/>
      <w:marRight w:val="0"/>
      <w:marTop w:val="0"/>
      <w:marBottom w:val="0"/>
      <w:divBdr>
        <w:top w:val="none" w:sz="0" w:space="0" w:color="auto"/>
        <w:left w:val="none" w:sz="0" w:space="0" w:color="auto"/>
        <w:bottom w:val="none" w:sz="0" w:space="0" w:color="auto"/>
        <w:right w:val="none" w:sz="0" w:space="0" w:color="auto"/>
      </w:divBdr>
    </w:div>
    <w:div w:id="666401310">
      <w:bodyDiv w:val="1"/>
      <w:marLeft w:val="0"/>
      <w:marRight w:val="0"/>
      <w:marTop w:val="0"/>
      <w:marBottom w:val="0"/>
      <w:divBdr>
        <w:top w:val="none" w:sz="0" w:space="0" w:color="auto"/>
        <w:left w:val="none" w:sz="0" w:space="0" w:color="auto"/>
        <w:bottom w:val="none" w:sz="0" w:space="0" w:color="auto"/>
        <w:right w:val="none" w:sz="0" w:space="0" w:color="auto"/>
      </w:divBdr>
    </w:div>
    <w:div w:id="673798527">
      <w:bodyDiv w:val="1"/>
      <w:marLeft w:val="0"/>
      <w:marRight w:val="0"/>
      <w:marTop w:val="0"/>
      <w:marBottom w:val="0"/>
      <w:divBdr>
        <w:top w:val="none" w:sz="0" w:space="0" w:color="auto"/>
        <w:left w:val="none" w:sz="0" w:space="0" w:color="auto"/>
        <w:bottom w:val="none" w:sz="0" w:space="0" w:color="auto"/>
        <w:right w:val="none" w:sz="0" w:space="0" w:color="auto"/>
      </w:divBdr>
    </w:div>
    <w:div w:id="676814284">
      <w:bodyDiv w:val="1"/>
      <w:marLeft w:val="0"/>
      <w:marRight w:val="0"/>
      <w:marTop w:val="0"/>
      <w:marBottom w:val="0"/>
      <w:divBdr>
        <w:top w:val="none" w:sz="0" w:space="0" w:color="auto"/>
        <w:left w:val="none" w:sz="0" w:space="0" w:color="auto"/>
        <w:bottom w:val="none" w:sz="0" w:space="0" w:color="auto"/>
        <w:right w:val="none" w:sz="0" w:space="0" w:color="auto"/>
      </w:divBdr>
    </w:div>
    <w:div w:id="683678063">
      <w:bodyDiv w:val="1"/>
      <w:marLeft w:val="0"/>
      <w:marRight w:val="0"/>
      <w:marTop w:val="0"/>
      <w:marBottom w:val="0"/>
      <w:divBdr>
        <w:top w:val="none" w:sz="0" w:space="0" w:color="auto"/>
        <w:left w:val="none" w:sz="0" w:space="0" w:color="auto"/>
        <w:bottom w:val="none" w:sz="0" w:space="0" w:color="auto"/>
        <w:right w:val="none" w:sz="0" w:space="0" w:color="auto"/>
      </w:divBdr>
    </w:div>
    <w:div w:id="684138913">
      <w:bodyDiv w:val="1"/>
      <w:marLeft w:val="0"/>
      <w:marRight w:val="0"/>
      <w:marTop w:val="0"/>
      <w:marBottom w:val="0"/>
      <w:divBdr>
        <w:top w:val="none" w:sz="0" w:space="0" w:color="auto"/>
        <w:left w:val="none" w:sz="0" w:space="0" w:color="auto"/>
        <w:bottom w:val="none" w:sz="0" w:space="0" w:color="auto"/>
        <w:right w:val="none" w:sz="0" w:space="0" w:color="auto"/>
      </w:divBdr>
    </w:div>
    <w:div w:id="689373740">
      <w:bodyDiv w:val="1"/>
      <w:marLeft w:val="0"/>
      <w:marRight w:val="0"/>
      <w:marTop w:val="0"/>
      <w:marBottom w:val="0"/>
      <w:divBdr>
        <w:top w:val="none" w:sz="0" w:space="0" w:color="auto"/>
        <w:left w:val="none" w:sz="0" w:space="0" w:color="auto"/>
        <w:bottom w:val="none" w:sz="0" w:space="0" w:color="auto"/>
        <w:right w:val="none" w:sz="0" w:space="0" w:color="auto"/>
      </w:divBdr>
    </w:div>
    <w:div w:id="690378549">
      <w:bodyDiv w:val="1"/>
      <w:marLeft w:val="0"/>
      <w:marRight w:val="0"/>
      <w:marTop w:val="0"/>
      <w:marBottom w:val="0"/>
      <w:divBdr>
        <w:top w:val="none" w:sz="0" w:space="0" w:color="auto"/>
        <w:left w:val="none" w:sz="0" w:space="0" w:color="auto"/>
        <w:bottom w:val="none" w:sz="0" w:space="0" w:color="auto"/>
        <w:right w:val="none" w:sz="0" w:space="0" w:color="auto"/>
      </w:divBdr>
    </w:div>
    <w:div w:id="705908670">
      <w:bodyDiv w:val="1"/>
      <w:marLeft w:val="0"/>
      <w:marRight w:val="0"/>
      <w:marTop w:val="0"/>
      <w:marBottom w:val="0"/>
      <w:divBdr>
        <w:top w:val="none" w:sz="0" w:space="0" w:color="auto"/>
        <w:left w:val="none" w:sz="0" w:space="0" w:color="auto"/>
        <w:bottom w:val="none" w:sz="0" w:space="0" w:color="auto"/>
        <w:right w:val="none" w:sz="0" w:space="0" w:color="auto"/>
      </w:divBdr>
    </w:div>
    <w:div w:id="708797983">
      <w:bodyDiv w:val="1"/>
      <w:marLeft w:val="0"/>
      <w:marRight w:val="0"/>
      <w:marTop w:val="0"/>
      <w:marBottom w:val="0"/>
      <w:divBdr>
        <w:top w:val="none" w:sz="0" w:space="0" w:color="auto"/>
        <w:left w:val="none" w:sz="0" w:space="0" w:color="auto"/>
        <w:bottom w:val="none" w:sz="0" w:space="0" w:color="auto"/>
        <w:right w:val="none" w:sz="0" w:space="0" w:color="auto"/>
      </w:divBdr>
    </w:div>
    <w:div w:id="726682357">
      <w:bodyDiv w:val="1"/>
      <w:marLeft w:val="0"/>
      <w:marRight w:val="0"/>
      <w:marTop w:val="0"/>
      <w:marBottom w:val="0"/>
      <w:divBdr>
        <w:top w:val="none" w:sz="0" w:space="0" w:color="auto"/>
        <w:left w:val="none" w:sz="0" w:space="0" w:color="auto"/>
        <w:bottom w:val="none" w:sz="0" w:space="0" w:color="auto"/>
        <w:right w:val="none" w:sz="0" w:space="0" w:color="auto"/>
      </w:divBdr>
    </w:div>
    <w:div w:id="728571258">
      <w:bodyDiv w:val="1"/>
      <w:marLeft w:val="0"/>
      <w:marRight w:val="0"/>
      <w:marTop w:val="0"/>
      <w:marBottom w:val="0"/>
      <w:divBdr>
        <w:top w:val="none" w:sz="0" w:space="0" w:color="auto"/>
        <w:left w:val="none" w:sz="0" w:space="0" w:color="auto"/>
        <w:bottom w:val="none" w:sz="0" w:space="0" w:color="auto"/>
        <w:right w:val="none" w:sz="0" w:space="0" w:color="auto"/>
      </w:divBdr>
    </w:div>
    <w:div w:id="728726989">
      <w:bodyDiv w:val="1"/>
      <w:marLeft w:val="0"/>
      <w:marRight w:val="0"/>
      <w:marTop w:val="0"/>
      <w:marBottom w:val="0"/>
      <w:divBdr>
        <w:top w:val="none" w:sz="0" w:space="0" w:color="auto"/>
        <w:left w:val="none" w:sz="0" w:space="0" w:color="auto"/>
        <w:bottom w:val="none" w:sz="0" w:space="0" w:color="auto"/>
        <w:right w:val="none" w:sz="0" w:space="0" w:color="auto"/>
      </w:divBdr>
    </w:div>
    <w:div w:id="731004222">
      <w:bodyDiv w:val="1"/>
      <w:marLeft w:val="0"/>
      <w:marRight w:val="0"/>
      <w:marTop w:val="0"/>
      <w:marBottom w:val="0"/>
      <w:divBdr>
        <w:top w:val="none" w:sz="0" w:space="0" w:color="auto"/>
        <w:left w:val="none" w:sz="0" w:space="0" w:color="auto"/>
        <w:bottom w:val="none" w:sz="0" w:space="0" w:color="auto"/>
        <w:right w:val="none" w:sz="0" w:space="0" w:color="auto"/>
      </w:divBdr>
    </w:div>
    <w:div w:id="734208751">
      <w:bodyDiv w:val="1"/>
      <w:marLeft w:val="0"/>
      <w:marRight w:val="0"/>
      <w:marTop w:val="0"/>
      <w:marBottom w:val="0"/>
      <w:divBdr>
        <w:top w:val="none" w:sz="0" w:space="0" w:color="auto"/>
        <w:left w:val="none" w:sz="0" w:space="0" w:color="auto"/>
        <w:bottom w:val="none" w:sz="0" w:space="0" w:color="auto"/>
        <w:right w:val="none" w:sz="0" w:space="0" w:color="auto"/>
      </w:divBdr>
    </w:div>
    <w:div w:id="747462991">
      <w:bodyDiv w:val="1"/>
      <w:marLeft w:val="0"/>
      <w:marRight w:val="0"/>
      <w:marTop w:val="0"/>
      <w:marBottom w:val="0"/>
      <w:divBdr>
        <w:top w:val="none" w:sz="0" w:space="0" w:color="auto"/>
        <w:left w:val="none" w:sz="0" w:space="0" w:color="auto"/>
        <w:bottom w:val="none" w:sz="0" w:space="0" w:color="auto"/>
        <w:right w:val="none" w:sz="0" w:space="0" w:color="auto"/>
      </w:divBdr>
    </w:div>
    <w:div w:id="752119673">
      <w:bodyDiv w:val="1"/>
      <w:marLeft w:val="0"/>
      <w:marRight w:val="0"/>
      <w:marTop w:val="0"/>
      <w:marBottom w:val="0"/>
      <w:divBdr>
        <w:top w:val="none" w:sz="0" w:space="0" w:color="auto"/>
        <w:left w:val="none" w:sz="0" w:space="0" w:color="auto"/>
        <w:bottom w:val="none" w:sz="0" w:space="0" w:color="auto"/>
        <w:right w:val="none" w:sz="0" w:space="0" w:color="auto"/>
      </w:divBdr>
    </w:div>
    <w:div w:id="760031838">
      <w:bodyDiv w:val="1"/>
      <w:marLeft w:val="0"/>
      <w:marRight w:val="0"/>
      <w:marTop w:val="0"/>
      <w:marBottom w:val="0"/>
      <w:divBdr>
        <w:top w:val="none" w:sz="0" w:space="0" w:color="auto"/>
        <w:left w:val="none" w:sz="0" w:space="0" w:color="auto"/>
        <w:bottom w:val="none" w:sz="0" w:space="0" w:color="auto"/>
        <w:right w:val="none" w:sz="0" w:space="0" w:color="auto"/>
      </w:divBdr>
    </w:div>
    <w:div w:id="767580385">
      <w:bodyDiv w:val="1"/>
      <w:marLeft w:val="0"/>
      <w:marRight w:val="0"/>
      <w:marTop w:val="0"/>
      <w:marBottom w:val="0"/>
      <w:divBdr>
        <w:top w:val="none" w:sz="0" w:space="0" w:color="auto"/>
        <w:left w:val="none" w:sz="0" w:space="0" w:color="auto"/>
        <w:bottom w:val="none" w:sz="0" w:space="0" w:color="auto"/>
        <w:right w:val="none" w:sz="0" w:space="0" w:color="auto"/>
      </w:divBdr>
    </w:div>
    <w:div w:id="768744603">
      <w:bodyDiv w:val="1"/>
      <w:marLeft w:val="0"/>
      <w:marRight w:val="0"/>
      <w:marTop w:val="0"/>
      <w:marBottom w:val="0"/>
      <w:divBdr>
        <w:top w:val="none" w:sz="0" w:space="0" w:color="auto"/>
        <w:left w:val="none" w:sz="0" w:space="0" w:color="auto"/>
        <w:bottom w:val="none" w:sz="0" w:space="0" w:color="auto"/>
        <w:right w:val="none" w:sz="0" w:space="0" w:color="auto"/>
      </w:divBdr>
    </w:div>
    <w:div w:id="771509818">
      <w:bodyDiv w:val="1"/>
      <w:marLeft w:val="0"/>
      <w:marRight w:val="0"/>
      <w:marTop w:val="0"/>
      <w:marBottom w:val="0"/>
      <w:divBdr>
        <w:top w:val="none" w:sz="0" w:space="0" w:color="auto"/>
        <w:left w:val="none" w:sz="0" w:space="0" w:color="auto"/>
        <w:bottom w:val="none" w:sz="0" w:space="0" w:color="auto"/>
        <w:right w:val="none" w:sz="0" w:space="0" w:color="auto"/>
      </w:divBdr>
    </w:div>
    <w:div w:id="773674312">
      <w:bodyDiv w:val="1"/>
      <w:marLeft w:val="0"/>
      <w:marRight w:val="0"/>
      <w:marTop w:val="0"/>
      <w:marBottom w:val="0"/>
      <w:divBdr>
        <w:top w:val="none" w:sz="0" w:space="0" w:color="auto"/>
        <w:left w:val="none" w:sz="0" w:space="0" w:color="auto"/>
        <w:bottom w:val="none" w:sz="0" w:space="0" w:color="auto"/>
        <w:right w:val="none" w:sz="0" w:space="0" w:color="auto"/>
      </w:divBdr>
    </w:div>
    <w:div w:id="775711134">
      <w:bodyDiv w:val="1"/>
      <w:marLeft w:val="0"/>
      <w:marRight w:val="0"/>
      <w:marTop w:val="0"/>
      <w:marBottom w:val="0"/>
      <w:divBdr>
        <w:top w:val="none" w:sz="0" w:space="0" w:color="auto"/>
        <w:left w:val="none" w:sz="0" w:space="0" w:color="auto"/>
        <w:bottom w:val="none" w:sz="0" w:space="0" w:color="auto"/>
        <w:right w:val="none" w:sz="0" w:space="0" w:color="auto"/>
      </w:divBdr>
    </w:div>
    <w:div w:id="778718718">
      <w:bodyDiv w:val="1"/>
      <w:marLeft w:val="0"/>
      <w:marRight w:val="0"/>
      <w:marTop w:val="0"/>
      <w:marBottom w:val="0"/>
      <w:divBdr>
        <w:top w:val="none" w:sz="0" w:space="0" w:color="auto"/>
        <w:left w:val="none" w:sz="0" w:space="0" w:color="auto"/>
        <w:bottom w:val="none" w:sz="0" w:space="0" w:color="auto"/>
        <w:right w:val="none" w:sz="0" w:space="0" w:color="auto"/>
      </w:divBdr>
    </w:div>
    <w:div w:id="780415351">
      <w:bodyDiv w:val="1"/>
      <w:marLeft w:val="0"/>
      <w:marRight w:val="0"/>
      <w:marTop w:val="0"/>
      <w:marBottom w:val="0"/>
      <w:divBdr>
        <w:top w:val="none" w:sz="0" w:space="0" w:color="auto"/>
        <w:left w:val="none" w:sz="0" w:space="0" w:color="auto"/>
        <w:bottom w:val="none" w:sz="0" w:space="0" w:color="auto"/>
        <w:right w:val="none" w:sz="0" w:space="0" w:color="auto"/>
      </w:divBdr>
    </w:div>
    <w:div w:id="784082019">
      <w:bodyDiv w:val="1"/>
      <w:marLeft w:val="0"/>
      <w:marRight w:val="0"/>
      <w:marTop w:val="0"/>
      <w:marBottom w:val="0"/>
      <w:divBdr>
        <w:top w:val="none" w:sz="0" w:space="0" w:color="auto"/>
        <w:left w:val="none" w:sz="0" w:space="0" w:color="auto"/>
        <w:bottom w:val="none" w:sz="0" w:space="0" w:color="auto"/>
        <w:right w:val="none" w:sz="0" w:space="0" w:color="auto"/>
      </w:divBdr>
    </w:div>
    <w:div w:id="789516524">
      <w:bodyDiv w:val="1"/>
      <w:marLeft w:val="0"/>
      <w:marRight w:val="0"/>
      <w:marTop w:val="0"/>
      <w:marBottom w:val="0"/>
      <w:divBdr>
        <w:top w:val="none" w:sz="0" w:space="0" w:color="auto"/>
        <w:left w:val="none" w:sz="0" w:space="0" w:color="auto"/>
        <w:bottom w:val="none" w:sz="0" w:space="0" w:color="auto"/>
        <w:right w:val="none" w:sz="0" w:space="0" w:color="auto"/>
      </w:divBdr>
    </w:div>
    <w:div w:id="790592898">
      <w:bodyDiv w:val="1"/>
      <w:marLeft w:val="0"/>
      <w:marRight w:val="0"/>
      <w:marTop w:val="0"/>
      <w:marBottom w:val="0"/>
      <w:divBdr>
        <w:top w:val="none" w:sz="0" w:space="0" w:color="auto"/>
        <w:left w:val="none" w:sz="0" w:space="0" w:color="auto"/>
        <w:bottom w:val="none" w:sz="0" w:space="0" w:color="auto"/>
        <w:right w:val="none" w:sz="0" w:space="0" w:color="auto"/>
      </w:divBdr>
    </w:div>
    <w:div w:id="798495125">
      <w:bodyDiv w:val="1"/>
      <w:marLeft w:val="0"/>
      <w:marRight w:val="0"/>
      <w:marTop w:val="0"/>
      <w:marBottom w:val="0"/>
      <w:divBdr>
        <w:top w:val="none" w:sz="0" w:space="0" w:color="auto"/>
        <w:left w:val="none" w:sz="0" w:space="0" w:color="auto"/>
        <w:bottom w:val="none" w:sz="0" w:space="0" w:color="auto"/>
        <w:right w:val="none" w:sz="0" w:space="0" w:color="auto"/>
      </w:divBdr>
    </w:div>
    <w:div w:id="803503223">
      <w:bodyDiv w:val="1"/>
      <w:marLeft w:val="0"/>
      <w:marRight w:val="0"/>
      <w:marTop w:val="0"/>
      <w:marBottom w:val="0"/>
      <w:divBdr>
        <w:top w:val="none" w:sz="0" w:space="0" w:color="auto"/>
        <w:left w:val="none" w:sz="0" w:space="0" w:color="auto"/>
        <w:bottom w:val="none" w:sz="0" w:space="0" w:color="auto"/>
        <w:right w:val="none" w:sz="0" w:space="0" w:color="auto"/>
      </w:divBdr>
    </w:div>
    <w:div w:id="803691713">
      <w:bodyDiv w:val="1"/>
      <w:marLeft w:val="0"/>
      <w:marRight w:val="0"/>
      <w:marTop w:val="0"/>
      <w:marBottom w:val="0"/>
      <w:divBdr>
        <w:top w:val="none" w:sz="0" w:space="0" w:color="auto"/>
        <w:left w:val="none" w:sz="0" w:space="0" w:color="auto"/>
        <w:bottom w:val="none" w:sz="0" w:space="0" w:color="auto"/>
        <w:right w:val="none" w:sz="0" w:space="0" w:color="auto"/>
      </w:divBdr>
    </w:div>
    <w:div w:id="806818991">
      <w:bodyDiv w:val="1"/>
      <w:marLeft w:val="0"/>
      <w:marRight w:val="0"/>
      <w:marTop w:val="0"/>
      <w:marBottom w:val="0"/>
      <w:divBdr>
        <w:top w:val="none" w:sz="0" w:space="0" w:color="auto"/>
        <w:left w:val="none" w:sz="0" w:space="0" w:color="auto"/>
        <w:bottom w:val="none" w:sz="0" w:space="0" w:color="auto"/>
        <w:right w:val="none" w:sz="0" w:space="0" w:color="auto"/>
      </w:divBdr>
    </w:div>
    <w:div w:id="807089378">
      <w:bodyDiv w:val="1"/>
      <w:marLeft w:val="0"/>
      <w:marRight w:val="0"/>
      <w:marTop w:val="0"/>
      <w:marBottom w:val="0"/>
      <w:divBdr>
        <w:top w:val="none" w:sz="0" w:space="0" w:color="auto"/>
        <w:left w:val="none" w:sz="0" w:space="0" w:color="auto"/>
        <w:bottom w:val="none" w:sz="0" w:space="0" w:color="auto"/>
        <w:right w:val="none" w:sz="0" w:space="0" w:color="auto"/>
      </w:divBdr>
    </w:div>
    <w:div w:id="807671764">
      <w:bodyDiv w:val="1"/>
      <w:marLeft w:val="0"/>
      <w:marRight w:val="0"/>
      <w:marTop w:val="0"/>
      <w:marBottom w:val="0"/>
      <w:divBdr>
        <w:top w:val="none" w:sz="0" w:space="0" w:color="auto"/>
        <w:left w:val="none" w:sz="0" w:space="0" w:color="auto"/>
        <w:bottom w:val="none" w:sz="0" w:space="0" w:color="auto"/>
        <w:right w:val="none" w:sz="0" w:space="0" w:color="auto"/>
      </w:divBdr>
    </w:div>
    <w:div w:id="808668301">
      <w:bodyDiv w:val="1"/>
      <w:marLeft w:val="0"/>
      <w:marRight w:val="0"/>
      <w:marTop w:val="0"/>
      <w:marBottom w:val="0"/>
      <w:divBdr>
        <w:top w:val="none" w:sz="0" w:space="0" w:color="auto"/>
        <w:left w:val="none" w:sz="0" w:space="0" w:color="auto"/>
        <w:bottom w:val="none" w:sz="0" w:space="0" w:color="auto"/>
        <w:right w:val="none" w:sz="0" w:space="0" w:color="auto"/>
      </w:divBdr>
    </w:div>
    <w:div w:id="818502538">
      <w:bodyDiv w:val="1"/>
      <w:marLeft w:val="0"/>
      <w:marRight w:val="0"/>
      <w:marTop w:val="0"/>
      <w:marBottom w:val="0"/>
      <w:divBdr>
        <w:top w:val="none" w:sz="0" w:space="0" w:color="auto"/>
        <w:left w:val="none" w:sz="0" w:space="0" w:color="auto"/>
        <w:bottom w:val="none" w:sz="0" w:space="0" w:color="auto"/>
        <w:right w:val="none" w:sz="0" w:space="0" w:color="auto"/>
      </w:divBdr>
    </w:div>
    <w:div w:id="829718046">
      <w:bodyDiv w:val="1"/>
      <w:marLeft w:val="0"/>
      <w:marRight w:val="0"/>
      <w:marTop w:val="0"/>
      <w:marBottom w:val="0"/>
      <w:divBdr>
        <w:top w:val="none" w:sz="0" w:space="0" w:color="auto"/>
        <w:left w:val="none" w:sz="0" w:space="0" w:color="auto"/>
        <w:bottom w:val="none" w:sz="0" w:space="0" w:color="auto"/>
        <w:right w:val="none" w:sz="0" w:space="0" w:color="auto"/>
      </w:divBdr>
    </w:div>
    <w:div w:id="843595012">
      <w:bodyDiv w:val="1"/>
      <w:marLeft w:val="0"/>
      <w:marRight w:val="0"/>
      <w:marTop w:val="0"/>
      <w:marBottom w:val="0"/>
      <w:divBdr>
        <w:top w:val="none" w:sz="0" w:space="0" w:color="auto"/>
        <w:left w:val="none" w:sz="0" w:space="0" w:color="auto"/>
        <w:bottom w:val="none" w:sz="0" w:space="0" w:color="auto"/>
        <w:right w:val="none" w:sz="0" w:space="0" w:color="auto"/>
      </w:divBdr>
    </w:div>
    <w:div w:id="843710514">
      <w:bodyDiv w:val="1"/>
      <w:marLeft w:val="0"/>
      <w:marRight w:val="0"/>
      <w:marTop w:val="0"/>
      <w:marBottom w:val="0"/>
      <w:divBdr>
        <w:top w:val="none" w:sz="0" w:space="0" w:color="auto"/>
        <w:left w:val="none" w:sz="0" w:space="0" w:color="auto"/>
        <w:bottom w:val="none" w:sz="0" w:space="0" w:color="auto"/>
        <w:right w:val="none" w:sz="0" w:space="0" w:color="auto"/>
      </w:divBdr>
    </w:div>
    <w:div w:id="843974173">
      <w:bodyDiv w:val="1"/>
      <w:marLeft w:val="0"/>
      <w:marRight w:val="0"/>
      <w:marTop w:val="0"/>
      <w:marBottom w:val="0"/>
      <w:divBdr>
        <w:top w:val="none" w:sz="0" w:space="0" w:color="auto"/>
        <w:left w:val="none" w:sz="0" w:space="0" w:color="auto"/>
        <w:bottom w:val="none" w:sz="0" w:space="0" w:color="auto"/>
        <w:right w:val="none" w:sz="0" w:space="0" w:color="auto"/>
      </w:divBdr>
    </w:div>
    <w:div w:id="858544975">
      <w:bodyDiv w:val="1"/>
      <w:marLeft w:val="0"/>
      <w:marRight w:val="0"/>
      <w:marTop w:val="0"/>
      <w:marBottom w:val="0"/>
      <w:divBdr>
        <w:top w:val="none" w:sz="0" w:space="0" w:color="auto"/>
        <w:left w:val="none" w:sz="0" w:space="0" w:color="auto"/>
        <w:bottom w:val="none" w:sz="0" w:space="0" w:color="auto"/>
        <w:right w:val="none" w:sz="0" w:space="0" w:color="auto"/>
      </w:divBdr>
    </w:div>
    <w:div w:id="872693167">
      <w:bodyDiv w:val="1"/>
      <w:marLeft w:val="0"/>
      <w:marRight w:val="0"/>
      <w:marTop w:val="0"/>
      <w:marBottom w:val="0"/>
      <w:divBdr>
        <w:top w:val="none" w:sz="0" w:space="0" w:color="auto"/>
        <w:left w:val="none" w:sz="0" w:space="0" w:color="auto"/>
        <w:bottom w:val="none" w:sz="0" w:space="0" w:color="auto"/>
        <w:right w:val="none" w:sz="0" w:space="0" w:color="auto"/>
      </w:divBdr>
    </w:div>
    <w:div w:id="874660354">
      <w:bodyDiv w:val="1"/>
      <w:marLeft w:val="0"/>
      <w:marRight w:val="0"/>
      <w:marTop w:val="0"/>
      <w:marBottom w:val="0"/>
      <w:divBdr>
        <w:top w:val="none" w:sz="0" w:space="0" w:color="auto"/>
        <w:left w:val="none" w:sz="0" w:space="0" w:color="auto"/>
        <w:bottom w:val="none" w:sz="0" w:space="0" w:color="auto"/>
        <w:right w:val="none" w:sz="0" w:space="0" w:color="auto"/>
      </w:divBdr>
    </w:div>
    <w:div w:id="875197522">
      <w:bodyDiv w:val="1"/>
      <w:marLeft w:val="0"/>
      <w:marRight w:val="0"/>
      <w:marTop w:val="0"/>
      <w:marBottom w:val="0"/>
      <w:divBdr>
        <w:top w:val="none" w:sz="0" w:space="0" w:color="auto"/>
        <w:left w:val="none" w:sz="0" w:space="0" w:color="auto"/>
        <w:bottom w:val="none" w:sz="0" w:space="0" w:color="auto"/>
        <w:right w:val="none" w:sz="0" w:space="0" w:color="auto"/>
      </w:divBdr>
    </w:div>
    <w:div w:id="876165407">
      <w:bodyDiv w:val="1"/>
      <w:marLeft w:val="0"/>
      <w:marRight w:val="0"/>
      <w:marTop w:val="0"/>
      <w:marBottom w:val="0"/>
      <w:divBdr>
        <w:top w:val="none" w:sz="0" w:space="0" w:color="auto"/>
        <w:left w:val="none" w:sz="0" w:space="0" w:color="auto"/>
        <w:bottom w:val="none" w:sz="0" w:space="0" w:color="auto"/>
        <w:right w:val="none" w:sz="0" w:space="0" w:color="auto"/>
      </w:divBdr>
    </w:div>
    <w:div w:id="887567018">
      <w:bodyDiv w:val="1"/>
      <w:marLeft w:val="0"/>
      <w:marRight w:val="0"/>
      <w:marTop w:val="0"/>
      <w:marBottom w:val="0"/>
      <w:divBdr>
        <w:top w:val="none" w:sz="0" w:space="0" w:color="auto"/>
        <w:left w:val="none" w:sz="0" w:space="0" w:color="auto"/>
        <w:bottom w:val="none" w:sz="0" w:space="0" w:color="auto"/>
        <w:right w:val="none" w:sz="0" w:space="0" w:color="auto"/>
      </w:divBdr>
    </w:div>
    <w:div w:id="894898850">
      <w:bodyDiv w:val="1"/>
      <w:marLeft w:val="0"/>
      <w:marRight w:val="0"/>
      <w:marTop w:val="0"/>
      <w:marBottom w:val="0"/>
      <w:divBdr>
        <w:top w:val="none" w:sz="0" w:space="0" w:color="auto"/>
        <w:left w:val="none" w:sz="0" w:space="0" w:color="auto"/>
        <w:bottom w:val="none" w:sz="0" w:space="0" w:color="auto"/>
        <w:right w:val="none" w:sz="0" w:space="0" w:color="auto"/>
      </w:divBdr>
    </w:div>
    <w:div w:id="897133816">
      <w:bodyDiv w:val="1"/>
      <w:marLeft w:val="0"/>
      <w:marRight w:val="0"/>
      <w:marTop w:val="0"/>
      <w:marBottom w:val="0"/>
      <w:divBdr>
        <w:top w:val="none" w:sz="0" w:space="0" w:color="auto"/>
        <w:left w:val="none" w:sz="0" w:space="0" w:color="auto"/>
        <w:bottom w:val="none" w:sz="0" w:space="0" w:color="auto"/>
        <w:right w:val="none" w:sz="0" w:space="0" w:color="auto"/>
      </w:divBdr>
    </w:div>
    <w:div w:id="897284994">
      <w:bodyDiv w:val="1"/>
      <w:marLeft w:val="0"/>
      <w:marRight w:val="0"/>
      <w:marTop w:val="0"/>
      <w:marBottom w:val="0"/>
      <w:divBdr>
        <w:top w:val="none" w:sz="0" w:space="0" w:color="auto"/>
        <w:left w:val="none" w:sz="0" w:space="0" w:color="auto"/>
        <w:bottom w:val="none" w:sz="0" w:space="0" w:color="auto"/>
        <w:right w:val="none" w:sz="0" w:space="0" w:color="auto"/>
      </w:divBdr>
    </w:div>
    <w:div w:id="906188008">
      <w:bodyDiv w:val="1"/>
      <w:marLeft w:val="0"/>
      <w:marRight w:val="0"/>
      <w:marTop w:val="0"/>
      <w:marBottom w:val="0"/>
      <w:divBdr>
        <w:top w:val="none" w:sz="0" w:space="0" w:color="auto"/>
        <w:left w:val="none" w:sz="0" w:space="0" w:color="auto"/>
        <w:bottom w:val="none" w:sz="0" w:space="0" w:color="auto"/>
        <w:right w:val="none" w:sz="0" w:space="0" w:color="auto"/>
      </w:divBdr>
    </w:div>
    <w:div w:id="909123395">
      <w:bodyDiv w:val="1"/>
      <w:marLeft w:val="0"/>
      <w:marRight w:val="0"/>
      <w:marTop w:val="0"/>
      <w:marBottom w:val="0"/>
      <w:divBdr>
        <w:top w:val="none" w:sz="0" w:space="0" w:color="auto"/>
        <w:left w:val="none" w:sz="0" w:space="0" w:color="auto"/>
        <w:bottom w:val="none" w:sz="0" w:space="0" w:color="auto"/>
        <w:right w:val="none" w:sz="0" w:space="0" w:color="auto"/>
      </w:divBdr>
    </w:div>
    <w:div w:id="916011850">
      <w:bodyDiv w:val="1"/>
      <w:marLeft w:val="0"/>
      <w:marRight w:val="0"/>
      <w:marTop w:val="0"/>
      <w:marBottom w:val="0"/>
      <w:divBdr>
        <w:top w:val="none" w:sz="0" w:space="0" w:color="auto"/>
        <w:left w:val="none" w:sz="0" w:space="0" w:color="auto"/>
        <w:bottom w:val="none" w:sz="0" w:space="0" w:color="auto"/>
        <w:right w:val="none" w:sz="0" w:space="0" w:color="auto"/>
      </w:divBdr>
    </w:div>
    <w:div w:id="918053284">
      <w:bodyDiv w:val="1"/>
      <w:marLeft w:val="0"/>
      <w:marRight w:val="0"/>
      <w:marTop w:val="0"/>
      <w:marBottom w:val="0"/>
      <w:divBdr>
        <w:top w:val="none" w:sz="0" w:space="0" w:color="auto"/>
        <w:left w:val="none" w:sz="0" w:space="0" w:color="auto"/>
        <w:bottom w:val="none" w:sz="0" w:space="0" w:color="auto"/>
        <w:right w:val="none" w:sz="0" w:space="0" w:color="auto"/>
      </w:divBdr>
    </w:div>
    <w:div w:id="920600074">
      <w:bodyDiv w:val="1"/>
      <w:marLeft w:val="0"/>
      <w:marRight w:val="0"/>
      <w:marTop w:val="0"/>
      <w:marBottom w:val="0"/>
      <w:divBdr>
        <w:top w:val="none" w:sz="0" w:space="0" w:color="auto"/>
        <w:left w:val="none" w:sz="0" w:space="0" w:color="auto"/>
        <w:bottom w:val="none" w:sz="0" w:space="0" w:color="auto"/>
        <w:right w:val="none" w:sz="0" w:space="0" w:color="auto"/>
      </w:divBdr>
    </w:div>
    <w:div w:id="922223199">
      <w:bodyDiv w:val="1"/>
      <w:marLeft w:val="0"/>
      <w:marRight w:val="0"/>
      <w:marTop w:val="0"/>
      <w:marBottom w:val="0"/>
      <w:divBdr>
        <w:top w:val="none" w:sz="0" w:space="0" w:color="auto"/>
        <w:left w:val="none" w:sz="0" w:space="0" w:color="auto"/>
        <w:bottom w:val="none" w:sz="0" w:space="0" w:color="auto"/>
        <w:right w:val="none" w:sz="0" w:space="0" w:color="auto"/>
      </w:divBdr>
    </w:div>
    <w:div w:id="926039860">
      <w:bodyDiv w:val="1"/>
      <w:marLeft w:val="0"/>
      <w:marRight w:val="0"/>
      <w:marTop w:val="0"/>
      <w:marBottom w:val="0"/>
      <w:divBdr>
        <w:top w:val="none" w:sz="0" w:space="0" w:color="auto"/>
        <w:left w:val="none" w:sz="0" w:space="0" w:color="auto"/>
        <w:bottom w:val="none" w:sz="0" w:space="0" w:color="auto"/>
        <w:right w:val="none" w:sz="0" w:space="0" w:color="auto"/>
      </w:divBdr>
    </w:div>
    <w:div w:id="937714117">
      <w:bodyDiv w:val="1"/>
      <w:marLeft w:val="0"/>
      <w:marRight w:val="0"/>
      <w:marTop w:val="0"/>
      <w:marBottom w:val="0"/>
      <w:divBdr>
        <w:top w:val="none" w:sz="0" w:space="0" w:color="auto"/>
        <w:left w:val="none" w:sz="0" w:space="0" w:color="auto"/>
        <w:bottom w:val="none" w:sz="0" w:space="0" w:color="auto"/>
        <w:right w:val="none" w:sz="0" w:space="0" w:color="auto"/>
      </w:divBdr>
    </w:div>
    <w:div w:id="938442427">
      <w:bodyDiv w:val="1"/>
      <w:marLeft w:val="0"/>
      <w:marRight w:val="0"/>
      <w:marTop w:val="0"/>
      <w:marBottom w:val="0"/>
      <w:divBdr>
        <w:top w:val="none" w:sz="0" w:space="0" w:color="auto"/>
        <w:left w:val="none" w:sz="0" w:space="0" w:color="auto"/>
        <w:bottom w:val="none" w:sz="0" w:space="0" w:color="auto"/>
        <w:right w:val="none" w:sz="0" w:space="0" w:color="auto"/>
      </w:divBdr>
    </w:div>
    <w:div w:id="939949760">
      <w:bodyDiv w:val="1"/>
      <w:marLeft w:val="0"/>
      <w:marRight w:val="0"/>
      <w:marTop w:val="0"/>
      <w:marBottom w:val="0"/>
      <w:divBdr>
        <w:top w:val="none" w:sz="0" w:space="0" w:color="auto"/>
        <w:left w:val="none" w:sz="0" w:space="0" w:color="auto"/>
        <w:bottom w:val="none" w:sz="0" w:space="0" w:color="auto"/>
        <w:right w:val="none" w:sz="0" w:space="0" w:color="auto"/>
      </w:divBdr>
    </w:div>
    <w:div w:id="942497456">
      <w:bodyDiv w:val="1"/>
      <w:marLeft w:val="0"/>
      <w:marRight w:val="0"/>
      <w:marTop w:val="0"/>
      <w:marBottom w:val="0"/>
      <w:divBdr>
        <w:top w:val="none" w:sz="0" w:space="0" w:color="auto"/>
        <w:left w:val="none" w:sz="0" w:space="0" w:color="auto"/>
        <w:bottom w:val="none" w:sz="0" w:space="0" w:color="auto"/>
        <w:right w:val="none" w:sz="0" w:space="0" w:color="auto"/>
      </w:divBdr>
    </w:div>
    <w:div w:id="947852485">
      <w:bodyDiv w:val="1"/>
      <w:marLeft w:val="0"/>
      <w:marRight w:val="0"/>
      <w:marTop w:val="0"/>
      <w:marBottom w:val="0"/>
      <w:divBdr>
        <w:top w:val="none" w:sz="0" w:space="0" w:color="auto"/>
        <w:left w:val="none" w:sz="0" w:space="0" w:color="auto"/>
        <w:bottom w:val="none" w:sz="0" w:space="0" w:color="auto"/>
        <w:right w:val="none" w:sz="0" w:space="0" w:color="auto"/>
      </w:divBdr>
    </w:div>
    <w:div w:id="948589244">
      <w:bodyDiv w:val="1"/>
      <w:marLeft w:val="0"/>
      <w:marRight w:val="0"/>
      <w:marTop w:val="0"/>
      <w:marBottom w:val="0"/>
      <w:divBdr>
        <w:top w:val="none" w:sz="0" w:space="0" w:color="auto"/>
        <w:left w:val="none" w:sz="0" w:space="0" w:color="auto"/>
        <w:bottom w:val="none" w:sz="0" w:space="0" w:color="auto"/>
        <w:right w:val="none" w:sz="0" w:space="0" w:color="auto"/>
      </w:divBdr>
    </w:div>
    <w:div w:id="952706608">
      <w:bodyDiv w:val="1"/>
      <w:marLeft w:val="0"/>
      <w:marRight w:val="0"/>
      <w:marTop w:val="0"/>
      <w:marBottom w:val="0"/>
      <w:divBdr>
        <w:top w:val="none" w:sz="0" w:space="0" w:color="auto"/>
        <w:left w:val="none" w:sz="0" w:space="0" w:color="auto"/>
        <w:bottom w:val="none" w:sz="0" w:space="0" w:color="auto"/>
        <w:right w:val="none" w:sz="0" w:space="0" w:color="auto"/>
      </w:divBdr>
    </w:div>
    <w:div w:id="960720161">
      <w:bodyDiv w:val="1"/>
      <w:marLeft w:val="0"/>
      <w:marRight w:val="0"/>
      <w:marTop w:val="0"/>
      <w:marBottom w:val="0"/>
      <w:divBdr>
        <w:top w:val="none" w:sz="0" w:space="0" w:color="auto"/>
        <w:left w:val="none" w:sz="0" w:space="0" w:color="auto"/>
        <w:bottom w:val="none" w:sz="0" w:space="0" w:color="auto"/>
        <w:right w:val="none" w:sz="0" w:space="0" w:color="auto"/>
      </w:divBdr>
    </w:div>
    <w:div w:id="980962673">
      <w:bodyDiv w:val="1"/>
      <w:marLeft w:val="0"/>
      <w:marRight w:val="0"/>
      <w:marTop w:val="0"/>
      <w:marBottom w:val="0"/>
      <w:divBdr>
        <w:top w:val="none" w:sz="0" w:space="0" w:color="auto"/>
        <w:left w:val="none" w:sz="0" w:space="0" w:color="auto"/>
        <w:bottom w:val="none" w:sz="0" w:space="0" w:color="auto"/>
        <w:right w:val="none" w:sz="0" w:space="0" w:color="auto"/>
      </w:divBdr>
    </w:div>
    <w:div w:id="982543133">
      <w:bodyDiv w:val="1"/>
      <w:marLeft w:val="0"/>
      <w:marRight w:val="0"/>
      <w:marTop w:val="0"/>
      <w:marBottom w:val="0"/>
      <w:divBdr>
        <w:top w:val="none" w:sz="0" w:space="0" w:color="auto"/>
        <w:left w:val="none" w:sz="0" w:space="0" w:color="auto"/>
        <w:bottom w:val="none" w:sz="0" w:space="0" w:color="auto"/>
        <w:right w:val="none" w:sz="0" w:space="0" w:color="auto"/>
      </w:divBdr>
    </w:div>
    <w:div w:id="983856445">
      <w:bodyDiv w:val="1"/>
      <w:marLeft w:val="0"/>
      <w:marRight w:val="0"/>
      <w:marTop w:val="0"/>
      <w:marBottom w:val="0"/>
      <w:divBdr>
        <w:top w:val="none" w:sz="0" w:space="0" w:color="auto"/>
        <w:left w:val="none" w:sz="0" w:space="0" w:color="auto"/>
        <w:bottom w:val="none" w:sz="0" w:space="0" w:color="auto"/>
        <w:right w:val="none" w:sz="0" w:space="0" w:color="auto"/>
      </w:divBdr>
    </w:div>
    <w:div w:id="991645062">
      <w:bodyDiv w:val="1"/>
      <w:marLeft w:val="0"/>
      <w:marRight w:val="0"/>
      <w:marTop w:val="0"/>
      <w:marBottom w:val="0"/>
      <w:divBdr>
        <w:top w:val="none" w:sz="0" w:space="0" w:color="auto"/>
        <w:left w:val="none" w:sz="0" w:space="0" w:color="auto"/>
        <w:bottom w:val="none" w:sz="0" w:space="0" w:color="auto"/>
        <w:right w:val="none" w:sz="0" w:space="0" w:color="auto"/>
      </w:divBdr>
    </w:div>
    <w:div w:id="993722644">
      <w:bodyDiv w:val="1"/>
      <w:marLeft w:val="0"/>
      <w:marRight w:val="0"/>
      <w:marTop w:val="0"/>
      <w:marBottom w:val="0"/>
      <w:divBdr>
        <w:top w:val="none" w:sz="0" w:space="0" w:color="auto"/>
        <w:left w:val="none" w:sz="0" w:space="0" w:color="auto"/>
        <w:bottom w:val="none" w:sz="0" w:space="0" w:color="auto"/>
        <w:right w:val="none" w:sz="0" w:space="0" w:color="auto"/>
      </w:divBdr>
    </w:div>
    <w:div w:id="994574728">
      <w:bodyDiv w:val="1"/>
      <w:marLeft w:val="0"/>
      <w:marRight w:val="0"/>
      <w:marTop w:val="0"/>
      <w:marBottom w:val="0"/>
      <w:divBdr>
        <w:top w:val="none" w:sz="0" w:space="0" w:color="auto"/>
        <w:left w:val="none" w:sz="0" w:space="0" w:color="auto"/>
        <w:bottom w:val="none" w:sz="0" w:space="0" w:color="auto"/>
        <w:right w:val="none" w:sz="0" w:space="0" w:color="auto"/>
      </w:divBdr>
      <w:divsChild>
        <w:div w:id="126091335">
          <w:marLeft w:val="0"/>
          <w:marRight w:val="0"/>
          <w:marTop w:val="0"/>
          <w:marBottom w:val="0"/>
          <w:divBdr>
            <w:top w:val="none" w:sz="0" w:space="0" w:color="auto"/>
            <w:left w:val="none" w:sz="0" w:space="0" w:color="auto"/>
            <w:bottom w:val="none" w:sz="0" w:space="0" w:color="auto"/>
            <w:right w:val="none" w:sz="0" w:space="0" w:color="auto"/>
          </w:divBdr>
          <w:divsChild>
            <w:div w:id="386805570">
              <w:marLeft w:val="-75"/>
              <w:marRight w:val="0"/>
              <w:marTop w:val="30"/>
              <w:marBottom w:val="30"/>
              <w:divBdr>
                <w:top w:val="none" w:sz="0" w:space="0" w:color="auto"/>
                <w:left w:val="none" w:sz="0" w:space="0" w:color="auto"/>
                <w:bottom w:val="none" w:sz="0" w:space="0" w:color="auto"/>
                <w:right w:val="none" w:sz="0" w:space="0" w:color="auto"/>
              </w:divBdr>
              <w:divsChild>
                <w:div w:id="39785104">
                  <w:marLeft w:val="0"/>
                  <w:marRight w:val="0"/>
                  <w:marTop w:val="0"/>
                  <w:marBottom w:val="0"/>
                  <w:divBdr>
                    <w:top w:val="none" w:sz="0" w:space="0" w:color="auto"/>
                    <w:left w:val="none" w:sz="0" w:space="0" w:color="auto"/>
                    <w:bottom w:val="none" w:sz="0" w:space="0" w:color="auto"/>
                    <w:right w:val="none" w:sz="0" w:space="0" w:color="auto"/>
                  </w:divBdr>
                  <w:divsChild>
                    <w:div w:id="1250192962">
                      <w:marLeft w:val="0"/>
                      <w:marRight w:val="0"/>
                      <w:marTop w:val="0"/>
                      <w:marBottom w:val="0"/>
                      <w:divBdr>
                        <w:top w:val="none" w:sz="0" w:space="0" w:color="auto"/>
                        <w:left w:val="none" w:sz="0" w:space="0" w:color="auto"/>
                        <w:bottom w:val="none" w:sz="0" w:space="0" w:color="auto"/>
                        <w:right w:val="none" w:sz="0" w:space="0" w:color="auto"/>
                      </w:divBdr>
                    </w:div>
                  </w:divsChild>
                </w:div>
                <w:div w:id="140772093">
                  <w:marLeft w:val="0"/>
                  <w:marRight w:val="0"/>
                  <w:marTop w:val="0"/>
                  <w:marBottom w:val="0"/>
                  <w:divBdr>
                    <w:top w:val="none" w:sz="0" w:space="0" w:color="auto"/>
                    <w:left w:val="none" w:sz="0" w:space="0" w:color="auto"/>
                    <w:bottom w:val="none" w:sz="0" w:space="0" w:color="auto"/>
                    <w:right w:val="none" w:sz="0" w:space="0" w:color="auto"/>
                  </w:divBdr>
                  <w:divsChild>
                    <w:div w:id="603880941">
                      <w:marLeft w:val="0"/>
                      <w:marRight w:val="0"/>
                      <w:marTop w:val="0"/>
                      <w:marBottom w:val="0"/>
                      <w:divBdr>
                        <w:top w:val="none" w:sz="0" w:space="0" w:color="auto"/>
                        <w:left w:val="none" w:sz="0" w:space="0" w:color="auto"/>
                        <w:bottom w:val="none" w:sz="0" w:space="0" w:color="auto"/>
                        <w:right w:val="none" w:sz="0" w:space="0" w:color="auto"/>
                      </w:divBdr>
                    </w:div>
                  </w:divsChild>
                </w:div>
                <w:div w:id="359160020">
                  <w:marLeft w:val="0"/>
                  <w:marRight w:val="0"/>
                  <w:marTop w:val="0"/>
                  <w:marBottom w:val="0"/>
                  <w:divBdr>
                    <w:top w:val="none" w:sz="0" w:space="0" w:color="auto"/>
                    <w:left w:val="none" w:sz="0" w:space="0" w:color="auto"/>
                    <w:bottom w:val="none" w:sz="0" w:space="0" w:color="auto"/>
                    <w:right w:val="none" w:sz="0" w:space="0" w:color="auto"/>
                  </w:divBdr>
                  <w:divsChild>
                    <w:div w:id="305934824">
                      <w:marLeft w:val="0"/>
                      <w:marRight w:val="0"/>
                      <w:marTop w:val="0"/>
                      <w:marBottom w:val="0"/>
                      <w:divBdr>
                        <w:top w:val="none" w:sz="0" w:space="0" w:color="auto"/>
                        <w:left w:val="none" w:sz="0" w:space="0" w:color="auto"/>
                        <w:bottom w:val="none" w:sz="0" w:space="0" w:color="auto"/>
                        <w:right w:val="none" w:sz="0" w:space="0" w:color="auto"/>
                      </w:divBdr>
                    </w:div>
                  </w:divsChild>
                </w:div>
                <w:div w:id="597101661">
                  <w:marLeft w:val="0"/>
                  <w:marRight w:val="0"/>
                  <w:marTop w:val="0"/>
                  <w:marBottom w:val="0"/>
                  <w:divBdr>
                    <w:top w:val="none" w:sz="0" w:space="0" w:color="auto"/>
                    <w:left w:val="none" w:sz="0" w:space="0" w:color="auto"/>
                    <w:bottom w:val="none" w:sz="0" w:space="0" w:color="auto"/>
                    <w:right w:val="none" w:sz="0" w:space="0" w:color="auto"/>
                  </w:divBdr>
                  <w:divsChild>
                    <w:div w:id="1502967180">
                      <w:marLeft w:val="0"/>
                      <w:marRight w:val="0"/>
                      <w:marTop w:val="0"/>
                      <w:marBottom w:val="0"/>
                      <w:divBdr>
                        <w:top w:val="none" w:sz="0" w:space="0" w:color="auto"/>
                        <w:left w:val="none" w:sz="0" w:space="0" w:color="auto"/>
                        <w:bottom w:val="none" w:sz="0" w:space="0" w:color="auto"/>
                        <w:right w:val="none" w:sz="0" w:space="0" w:color="auto"/>
                      </w:divBdr>
                    </w:div>
                  </w:divsChild>
                </w:div>
                <w:div w:id="1135830063">
                  <w:marLeft w:val="0"/>
                  <w:marRight w:val="0"/>
                  <w:marTop w:val="0"/>
                  <w:marBottom w:val="0"/>
                  <w:divBdr>
                    <w:top w:val="none" w:sz="0" w:space="0" w:color="auto"/>
                    <w:left w:val="none" w:sz="0" w:space="0" w:color="auto"/>
                    <w:bottom w:val="none" w:sz="0" w:space="0" w:color="auto"/>
                    <w:right w:val="none" w:sz="0" w:space="0" w:color="auto"/>
                  </w:divBdr>
                  <w:divsChild>
                    <w:div w:id="1071926673">
                      <w:marLeft w:val="0"/>
                      <w:marRight w:val="0"/>
                      <w:marTop w:val="0"/>
                      <w:marBottom w:val="0"/>
                      <w:divBdr>
                        <w:top w:val="none" w:sz="0" w:space="0" w:color="auto"/>
                        <w:left w:val="none" w:sz="0" w:space="0" w:color="auto"/>
                        <w:bottom w:val="none" w:sz="0" w:space="0" w:color="auto"/>
                        <w:right w:val="none" w:sz="0" w:space="0" w:color="auto"/>
                      </w:divBdr>
                    </w:div>
                  </w:divsChild>
                </w:div>
                <w:div w:id="1764951861">
                  <w:marLeft w:val="0"/>
                  <w:marRight w:val="0"/>
                  <w:marTop w:val="0"/>
                  <w:marBottom w:val="0"/>
                  <w:divBdr>
                    <w:top w:val="none" w:sz="0" w:space="0" w:color="auto"/>
                    <w:left w:val="none" w:sz="0" w:space="0" w:color="auto"/>
                    <w:bottom w:val="none" w:sz="0" w:space="0" w:color="auto"/>
                    <w:right w:val="none" w:sz="0" w:space="0" w:color="auto"/>
                  </w:divBdr>
                  <w:divsChild>
                    <w:div w:id="270283082">
                      <w:marLeft w:val="0"/>
                      <w:marRight w:val="0"/>
                      <w:marTop w:val="0"/>
                      <w:marBottom w:val="0"/>
                      <w:divBdr>
                        <w:top w:val="none" w:sz="0" w:space="0" w:color="auto"/>
                        <w:left w:val="none" w:sz="0" w:space="0" w:color="auto"/>
                        <w:bottom w:val="none" w:sz="0" w:space="0" w:color="auto"/>
                        <w:right w:val="none" w:sz="0" w:space="0" w:color="auto"/>
                      </w:divBdr>
                    </w:div>
                  </w:divsChild>
                </w:div>
                <w:div w:id="1994873449">
                  <w:marLeft w:val="0"/>
                  <w:marRight w:val="0"/>
                  <w:marTop w:val="0"/>
                  <w:marBottom w:val="0"/>
                  <w:divBdr>
                    <w:top w:val="none" w:sz="0" w:space="0" w:color="auto"/>
                    <w:left w:val="none" w:sz="0" w:space="0" w:color="auto"/>
                    <w:bottom w:val="none" w:sz="0" w:space="0" w:color="auto"/>
                    <w:right w:val="none" w:sz="0" w:space="0" w:color="auto"/>
                  </w:divBdr>
                  <w:divsChild>
                    <w:div w:id="10170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7211">
          <w:marLeft w:val="0"/>
          <w:marRight w:val="0"/>
          <w:marTop w:val="0"/>
          <w:marBottom w:val="0"/>
          <w:divBdr>
            <w:top w:val="none" w:sz="0" w:space="0" w:color="auto"/>
            <w:left w:val="none" w:sz="0" w:space="0" w:color="auto"/>
            <w:bottom w:val="none" w:sz="0" w:space="0" w:color="auto"/>
            <w:right w:val="none" w:sz="0" w:space="0" w:color="auto"/>
          </w:divBdr>
        </w:div>
        <w:div w:id="275676019">
          <w:marLeft w:val="0"/>
          <w:marRight w:val="0"/>
          <w:marTop w:val="0"/>
          <w:marBottom w:val="0"/>
          <w:divBdr>
            <w:top w:val="none" w:sz="0" w:space="0" w:color="auto"/>
            <w:left w:val="none" w:sz="0" w:space="0" w:color="auto"/>
            <w:bottom w:val="none" w:sz="0" w:space="0" w:color="auto"/>
            <w:right w:val="none" w:sz="0" w:space="0" w:color="auto"/>
          </w:divBdr>
        </w:div>
        <w:div w:id="277445351">
          <w:marLeft w:val="0"/>
          <w:marRight w:val="0"/>
          <w:marTop w:val="0"/>
          <w:marBottom w:val="0"/>
          <w:divBdr>
            <w:top w:val="none" w:sz="0" w:space="0" w:color="auto"/>
            <w:left w:val="none" w:sz="0" w:space="0" w:color="auto"/>
            <w:bottom w:val="none" w:sz="0" w:space="0" w:color="auto"/>
            <w:right w:val="none" w:sz="0" w:space="0" w:color="auto"/>
          </w:divBdr>
        </w:div>
        <w:div w:id="329062130">
          <w:marLeft w:val="0"/>
          <w:marRight w:val="0"/>
          <w:marTop w:val="0"/>
          <w:marBottom w:val="0"/>
          <w:divBdr>
            <w:top w:val="none" w:sz="0" w:space="0" w:color="auto"/>
            <w:left w:val="none" w:sz="0" w:space="0" w:color="auto"/>
            <w:bottom w:val="none" w:sz="0" w:space="0" w:color="auto"/>
            <w:right w:val="none" w:sz="0" w:space="0" w:color="auto"/>
          </w:divBdr>
          <w:divsChild>
            <w:div w:id="681398241">
              <w:marLeft w:val="-75"/>
              <w:marRight w:val="0"/>
              <w:marTop w:val="30"/>
              <w:marBottom w:val="30"/>
              <w:divBdr>
                <w:top w:val="none" w:sz="0" w:space="0" w:color="auto"/>
                <w:left w:val="none" w:sz="0" w:space="0" w:color="auto"/>
                <w:bottom w:val="none" w:sz="0" w:space="0" w:color="auto"/>
                <w:right w:val="none" w:sz="0" w:space="0" w:color="auto"/>
              </w:divBdr>
              <w:divsChild>
                <w:div w:id="8530622">
                  <w:marLeft w:val="0"/>
                  <w:marRight w:val="0"/>
                  <w:marTop w:val="0"/>
                  <w:marBottom w:val="0"/>
                  <w:divBdr>
                    <w:top w:val="none" w:sz="0" w:space="0" w:color="auto"/>
                    <w:left w:val="none" w:sz="0" w:space="0" w:color="auto"/>
                    <w:bottom w:val="none" w:sz="0" w:space="0" w:color="auto"/>
                    <w:right w:val="none" w:sz="0" w:space="0" w:color="auto"/>
                  </w:divBdr>
                  <w:divsChild>
                    <w:div w:id="1166172030">
                      <w:marLeft w:val="0"/>
                      <w:marRight w:val="0"/>
                      <w:marTop w:val="0"/>
                      <w:marBottom w:val="0"/>
                      <w:divBdr>
                        <w:top w:val="none" w:sz="0" w:space="0" w:color="auto"/>
                        <w:left w:val="none" w:sz="0" w:space="0" w:color="auto"/>
                        <w:bottom w:val="none" w:sz="0" w:space="0" w:color="auto"/>
                        <w:right w:val="none" w:sz="0" w:space="0" w:color="auto"/>
                      </w:divBdr>
                    </w:div>
                  </w:divsChild>
                </w:div>
                <w:div w:id="206766428">
                  <w:marLeft w:val="0"/>
                  <w:marRight w:val="0"/>
                  <w:marTop w:val="0"/>
                  <w:marBottom w:val="0"/>
                  <w:divBdr>
                    <w:top w:val="none" w:sz="0" w:space="0" w:color="auto"/>
                    <w:left w:val="none" w:sz="0" w:space="0" w:color="auto"/>
                    <w:bottom w:val="none" w:sz="0" w:space="0" w:color="auto"/>
                    <w:right w:val="none" w:sz="0" w:space="0" w:color="auto"/>
                  </w:divBdr>
                  <w:divsChild>
                    <w:div w:id="1396514024">
                      <w:marLeft w:val="0"/>
                      <w:marRight w:val="0"/>
                      <w:marTop w:val="0"/>
                      <w:marBottom w:val="0"/>
                      <w:divBdr>
                        <w:top w:val="none" w:sz="0" w:space="0" w:color="auto"/>
                        <w:left w:val="none" w:sz="0" w:space="0" w:color="auto"/>
                        <w:bottom w:val="none" w:sz="0" w:space="0" w:color="auto"/>
                        <w:right w:val="none" w:sz="0" w:space="0" w:color="auto"/>
                      </w:divBdr>
                    </w:div>
                  </w:divsChild>
                </w:div>
                <w:div w:id="422844982">
                  <w:marLeft w:val="0"/>
                  <w:marRight w:val="0"/>
                  <w:marTop w:val="0"/>
                  <w:marBottom w:val="0"/>
                  <w:divBdr>
                    <w:top w:val="none" w:sz="0" w:space="0" w:color="auto"/>
                    <w:left w:val="none" w:sz="0" w:space="0" w:color="auto"/>
                    <w:bottom w:val="none" w:sz="0" w:space="0" w:color="auto"/>
                    <w:right w:val="none" w:sz="0" w:space="0" w:color="auto"/>
                  </w:divBdr>
                  <w:divsChild>
                    <w:div w:id="556747632">
                      <w:marLeft w:val="0"/>
                      <w:marRight w:val="0"/>
                      <w:marTop w:val="0"/>
                      <w:marBottom w:val="0"/>
                      <w:divBdr>
                        <w:top w:val="none" w:sz="0" w:space="0" w:color="auto"/>
                        <w:left w:val="none" w:sz="0" w:space="0" w:color="auto"/>
                        <w:bottom w:val="none" w:sz="0" w:space="0" w:color="auto"/>
                        <w:right w:val="none" w:sz="0" w:space="0" w:color="auto"/>
                      </w:divBdr>
                    </w:div>
                  </w:divsChild>
                </w:div>
                <w:div w:id="728923166">
                  <w:marLeft w:val="0"/>
                  <w:marRight w:val="0"/>
                  <w:marTop w:val="0"/>
                  <w:marBottom w:val="0"/>
                  <w:divBdr>
                    <w:top w:val="none" w:sz="0" w:space="0" w:color="auto"/>
                    <w:left w:val="none" w:sz="0" w:space="0" w:color="auto"/>
                    <w:bottom w:val="none" w:sz="0" w:space="0" w:color="auto"/>
                    <w:right w:val="none" w:sz="0" w:space="0" w:color="auto"/>
                  </w:divBdr>
                  <w:divsChild>
                    <w:div w:id="912853491">
                      <w:marLeft w:val="0"/>
                      <w:marRight w:val="0"/>
                      <w:marTop w:val="0"/>
                      <w:marBottom w:val="0"/>
                      <w:divBdr>
                        <w:top w:val="none" w:sz="0" w:space="0" w:color="auto"/>
                        <w:left w:val="none" w:sz="0" w:space="0" w:color="auto"/>
                        <w:bottom w:val="none" w:sz="0" w:space="0" w:color="auto"/>
                        <w:right w:val="none" w:sz="0" w:space="0" w:color="auto"/>
                      </w:divBdr>
                    </w:div>
                  </w:divsChild>
                </w:div>
                <w:div w:id="860358148">
                  <w:marLeft w:val="0"/>
                  <w:marRight w:val="0"/>
                  <w:marTop w:val="0"/>
                  <w:marBottom w:val="0"/>
                  <w:divBdr>
                    <w:top w:val="none" w:sz="0" w:space="0" w:color="auto"/>
                    <w:left w:val="none" w:sz="0" w:space="0" w:color="auto"/>
                    <w:bottom w:val="none" w:sz="0" w:space="0" w:color="auto"/>
                    <w:right w:val="none" w:sz="0" w:space="0" w:color="auto"/>
                  </w:divBdr>
                  <w:divsChild>
                    <w:div w:id="163400190">
                      <w:marLeft w:val="0"/>
                      <w:marRight w:val="0"/>
                      <w:marTop w:val="0"/>
                      <w:marBottom w:val="0"/>
                      <w:divBdr>
                        <w:top w:val="none" w:sz="0" w:space="0" w:color="auto"/>
                        <w:left w:val="none" w:sz="0" w:space="0" w:color="auto"/>
                        <w:bottom w:val="none" w:sz="0" w:space="0" w:color="auto"/>
                        <w:right w:val="none" w:sz="0" w:space="0" w:color="auto"/>
                      </w:divBdr>
                    </w:div>
                  </w:divsChild>
                </w:div>
                <w:div w:id="933516750">
                  <w:marLeft w:val="0"/>
                  <w:marRight w:val="0"/>
                  <w:marTop w:val="0"/>
                  <w:marBottom w:val="0"/>
                  <w:divBdr>
                    <w:top w:val="none" w:sz="0" w:space="0" w:color="auto"/>
                    <w:left w:val="none" w:sz="0" w:space="0" w:color="auto"/>
                    <w:bottom w:val="none" w:sz="0" w:space="0" w:color="auto"/>
                    <w:right w:val="none" w:sz="0" w:space="0" w:color="auto"/>
                  </w:divBdr>
                  <w:divsChild>
                    <w:div w:id="1582181163">
                      <w:marLeft w:val="0"/>
                      <w:marRight w:val="0"/>
                      <w:marTop w:val="0"/>
                      <w:marBottom w:val="0"/>
                      <w:divBdr>
                        <w:top w:val="none" w:sz="0" w:space="0" w:color="auto"/>
                        <w:left w:val="none" w:sz="0" w:space="0" w:color="auto"/>
                        <w:bottom w:val="none" w:sz="0" w:space="0" w:color="auto"/>
                        <w:right w:val="none" w:sz="0" w:space="0" w:color="auto"/>
                      </w:divBdr>
                    </w:div>
                  </w:divsChild>
                </w:div>
                <w:div w:id="1920361600">
                  <w:marLeft w:val="0"/>
                  <w:marRight w:val="0"/>
                  <w:marTop w:val="0"/>
                  <w:marBottom w:val="0"/>
                  <w:divBdr>
                    <w:top w:val="none" w:sz="0" w:space="0" w:color="auto"/>
                    <w:left w:val="none" w:sz="0" w:space="0" w:color="auto"/>
                    <w:bottom w:val="none" w:sz="0" w:space="0" w:color="auto"/>
                    <w:right w:val="none" w:sz="0" w:space="0" w:color="auto"/>
                  </w:divBdr>
                  <w:divsChild>
                    <w:div w:id="10883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1829">
          <w:marLeft w:val="0"/>
          <w:marRight w:val="0"/>
          <w:marTop w:val="0"/>
          <w:marBottom w:val="0"/>
          <w:divBdr>
            <w:top w:val="none" w:sz="0" w:space="0" w:color="auto"/>
            <w:left w:val="none" w:sz="0" w:space="0" w:color="auto"/>
            <w:bottom w:val="none" w:sz="0" w:space="0" w:color="auto"/>
            <w:right w:val="none" w:sz="0" w:space="0" w:color="auto"/>
          </w:divBdr>
          <w:divsChild>
            <w:div w:id="205879105">
              <w:marLeft w:val="-75"/>
              <w:marRight w:val="0"/>
              <w:marTop w:val="30"/>
              <w:marBottom w:val="30"/>
              <w:divBdr>
                <w:top w:val="none" w:sz="0" w:space="0" w:color="auto"/>
                <w:left w:val="none" w:sz="0" w:space="0" w:color="auto"/>
                <w:bottom w:val="none" w:sz="0" w:space="0" w:color="auto"/>
                <w:right w:val="none" w:sz="0" w:space="0" w:color="auto"/>
              </w:divBdr>
              <w:divsChild>
                <w:div w:id="116535246">
                  <w:marLeft w:val="0"/>
                  <w:marRight w:val="0"/>
                  <w:marTop w:val="0"/>
                  <w:marBottom w:val="0"/>
                  <w:divBdr>
                    <w:top w:val="none" w:sz="0" w:space="0" w:color="auto"/>
                    <w:left w:val="none" w:sz="0" w:space="0" w:color="auto"/>
                    <w:bottom w:val="none" w:sz="0" w:space="0" w:color="auto"/>
                    <w:right w:val="none" w:sz="0" w:space="0" w:color="auto"/>
                  </w:divBdr>
                  <w:divsChild>
                    <w:div w:id="1793011689">
                      <w:marLeft w:val="0"/>
                      <w:marRight w:val="0"/>
                      <w:marTop w:val="0"/>
                      <w:marBottom w:val="0"/>
                      <w:divBdr>
                        <w:top w:val="none" w:sz="0" w:space="0" w:color="auto"/>
                        <w:left w:val="none" w:sz="0" w:space="0" w:color="auto"/>
                        <w:bottom w:val="none" w:sz="0" w:space="0" w:color="auto"/>
                        <w:right w:val="none" w:sz="0" w:space="0" w:color="auto"/>
                      </w:divBdr>
                    </w:div>
                  </w:divsChild>
                </w:div>
                <w:div w:id="125320024">
                  <w:marLeft w:val="0"/>
                  <w:marRight w:val="0"/>
                  <w:marTop w:val="0"/>
                  <w:marBottom w:val="0"/>
                  <w:divBdr>
                    <w:top w:val="none" w:sz="0" w:space="0" w:color="auto"/>
                    <w:left w:val="none" w:sz="0" w:space="0" w:color="auto"/>
                    <w:bottom w:val="none" w:sz="0" w:space="0" w:color="auto"/>
                    <w:right w:val="none" w:sz="0" w:space="0" w:color="auto"/>
                  </w:divBdr>
                  <w:divsChild>
                    <w:div w:id="2021350250">
                      <w:marLeft w:val="0"/>
                      <w:marRight w:val="0"/>
                      <w:marTop w:val="0"/>
                      <w:marBottom w:val="0"/>
                      <w:divBdr>
                        <w:top w:val="none" w:sz="0" w:space="0" w:color="auto"/>
                        <w:left w:val="none" w:sz="0" w:space="0" w:color="auto"/>
                        <w:bottom w:val="none" w:sz="0" w:space="0" w:color="auto"/>
                        <w:right w:val="none" w:sz="0" w:space="0" w:color="auto"/>
                      </w:divBdr>
                    </w:div>
                  </w:divsChild>
                </w:div>
                <w:div w:id="235677007">
                  <w:marLeft w:val="0"/>
                  <w:marRight w:val="0"/>
                  <w:marTop w:val="0"/>
                  <w:marBottom w:val="0"/>
                  <w:divBdr>
                    <w:top w:val="none" w:sz="0" w:space="0" w:color="auto"/>
                    <w:left w:val="none" w:sz="0" w:space="0" w:color="auto"/>
                    <w:bottom w:val="none" w:sz="0" w:space="0" w:color="auto"/>
                    <w:right w:val="none" w:sz="0" w:space="0" w:color="auto"/>
                  </w:divBdr>
                  <w:divsChild>
                    <w:div w:id="2061510088">
                      <w:marLeft w:val="0"/>
                      <w:marRight w:val="0"/>
                      <w:marTop w:val="0"/>
                      <w:marBottom w:val="0"/>
                      <w:divBdr>
                        <w:top w:val="none" w:sz="0" w:space="0" w:color="auto"/>
                        <w:left w:val="none" w:sz="0" w:space="0" w:color="auto"/>
                        <w:bottom w:val="none" w:sz="0" w:space="0" w:color="auto"/>
                        <w:right w:val="none" w:sz="0" w:space="0" w:color="auto"/>
                      </w:divBdr>
                    </w:div>
                  </w:divsChild>
                </w:div>
                <w:div w:id="777525066">
                  <w:marLeft w:val="0"/>
                  <w:marRight w:val="0"/>
                  <w:marTop w:val="0"/>
                  <w:marBottom w:val="0"/>
                  <w:divBdr>
                    <w:top w:val="none" w:sz="0" w:space="0" w:color="auto"/>
                    <w:left w:val="none" w:sz="0" w:space="0" w:color="auto"/>
                    <w:bottom w:val="none" w:sz="0" w:space="0" w:color="auto"/>
                    <w:right w:val="none" w:sz="0" w:space="0" w:color="auto"/>
                  </w:divBdr>
                  <w:divsChild>
                    <w:div w:id="1150709816">
                      <w:marLeft w:val="0"/>
                      <w:marRight w:val="0"/>
                      <w:marTop w:val="0"/>
                      <w:marBottom w:val="0"/>
                      <w:divBdr>
                        <w:top w:val="none" w:sz="0" w:space="0" w:color="auto"/>
                        <w:left w:val="none" w:sz="0" w:space="0" w:color="auto"/>
                        <w:bottom w:val="none" w:sz="0" w:space="0" w:color="auto"/>
                        <w:right w:val="none" w:sz="0" w:space="0" w:color="auto"/>
                      </w:divBdr>
                    </w:div>
                  </w:divsChild>
                </w:div>
                <w:div w:id="1047528195">
                  <w:marLeft w:val="0"/>
                  <w:marRight w:val="0"/>
                  <w:marTop w:val="0"/>
                  <w:marBottom w:val="0"/>
                  <w:divBdr>
                    <w:top w:val="none" w:sz="0" w:space="0" w:color="auto"/>
                    <w:left w:val="none" w:sz="0" w:space="0" w:color="auto"/>
                    <w:bottom w:val="none" w:sz="0" w:space="0" w:color="auto"/>
                    <w:right w:val="none" w:sz="0" w:space="0" w:color="auto"/>
                  </w:divBdr>
                  <w:divsChild>
                    <w:div w:id="1472017787">
                      <w:marLeft w:val="0"/>
                      <w:marRight w:val="0"/>
                      <w:marTop w:val="0"/>
                      <w:marBottom w:val="0"/>
                      <w:divBdr>
                        <w:top w:val="none" w:sz="0" w:space="0" w:color="auto"/>
                        <w:left w:val="none" w:sz="0" w:space="0" w:color="auto"/>
                        <w:bottom w:val="none" w:sz="0" w:space="0" w:color="auto"/>
                        <w:right w:val="none" w:sz="0" w:space="0" w:color="auto"/>
                      </w:divBdr>
                    </w:div>
                  </w:divsChild>
                </w:div>
                <w:div w:id="1611811745">
                  <w:marLeft w:val="0"/>
                  <w:marRight w:val="0"/>
                  <w:marTop w:val="0"/>
                  <w:marBottom w:val="0"/>
                  <w:divBdr>
                    <w:top w:val="none" w:sz="0" w:space="0" w:color="auto"/>
                    <w:left w:val="none" w:sz="0" w:space="0" w:color="auto"/>
                    <w:bottom w:val="none" w:sz="0" w:space="0" w:color="auto"/>
                    <w:right w:val="none" w:sz="0" w:space="0" w:color="auto"/>
                  </w:divBdr>
                  <w:divsChild>
                    <w:div w:id="1318651710">
                      <w:marLeft w:val="0"/>
                      <w:marRight w:val="0"/>
                      <w:marTop w:val="0"/>
                      <w:marBottom w:val="0"/>
                      <w:divBdr>
                        <w:top w:val="none" w:sz="0" w:space="0" w:color="auto"/>
                        <w:left w:val="none" w:sz="0" w:space="0" w:color="auto"/>
                        <w:bottom w:val="none" w:sz="0" w:space="0" w:color="auto"/>
                        <w:right w:val="none" w:sz="0" w:space="0" w:color="auto"/>
                      </w:divBdr>
                    </w:div>
                  </w:divsChild>
                </w:div>
                <w:div w:id="1848640554">
                  <w:marLeft w:val="0"/>
                  <w:marRight w:val="0"/>
                  <w:marTop w:val="0"/>
                  <w:marBottom w:val="0"/>
                  <w:divBdr>
                    <w:top w:val="none" w:sz="0" w:space="0" w:color="auto"/>
                    <w:left w:val="none" w:sz="0" w:space="0" w:color="auto"/>
                    <w:bottom w:val="none" w:sz="0" w:space="0" w:color="auto"/>
                    <w:right w:val="none" w:sz="0" w:space="0" w:color="auto"/>
                  </w:divBdr>
                  <w:divsChild>
                    <w:div w:id="819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0648">
          <w:marLeft w:val="0"/>
          <w:marRight w:val="0"/>
          <w:marTop w:val="0"/>
          <w:marBottom w:val="0"/>
          <w:divBdr>
            <w:top w:val="none" w:sz="0" w:space="0" w:color="auto"/>
            <w:left w:val="none" w:sz="0" w:space="0" w:color="auto"/>
            <w:bottom w:val="none" w:sz="0" w:space="0" w:color="auto"/>
            <w:right w:val="none" w:sz="0" w:space="0" w:color="auto"/>
          </w:divBdr>
        </w:div>
        <w:div w:id="472062930">
          <w:marLeft w:val="0"/>
          <w:marRight w:val="0"/>
          <w:marTop w:val="0"/>
          <w:marBottom w:val="0"/>
          <w:divBdr>
            <w:top w:val="none" w:sz="0" w:space="0" w:color="auto"/>
            <w:left w:val="none" w:sz="0" w:space="0" w:color="auto"/>
            <w:bottom w:val="none" w:sz="0" w:space="0" w:color="auto"/>
            <w:right w:val="none" w:sz="0" w:space="0" w:color="auto"/>
          </w:divBdr>
        </w:div>
        <w:div w:id="501168682">
          <w:marLeft w:val="0"/>
          <w:marRight w:val="0"/>
          <w:marTop w:val="0"/>
          <w:marBottom w:val="0"/>
          <w:divBdr>
            <w:top w:val="none" w:sz="0" w:space="0" w:color="auto"/>
            <w:left w:val="none" w:sz="0" w:space="0" w:color="auto"/>
            <w:bottom w:val="none" w:sz="0" w:space="0" w:color="auto"/>
            <w:right w:val="none" w:sz="0" w:space="0" w:color="auto"/>
          </w:divBdr>
        </w:div>
        <w:div w:id="519666943">
          <w:marLeft w:val="0"/>
          <w:marRight w:val="0"/>
          <w:marTop w:val="0"/>
          <w:marBottom w:val="0"/>
          <w:divBdr>
            <w:top w:val="none" w:sz="0" w:space="0" w:color="auto"/>
            <w:left w:val="none" w:sz="0" w:space="0" w:color="auto"/>
            <w:bottom w:val="none" w:sz="0" w:space="0" w:color="auto"/>
            <w:right w:val="none" w:sz="0" w:space="0" w:color="auto"/>
          </w:divBdr>
        </w:div>
        <w:div w:id="528449063">
          <w:marLeft w:val="0"/>
          <w:marRight w:val="0"/>
          <w:marTop w:val="0"/>
          <w:marBottom w:val="0"/>
          <w:divBdr>
            <w:top w:val="none" w:sz="0" w:space="0" w:color="auto"/>
            <w:left w:val="none" w:sz="0" w:space="0" w:color="auto"/>
            <w:bottom w:val="none" w:sz="0" w:space="0" w:color="auto"/>
            <w:right w:val="none" w:sz="0" w:space="0" w:color="auto"/>
          </w:divBdr>
        </w:div>
        <w:div w:id="530533075">
          <w:marLeft w:val="0"/>
          <w:marRight w:val="0"/>
          <w:marTop w:val="0"/>
          <w:marBottom w:val="0"/>
          <w:divBdr>
            <w:top w:val="none" w:sz="0" w:space="0" w:color="auto"/>
            <w:left w:val="none" w:sz="0" w:space="0" w:color="auto"/>
            <w:bottom w:val="none" w:sz="0" w:space="0" w:color="auto"/>
            <w:right w:val="none" w:sz="0" w:space="0" w:color="auto"/>
          </w:divBdr>
          <w:divsChild>
            <w:div w:id="1296714171">
              <w:marLeft w:val="-75"/>
              <w:marRight w:val="0"/>
              <w:marTop w:val="30"/>
              <w:marBottom w:val="30"/>
              <w:divBdr>
                <w:top w:val="none" w:sz="0" w:space="0" w:color="auto"/>
                <w:left w:val="none" w:sz="0" w:space="0" w:color="auto"/>
                <w:bottom w:val="none" w:sz="0" w:space="0" w:color="auto"/>
                <w:right w:val="none" w:sz="0" w:space="0" w:color="auto"/>
              </w:divBdr>
              <w:divsChild>
                <w:div w:id="330984486">
                  <w:marLeft w:val="0"/>
                  <w:marRight w:val="0"/>
                  <w:marTop w:val="0"/>
                  <w:marBottom w:val="0"/>
                  <w:divBdr>
                    <w:top w:val="none" w:sz="0" w:space="0" w:color="auto"/>
                    <w:left w:val="none" w:sz="0" w:space="0" w:color="auto"/>
                    <w:bottom w:val="none" w:sz="0" w:space="0" w:color="auto"/>
                    <w:right w:val="none" w:sz="0" w:space="0" w:color="auto"/>
                  </w:divBdr>
                  <w:divsChild>
                    <w:div w:id="1815289592">
                      <w:marLeft w:val="0"/>
                      <w:marRight w:val="0"/>
                      <w:marTop w:val="0"/>
                      <w:marBottom w:val="0"/>
                      <w:divBdr>
                        <w:top w:val="none" w:sz="0" w:space="0" w:color="auto"/>
                        <w:left w:val="none" w:sz="0" w:space="0" w:color="auto"/>
                        <w:bottom w:val="none" w:sz="0" w:space="0" w:color="auto"/>
                        <w:right w:val="none" w:sz="0" w:space="0" w:color="auto"/>
                      </w:divBdr>
                    </w:div>
                  </w:divsChild>
                </w:div>
                <w:div w:id="491138223">
                  <w:marLeft w:val="0"/>
                  <w:marRight w:val="0"/>
                  <w:marTop w:val="0"/>
                  <w:marBottom w:val="0"/>
                  <w:divBdr>
                    <w:top w:val="none" w:sz="0" w:space="0" w:color="auto"/>
                    <w:left w:val="none" w:sz="0" w:space="0" w:color="auto"/>
                    <w:bottom w:val="none" w:sz="0" w:space="0" w:color="auto"/>
                    <w:right w:val="none" w:sz="0" w:space="0" w:color="auto"/>
                  </w:divBdr>
                  <w:divsChild>
                    <w:div w:id="265232577">
                      <w:marLeft w:val="0"/>
                      <w:marRight w:val="0"/>
                      <w:marTop w:val="0"/>
                      <w:marBottom w:val="0"/>
                      <w:divBdr>
                        <w:top w:val="none" w:sz="0" w:space="0" w:color="auto"/>
                        <w:left w:val="none" w:sz="0" w:space="0" w:color="auto"/>
                        <w:bottom w:val="none" w:sz="0" w:space="0" w:color="auto"/>
                        <w:right w:val="none" w:sz="0" w:space="0" w:color="auto"/>
                      </w:divBdr>
                    </w:div>
                  </w:divsChild>
                </w:div>
                <w:div w:id="610210967">
                  <w:marLeft w:val="0"/>
                  <w:marRight w:val="0"/>
                  <w:marTop w:val="0"/>
                  <w:marBottom w:val="0"/>
                  <w:divBdr>
                    <w:top w:val="none" w:sz="0" w:space="0" w:color="auto"/>
                    <w:left w:val="none" w:sz="0" w:space="0" w:color="auto"/>
                    <w:bottom w:val="none" w:sz="0" w:space="0" w:color="auto"/>
                    <w:right w:val="none" w:sz="0" w:space="0" w:color="auto"/>
                  </w:divBdr>
                  <w:divsChild>
                    <w:div w:id="1323004930">
                      <w:marLeft w:val="0"/>
                      <w:marRight w:val="0"/>
                      <w:marTop w:val="0"/>
                      <w:marBottom w:val="0"/>
                      <w:divBdr>
                        <w:top w:val="none" w:sz="0" w:space="0" w:color="auto"/>
                        <w:left w:val="none" w:sz="0" w:space="0" w:color="auto"/>
                        <w:bottom w:val="none" w:sz="0" w:space="0" w:color="auto"/>
                        <w:right w:val="none" w:sz="0" w:space="0" w:color="auto"/>
                      </w:divBdr>
                    </w:div>
                  </w:divsChild>
                </w:div>
                <w:div w:id="743798029">
                  <w:marLeft w:val="0"/>
                  <w:marRight w:val="0"/>
                  <w:marTop w:val="0"/>
                  <w:marBottom w:val="0"/>
                  <w:divBdr>
                    <w:top w:val="none" w:sz="0" w:space="0" w:color="auto"/>
                    <w:left w:val="none" w:sz="0" w:space="0" w:color="auto"/>
                    <w:bottom w:val="none" w:sz="0" w:space="0" w:color="auto"/>
                    <w:right w:val="none" w:sz="0" w:space="0" w:color="auto"/>
                  </w:divBdr>
                  <w:divsChild>
                    <w:div w:id="1614822452">
                      <w:marLeft w:val="0"/>
                      <w:marRight w:val="0"/>
                      <w:marTop w:val="0"/>
                      <w:marBottom w:val="0"/>
                      <w:divBdr>
                        <w:top w:val="none" w:sz="0" w:space="0" w:color="auto"/>
                        <w:left w:val="none" w:sz="0" w:space="0" w:color="auto"/>
                        <w:bottom w:val="none" w:sz="0" w:space="0" w:color="auto"/>
                        <w:right w:val="none" w:sz="0" w:space="0" w:color="auto"/>
                      </w:divBdr>
                    </w:div>
                  </w:divsChild>
                </w:div>
                <w:div w:id="1394350945">
                  <w:marLeft w:val="0"/>
                  <w:marRight w:val="0"/>
                  <w:marTop w:val="0"/>
                  <w:marBottom w:val="0"/>
                  <w:divBdr>
                    <w:top w:val="none" w:sz="0" w:space="0" w:color="auto"/>
                    <w:left w:val="none" w:sz="0" w:space="0" w:color="auto"/>
                    <w:bottom w:val="none" w:sz="0" w:space="0" w:color="auto"/>
                    <w:right w:val="none" w:sz="0" w:space="0" w:color="auto"/>
                  </w:divBdr>
                  <w:divsChild>
                    <w:div w:id="458187101">
                      <w:marLeft w:val="0"/>
                      <w:marRight w:val="0"/>
                      <w:marTop w:val="0"/>
                      <w:marBottom w:val="0"/>
                      <w:divBdr>
                        <w:top w:val="none" w:sz="0" w:space="0" w:color="auto"/>
                        <w:left w:val="none" w:sz="0" w:space="0" w:color="auto"/>
                        <w:bottom w:val="none" w:sz="0" w:space="0" w:color="auto"/>
                        <w:right w:val="none" w:sz="0" w:space="0" w:color="auto"/>
                      </w:divBdr>
                    </w:div>
                  </w:divsChild>
                </w:div>
                <w:div w:id="1895044334">
                  <w:marLeft w:val="0"/>
                  <w:marRight w:val="0"/>
                  <w:marTop w:val="0"/>
                  <w:marBottom w:val="0"/>
                  <w:divBdr>
                    <w:top w:val="none" w:sz="0" w:space="0" w:color="auto"/>
                    <w:left w:val="none" w:sz="0" w:space="0" w:color="auto"/>
                    <w:bottom w:val="none" w:sz="0" w:space="0" w:color="auto"/>
                    <w:right w:val="none" w:sz="0" w:space="0" w:color="auto"/>
                  </w:divBdr>
                  <w:divsChild>
                    <w:div w:id="1012759053">
                      <w:marLeft w:val="0"/>
                      <w:marRight w:val="0"/>
                      <w:marTop w:val="0"/>
                      <w:marBottom w:val="0"/>
                      <w:divBdr>
                        <w:top w:val="none" w:sz="0" w:space="0" w:color="auto"/>
                        <w:left w:val="none" w:sz="0" w:space="0" w:color="auto"/>
                        <w:bottom w:val="none" w:sz="0" w:space="0" w:color="auto"/>
                        <w:right w:val="none" w:sz="0" w:space="0" w:color="auto"/>
                      </w:divBdr>
                    </w:div>
                  </w:divsChild>
                </w:div>
                <w:div w:id="2063942680">
                  <w:marLeft w:val="0"/>
                  <w:marRight w:val="0"/>
                  <w:marTop w:val="0"/>
                  <w:marBottom w:val="0"/>
                  <w:divBdr>
                    <w:top w:val="none" w:sz="0" w:space="0" w:color="auto"/>
                    <w:left w:val="none" w:sz="0" w:space="0" w:color="auto"/>
                    <w:bottom w:val="none" w:sz="0" w:space="0" w:color="auto"/>
                    <w:right w:val="none" w:sz="0" w:space="0" w:color="auto"/>
                  </w:divBdr>
                  <w:divsChild>
                    <w:div w:id="15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78928">
          <w:marLeft w:val="0"/>
          <w:marRight w:val="0"/>
          <w:marTop w:val="0"/>
          <w:marBottom w:val="0"/>
          <w:divBdr>
            <w:top w:val="none" w:sz="0" w:space="0" w:color="auto"/>
            <w:left w:val="none" w:sz="0" w:space="0" w:color="auto"/>
            <w:bottom w:val="none" w:sz="0" w:space="0" w:color="auto"/>
            <w:right w:val="none" w:sz="0" w:space="0" w:color="auto"/>
          </w:divBdr>
        </w:div>
        <w:div w:id="631403571">
          <w:marLeft w:val="0"/>
          <w:marRight w:val="0"/>
          <w:marTop w:val="0"/>
          <w:marBottom w:val="0"/>
          <w:divBdr>
            <w:top w:val="none" w:sz="0" w:space="0" w:color="auto"/>
            <w:left w:val="none" w:sz="0" w:space="0" w:color="auto"/>
            <w:bottom w:val="none" w:sz="0" w:space="0" w:color="auto"/>
            <w:right w:val="none" w:sz="0" w:space="0" w:color="auto"/>
          </w:divBdr>
        </w:div>
        <w:div w:id="647366952">
          <w:marLeft w:val="0"/>
          <w:marRight w:val="0"/>
          <w:marTop w:val="0"/>
          <w:marBottom w:val="0"/>
          <w:divBdr>
            <w:top w:val="none" w:sz="0" w:space="0" w:color="auto"/>
            <w:left w:val="none" w:sz="0" w:space="0" w:color="auto"/>
            <w:bottom w:val="none" w:sz="0" w:space="0" w:color="auto"/>
            <w:right w:val="none" w:sz="0" w:space="0" w:color="auto"/>
          </w:divBdr>
        </w:div>
        <w:div w:id="669675611">
          <w:marLeft w:val="0"/>
          <w:marRight w:val="0"/>
          <w:marTop w:val="0"/>
          <w:marBottom w:val="0"/>
          <w:divBdr>
            <w:top w:val="none" w:sz="0" w:space="0" w:color="auto"/>
            <w:left w:val="none" w:sz="0" w:space="0" w:color="auto"/>
            <w:bottom w:val="none" w:sz="0" w:space="0" w:color="auto"/>
            <w:right w:val="none" w:sz="0" w:space="0" w:color="auto"/>
          </w:divBdr>
        </w:div>
        <w:div w:id="696468584">
          <w:marLeft w:val="0"/>
          <w:marRight w:val="0"/>
          <w:marTop w:val="0"/>
          <w:marBottom w:val="0"/>
          <w:divBdr>
            <w:top w:val="none" w:sz="0" w:space="0" w:color="auto"/>
            <w:left w:val="none" w:sz="0" w:space="0" w:color="auto"/>
            <w:bottom w:val="none" w:sz="0" w:space="0" w:color="auto"/>
            <w:right w:val="none" w:sz="0" w:space="0" w:color="auto"/>
          </w:divBdr>
        </w:div>
        <w:div w:id="795022135">
          <w:marLeft w:val="0"/>
          <w:marRight w:val="0"/>
          <w:marTop w:val="0"/>
          <w:marBottom w:val="0"/>
          <w:divBdr>
            <w:top w:val="none" w:sz="0" w:space="0" w:color="auto"/>
            <w:left w:val="none" w:sz="0" w:space="0" w:color="auto"/>
            <w:bottom w:val="none" w:sz="0" w:space="0" w:color="auto"/>
            <w:right w:val="none" w:sz="0" w:space="0" w:color="auto"/>
          </w:divBdr>
        </w:div>
        <w:div w:id="847209410">
          <w:marLeft w:val="0"/>
          <w:marRight w:val="0"/>
          <w:marTop w:val="0"/>
          <w:marBottom w:val="0"/>
          <w:divBdr>
            <w:top w:val="none" w:sz="0" w:space="0" w:color="auto"/>
            <w:left w:val="none" w:sz="0" w:space="0" w:color="auto"/>
            <w:bottom w:val="none" w:sz="0" w:space="0" w:color="auto"/>
            <w:right w:val="none" w:sz="0" w:space="0" w:color="auto"/>
          </w:divBdr>
        </w:div>
        <w:div w:id="992416585">
          <w:marLeft w:val="0"/>
          <w:marRight w:val="0"/>
          <w:marTop w:val="0"/>
          <w:marBottom w:val="0"/>
          <w:divBdr>
            <w:top w:val="none" w:sz="0" w:space="0" w:color="auto"/>
            <w:left w:val="none" w:sz="0" w:space="0" w:color="auto"/>
            <w:bottom w:val="none" w:sz="0" w:space="0" w:color="auto"/>
            <w:right w:val="none" w:sz="0" w:space="0" w:color="auto"/>
          </w:divBdr>
        </w:div>
        <w:div w:id="1039628721">
          <w:marLeft w:val="0"/>
          <w:marRight w:val="0"/>
          <w:marTop w:val="0"/>
          <w:marBottom w:val="0"/>
          <w:divBdr>
            <w:top w:val="none" w:sz="0" w:space="0" w:color="auto"/>
            <w:left w:val="none" w:sz="0" w:space="0" w:color="auto"/>
            <w:bottom w:val="none" w:sz="0" w:space="0" w:color="auto"/>
            <w:right w:val="none" w:sz="0" w:space="0" w:color="auto"/>
          </w:divBdr>
        </w:div>
        <w:div w:id="1089041588">
          <w:marLeft w:val="0"/>
          <w:marRight w:val="0"/>
          <w:marTop w:val="0"/>
          <w:marBottom w:val="0"/>
          <w:divBdr>
            <w:top w:val="none" w:sz="0" w:space="0" w:color="auto"/>
            <w:left w:val="none" w:sz="0" w:space="0" w:color="auto"/>
            <w:bottom w:val="none" w:sz="0" w:space="0" w:color="auto"/>
            <w:right w:val="none" w:sz="0" w:space="0" w:color="auto"/>
          </w:divBdr>
        </w:div>
        <w:div w:id="1104378984">
          <w:marLeft w:val="0"/>
          <w:marRight w:val="0"/>
          <w:marTop w:val="0"/>
          <w:marBottom w:val="0"/>
          <w:divBdr>
            <w:top w:val="none" w:sz="0" w:space="0" w:color="auto"/>
            <w:left w:val="none" w:sz="0" w:space="0" w:color="auto"/>
            <w:bottom w:val="none" w:sz="0" w:space="0" w:color="auto"/>
            <w:right w:val="none" w:sz="0" w:space="0" w:color="auto"/>
          </w:divBdr>
        </w:div>
        <w:div w:id="1180856893">
          <w:marLeft w:val="0"/>
          <w:marRight w:val="0"/>
          <w:marTop w:val="0"/>
          <w:marBottom w:val="0"/>
          <w:divBdr>
            <w:top w:val="none" w:sz="0" w:space="0" w:color="auto"/>
            <w:left w:val="none" w:sz="0" w:space="0" w:color="auto"/>
            <w:bottom w:val="none" w:sz="0" w:space="0" w:color="auto"/>
            <w:right w:val="none" w:sz="0" w:space="0" w:color="auto"/>
          </w:divBdr>
        </w:div>
        <w:div w:id="1230923455">
          <w:marLeft w:val="0"/>
          <w:marRight w:val="0"/>
          <w:marTop w:val="0"/>
          <w:marBottom w:val="0"/>
          <w:divBdr>
            <w:top w:val="none" w:sz="0" w:space="0" w:color="auto"/>
            <w:left w:val="none" w:sz="0" w:space="0" w:color="auto"/>
            <w:bottom w:val="none" w:sz="0" w:space="0" w:color="auto"/>
            <w:right w:val="none" w:sz="0" w:space="0" w:color="auto"/>
          </w:divBdr>
          <w:divsChild>
            <w:div w:id="1152864547">
              <w:marLeft w:val="-75"/>
              <w:marRight w:val="0"/>
              <w:marTop w:val="30"/>
              <w:marBottom w:val="30"/>
              <w:divBdr>
                <w:top w:val="none" w:sz="0" w:space="0" w:color="auto"/>
                <w:left w:val="none" w:sz="0" w:space="0" w:color="auto"/>
                <w:bottom w:val="none" w:sz="0" w:space="0" w:color="auto"/>
                <w:right w:val="none" w:sz="0" w:space="0" w:color="auto"/>
              </w:divBdr>
              <w:divsChild>
                <w:div w:id="390543354">
                  <w:marLeft w:val="0"/>
                  <w:marRight w:val="0"/>
                  <w:marTop w:val="0"/>
                  <w:marBottom w:val="0"/>
                  <w:divBdr>
                    <w:top w:val="none" w:sz="0" w:space="0" w:color="auto"/>
                    <w:left w:val="none" w:sz="0" w:space="0" w:color="auto"/>
                    <w:bottom w:val="none" w:sz="0" w:space="0" w:color="auto"/>
                    <w:right w:val="none" w:sz="0" w:space="0" w:color="auto"/>
                  </w:divBdr>
                  <w:divsChild>
                    <w:div w:id="525368653">
                      <w:marLeft w:val="0"/>
                      <w:marRight w:val="0"/>
                      <w:marTop w:val="0"/>
                      <w:marBottom w:val="0"/>
                      <w:divBdr>
                        <w:top w:val="none" w:sz="0" w:space="0" w:color="auto"/>
                        <w:left w:val="none" w:sz="0" w:space="0" w:color="auto"/>
                        <w:bottom w:val="none" w:sz="0" w:space="0" w:color="auto"/>
                        <w:right w:val="none" w:sz="0" w:space="0" w:color="auto"/>
                      </w:divBdr>
                    </w:div>
                  </w:divsChild>
                </w:div>
                <w:div w:id="847132985">
                  <w:marLeft w:val="0"/>
                  <w:marRight w:val="0"/>
                  <w:marTop w:val="0"/>
                  <w:marBottom w:val="0"/>
                  <w:divBdr>
                    <w:top w:val="none" w:sz="0" w:space="0" w:color="auto"/>
                    <w:left w:val="none" w:sz="0" w:space="0" w:color="auto"/>
                    <w:bottom w:val="none" w:sz="0" w:space="0" w:color="auto"/>
                    <w:right w:val="none" w:sz="0" w:space="0" w:color="auto"/>
                  </w:divBdr>
                  <w:divsChild>
                    <w:div w:id="951329659">
                      <w:marLeft w:val="0"/>
                      <w:marRight w:val="0"/>
                      <w:marTop w:val="0"/>
                      <w:marBottom w:val="0"/>
                      <w:divBdr>
                        <w:top w:val="none" w:sz="0" w:space="0" w:color="auto"/>
                        <w:left w:val="none" w:sz="0" w:space="0" w:color="auto"/>
                        <w:bottom w:val="none" w:sz="0" w:space="0" w:color="auto"/>
                        <w:right w:val="none" w:sz="0" w:space="0" w:color="auto"/>
                      </w:divBdr>
                    </w:div>
                  </w:divsChild>
                </w:div>
                <w:div w:id="1129515859">
                  <w:marLeft w:val="0"/>
                  <w:marRight w:val="0"/>
                  <w:marTop w:val="0"/>
                  <w:marBottom w:val="0"/>
                  <w:divBdr>
                    <w:top w:val="none" w:sz="0" w:space="0" w:color="auto"/>
                    <w:left w:val="none" w:sz="0" w:space="0" w:color="auto"/>
                    <w:bottom w:val="none" w:sz="0" w:space="0" w:color="auto"/>
                    <w:right w:val="none" w:sz="0" w:space="0" w:color="auto"/>
                  </w:divBdr>
                  <w:divsChild>
                    <w:div w:id="2105418266">
                      <w:marLeft w:val="0"/>
                      <w:marRight w:val="0"/>
                      <w:marTop w:val="0"/>
                      <w:marBottom w:val="0"/>
                      <w:divBdr>
                        <w:top w:val="none" w:sz="0" w:space="0" w:color="auto"/>
                        <w:left w:val="none" w:sz="0" w:space="0" w:color="auto"/>
                        <w:bottom w:val="none" w:sz="0" w:space="0" w:color="auto"/>
                        <w:right w:val="none" w:sz="0" w:space="0" w:color="auto"/>
                      </w:divBdr>
                    </w:div>
                  </w:divsChild>
                </w:div>
                <w:div w:id="1201818616">
                  <w:marLeft w:val="0"/>
                  <w:marRight w:val="0"/>
                  <w:marTop w:val="0"/>
                  <w:marBottom w:val="0"/>
                  <w:divBdr>
                    <w:top w:val="none" w:sz="0" w:space="0" w:color="auto"/>
                    <w:left w:val="none" w:sz="0" w:space="0" w:color="auto"/>
                    <w:bottom w:val="none" w:sz="0" w:space="0" w:color="auto"/>
                    <w:right w:val="none" w:sz="0" w:space="0" w:color="auto"/>
                  </w:divBdr>
                  <w:divsChild>
                    <w:div w:id="1903328730">
                      <w:marLeft w:val="0"/>
                      <w:marRight w:val="0"/>
                      <w:marTop w:val="0"/>
                      <w:marBottom w:val="0"/>
                      <w:divBdr>
                        <w:top w:val="none" w:sz="0" w:space="0" w:color="auto"/>
                        <w:left w:val="none" w:sz="0" w:space="0" w:color="auto"/>
                        <w:bottom w:val="none" w:sz="0" w:space="0" w:color="auto"/>
                        <w:right w:val="none" w:sz="0" w:space="0" w:color="auto"/>
                      </w:divBdr>
                    </w:div>
                  </w:divsChild>
                </w:div>
                <w:div w:id="1231695730">
                  <w:marLeft w:val="0"/>
                  <w:marRight w:val="0"/>
                  <w:marTop w:val="0"/>
                  <w:marBottom w:val="0"/>
                  <w:divBdr>
                    <w:top w:val="none" w:sz="0" w:space="0" w:color="auto"/>
                    <w:left w:val="none" w:sz="0" w:space="0" w:color="auto"/>
                    <w:bottom w:val="none" w:sz="0" w:space="0" w:color="auto"/>
                    <w:right w:val="none" w:sz="0" w:space="0" w:color="auto"/>
                  </w:divBdr>
                  <w:divsChild>
                    <w:div w:id="2041542059">
                      <w:marLeft w:val="0"/>
                      <w:marRight w:val="0"/>
                      <w:marTop w:val="0"/>
                      <w:marBottom w:val="0"/>
                      <w:divBdr>
                        <w:top w:val="none" w:sz="0" w:space="0" w:color="auto"/>
                        <w:left w:val="none" w:sz="0" w:space="0" w:color="auto"/>
                        <w:bottom w:val="none" w:sz="0" w:space="0" w:color="auto"/>
                        <w:right w:val="none" w:sz="0" w:space="0" w:color="auto"/>
                      </w:divBdr>
                    </w:div>
                  </w:divsChild>
                </w:div>
                <w:div w:id="1473601857">
                  <w:marLeft w:val="0"/>
                  <w:marRight w:val="0"/>
                  <w:marTop w:val="0"/>
                  <w:marBottom w:val="0"/>
                  <w:divBdr>
                    <w:top w:val="none" w:sz="0" w:space="0" w:color="auto"/>
                    <w:left w:val="none" w:sz="0" w:space="0" w:color="auto"/>
                    <w:bottom w:val="none" w:sz="0" w:space="0" w:color="auto"/>
                    <w:right w:val="none" w:sz="0" w:space="0" w:color="auto"/>
                  </w:divBdr>
                  <w:divsChild>
                    <w:div w:id="1123228820">
                      <w:marLeft w:val="0"/>
                      <w:marRight w:val="0"/>
                      <w:marTop w:val="0"/>
                      <w:marBottom w:val="0"/>
                      <w:divBdr>
                        <w:top w:val="none" w:sz="0" w:space="0" w:color="auto"/>
                        <w:left w:val="none" w:sz="0" w:space="0" w:color="auto"/>
                        <w:bottom w:val="none" w:sz="0" w:space="0" w:color="auto"/>
                        <w:right w:val="none" w:sz="0" w:space="0" w:color="auto"/>
                      </w:divBdr>
                    </w:div>
                  </w:divsChild>
                </w:div>
                <w:div w:id="2035425522">
                  <w:marLeft w:val="0"/>
                  <w:marRight w:val="0"/>
                  <w:marTop w:val="0"/>
                  <w:marBottom w:val="0"/>
                  <w:divBdr>
                    <w:top w:val="none" w:sz="0" w:space="0" w:color="auto"/>
                    <w:left w:val="none" w:sz="0" w:space="0" w:color="auto"/>
                    <w:bottom w:val="none" w:sz="0" w:space="0" w:color="auto"/>
                    <w:right w:val="none" w:sz="0" w:space="0" w:color="auto"/>
                  </w:divBdr>
                  <w:divsChild>
                    <w:div w:id="14511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0763">
          <w:marLeft w:val="0"/>
          <w:marRight w:val="0"/>
          <w:marTop w:val="0"/>
          <w:marBottom w:val="0"/>
          <w:divBdr>
            <w:top w:val="none" w:sz="0" w:space="0" w:color="auto"/>
            <w:left w:val="none" w:sz="0" w:space="0" w:color="auto"/>
            <w:bottom w:val="none" w:sz="0" w:space="0" w:color="auto"/>
            <w:right w:val="none" w:sz="0" w:space="0" w:color="auto"/>
          </w:divBdr>
        </w:div>
        <w:div w:id="1394624813">
          <w:marLeft w:val="0"/>
          <w:marRight w:val="0"/>
          <w:marTop w:val="0"/>
          <w:marBottom w:val="0"/>
          <w:divBdr>
            <w:top w:val="none" w:sz="0" w:space="0" w:color="auto"/>
            <w:left w:val="none" w:sz="0" w:space="0" w:color="auto"/>
            <w:bottom w:val="none" w:sz="0" w:space="0" w:color="auto"/>
            <w:right w:val="none" w:sz="0" w:space="0" w:color="auto"/>
          </w:divBdr>
        </w:div>
        <w:div w:id="1394964173">
          <w:marLeft w:val="0"/>
          <w:marRight w:val="0"/>
          <w:marTop w:val="0"/>
          <w:marBottom w:val="0"/>
          <w:divBdr>
            <w:top w:val="none" w:sz="0" w:space="0" w:color="auto"/>
            <w:left w:val="none" w:sz="0" w:space="0" w:color="auto"/>
            <w:bottom w:val="none" w:sz="0" w:space="0" w:color="auto"/>
            <w:right w:val="none" w:sz="0" w:space="0" w:color="auto"/>
          </w:divBdr>
        </w:div>
        <w:div w:id="1500463557">
          <w:marLeft w:val="0"/>
          <w:marRight w:val="0"/>
          <w:marTop w:val="0"/>
          <w:marBottom w:val="0"/>
          <w:divBdr>
            <w:top w:val="none" w:sz="0" w:space="0" w:color="auto"/>
            <w:left w:val="none" w:sz="0" w:space="0" w:color="auto"/>
            <w:bottom w:val="none" w:sz="0" w:space="0" w:color="auto"/>
            <w:right w:val="none" w:sz="0" w:space="0" w:color="auto"/>
          </w:divBdr>
        </w:div>
        <w:div w:id="1559434329">
          <w:marLeft w:val="0"/>
          <w:marRight w:val="0"/>
          <w:marTop w:val="0"/>
          <w:marBottom w:val="0"/>
          <w:divBdr>
            <w:top w:val="none" w:sz="0" w:space="0" w:color="auto"/>
            <w:left w:val="none" w:sz="0" w:space="0" w:color="auto"/>
            <w:bottom w:val="none" w:sz="0" w:space="0" w:color="auto"/>
            <w:right w:val="none" w:sz="0" w:space="0" w:color="auto"/>
          </w:divBdr>
        </w:div>
        <w:div w:id="1701737750">
          <w:marLeft w:val="0"/>
          <w:marRight w:val="0"/>
          <w:marTop w:val="0"/>
          <w:marBottom w:val="0"/>
          <w:divBdr>
            <w:top w:val="none" w:sz="0" w:space="0" w:color="auto"/>
            <w:left w:val="none" w:sz="0" w:space="0" w:color="auto"/>
            <w:bottom w:val="none" w:sz="0" w:space="0" w:color="auto"/>
            <w:right w:val="none" w:sz="0" w:space="0" w:color="auto"/>
          </w:divBdr>
          <w:divsChild>
            <w:div w:id="536435998">
              <w:marLeft w:val="-75"/>
              <w:marRight w:val="0"/>
              <w:marTop w:val="30"/>
              <w:marBottom w:val="30"/>
              <w:divBdr>
                <w:top w:val="none" w:sz="0" w:space="0" w:color="auto"/>
                <w:left w:val="none" w:sz="0" w:space="0" w:color="auto"/>
                <w:bottom w:val="none" w:sz="0" w:space="0" w:color="auto"/>
                <w:right w:val="none" w:sz="0" w:space="0" w:color="auto"/>
              </w:divBdr>
              <w:divsChild>
                <w:div w:id="234245019">
                  <w:marLeft w:val="0"/>
                  <w:marRight w:val="0"/>
                  <w:marTop w:val="0"/>
                  <w:marBottom w:val="0"/>
                  <w:divBdr>
                    <w:top w:val="none" w:sz="0" w:space="0" w:color="auto"/>
                    <w:left w:val="none" w:sz="0" w:space="0" w:color="auto"/>
                    <w:bottom w:val="none" w:sz="0" w:space="0" w:color="auto"/>
                    <w:right w:val="none" w:sz="0" w:space="0" w:color="auto"/>
                  </w:divBdr>
                  <w:divsChild>
                    <w:div w:id="314528090">
                      <w:marLeft w:val="0"/>
                      <w:marRight w:val="0"/>
                      <w:marTop w:val="0"/>
                      <w:marBottom w:val="0"/>
                      <w:divBdr>
                        <w:top w:val="none" w:sz="0" w:space="0" w:color="auto"/>
                        <w:left w:val="none" w:sz="0" w:space="0" w:color="auto"/>
                        <w:bottom w:val="none" w:sz="0" w:space="0" w:color="auto"/>
                        <w:right w:val="none" w:sz="0" w:space="0" w:color="auto"/>
                      </w:divBdr>
                    </w:div>
                  </w:divsChild>
                </w:div>
                <w:div w:id="770125958">
                  <w:marLeft w:val="0"/>
                  <w:marRight w:val="0"/>
                  <w:marTop w:val="0"/>
                  <w:marBottom w:val="0"/>
                  <w:divBdr>
                    <w:top w:val="none" w:sz="0" w:space="0" w:color="auto"/>
                    <w:left w:val="none" w:sz="0" w:space="0" w:color="auto"/>
                    <w:bottom w:val="none" w:sz="0" w:space="0" w:color="auto"/>
                    <w:right w:val="none" w:sz="0" w:space="0" w:color="auto"/>
                  </w:divBdr>
                  <w:divsChild>
                    <w:div w:id="895436102">
                      <w:marLeft w:val="0"/>
                      <w:marRight w:val="0"/>
                      <w:marTop w:val="0"/>
                      <w:marBottom w:val="0"/>
                      <w:divBdr>
                        <w:top w:val="none" w:sz="0" w:space="0" w:color="auto"/>
                        <w:left w:val="none" w:sz="0" w:space="0" w:color="auto"/>
                        <w:bottom w:val="none" w:sz="0" w:space="0" w:color="auto"/>
                        <w:right w:val="none" w:sz="0" w:space="0" w:color="auto"/>
                      </w:divBdr>
                    </w:div>
                  </w:divsChild>
                </w:div>
                <w:div w:id="860781031">
                  <w:marLeft w:val="0"/>
                  <w:marRight w:val="0"/>
                  <w:marTop w:val="0"/>
                  <w:marBottom w:val="0"/>
                  <w:divBdr>
                    <w:top w:val="none" w:sz="0" w:space="0" w:color="auto"/>
                    <w:left w:val="none" w:sz="0" w:space="0" w:color="auto"/>
                    <w:bottom w:val="none" w:sz="0" w:space="0" w:color="auto"/>
                    <w:right w:val="none" w:sz="0" w:space="0" w:color="auto"/>
                  </w:divBdr>
                  <w:divsChild>
                    <w:div w:id="462041847">
                      <w:marLeft w:val="0"/>
                      <w:marRight w:val="0"/>
                      <w:marTop w:val="0"/>
                      <w:marBottom w:val="0"/>
                      <w:divBdr>
                        <w:top w:val="none" w:sz="0" w:space="0" w:color="auto"/>
                        <w:left w:val="none" w:sz="0" w:space="0" w:color="auto"/>
                        <w:bottom w:val="none" w:sz="0" w:space="0" w:color="auto"/>
                        <w:right w:val="none" w:sz="0" w:space="0" w:color="auto"/>
                      </w:divBdr>
                    </w:div>
                  </w:divsChild>
                </w:div>
                <w:div w:id="1557358179">
                  <w:marLeft w:val="0"/>
                  <w:marRight w:val="0"/>
                  <w:marTop w:val="0"/>
                  <w:marBottom w:val="0"/>
                  <w:divBdr>
                    <w:top w:val="none" w:sz="0" w:space="0" w:color="auto"/>
                    <w:left w:val="none" w:sz="0" w:space="0" w:color="auto"/>
                    <w:bottom w:val="none" w:sz="0" w:space="0" w:color="auto"/>
                    <w:right w:val="none" w:sz="0" w:space="0" w:color="auto"/>
                  </w:divBdr>
                  <w:divsChild>
                    <w:div w:id="421070123">
                      <w:marLeft w:val="0"/>
                      <w:marRight w:val="0"/>
                      <w:marTop w:val="0"/>
                      <w:marBottom w:val="0"/>
                      <w:divBdr>
                        <w:top w:val="none" w:sz="0" w:space="0" w:color="auto"/>
                        <w:left w:val="none" w:sz="0" w:space="0" w:color="auto"/>
                        <w:bottom w:val="none" w:sz="0" w:space="0" w:color="auto"/>
                        <w:right w:val="none" w:sz="0" w:space="0" w:color="auto"/>
                      </w:divBdr>
                    </w:div>
                  </w:divsChild>
                </w:div>
                <w:div w:id="1783374679">
                  <w:marLeft w:val="0"/>
                  <w:marRight w:val="0"/>
                  <w:marTop w:val="0"/>
                  <w:marBottom w:val="0"/>
                  <w:divBdr>
                    <w:top w:val="none" w:sz="0" w:space="0" w:color="auto"/>
                    <w:left w:val="none" w:sz="0" w:space="0" w:color="auto"/>
                    <w:bottom w:val="none" w:sz="0" w:space="0" w:color="auto"/>
                    <w:right w:val="none" w:sz="0" w:space="0" w:color="auto"/>
                  </w:divBdr>
                  <w:divsChild>
                    <w:div w:id="703021634">
                      <w:marLeft w:val="0"/>
                      <w:marRight w:val="0"/>
                      <w:marTop w:val="0"/>
                      <w:marBottom w:val="0"/>
                      <w:divBdr>
                        <w:top w:val="none" w:sz="0" w:space="0" w:color="auto"/>
                        <w:left w:val="none" w:sz="0" w:space="0" w:color="auto"/>
                        <w:bottom w:val="none" w:sz="0" w:space="0" w:color="auto"/>
                        <w:right w:val="none" w:sz="0" w:space="0" w:color="auto"/>
                      </w:divBdr>
                    </w:div>
                  </w:divsChild>
                </w:div>
                <w:div w:id="1844126473">
                  <w:marLeft w:val="0"/>
                  <w:marRight w:val="0"/>
                  <w:marTop w:val="0"/>
                  <w:marBottom w:val="0"/>
                  <w:divBdr>
                    <w:top w:val="none" w:sz="0" w:space="0" w:color="auto"/>
                    <w:left w:val="none" w:sz="0" w:space="0" w:color="auto"/>
                    <w:bottom w:val="none" w:sz="0" w:space="0" w:color="auto"/>
                    <w:right w:val="none" w:sz="0" w:space="0" w:color="auto"/>
                  </w:divBdr>
                  <w:divsChild>
                    <w:div w:id="1001087463">
                      <w:marLeft w:val="0"/>
                      <w:marRight w:val="0"/>
                      <w:marTop w:val="0"/>
                      <w:marBottom w:val="0"/>
                      <w:divBdr>
                        <w:top w:val="none" w:sz="0" w:space="0" w:color="auto"/>
                        <w:left w:val="none" w:sz="0" w:space="0" w:color="auto"/>
                        <w:bottom w:val="none" w:sz="0" w:space="0" w:color="auto"/>
                        <w:right w:val="none" w:sz="0" w:space="0" w:color="auto"/>
                      </w:divBdr>
                    </w:div>
                  </w:divsChild>
                </w:div>
                <w:div w:id="1865754340">
                  <w:marLeft w:val="0"/>
                  <w:marRight w:val="0"/>
                  <w:marTop w:val="0"/>
                  <w:marBottom w:val="0"/>
                  <w:divBdr>
                    <w:top w:val="none" w:sz="0" w:space="0" w:color="auto"/>
                    <w:left w:val="none" w:sz="0" w:space="0" w:color="auto"/>
                    <w:bottom w:val="none" w:sz="0" w:space="0" w:color="auto"/>
                    <w:right w:val="none" w:sz="0" w:space="0" w:color="auto"/>
                  </w:divBdr>
                  <w:divsChild>
                    <w:div w:id="15576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7881">
          <w:marLeft w:val="0"/>
          <w:marRight w:val="0"/>
          <w:marTop w:val="0"/>
          <w:marBottom w:val="0"/>
          <w:divBdr>
            <w:top w:val="none" w:sz="0" w:space="0" w:color="auto"/>
            <w:left w:val="none" w:sz="0" w:space="0" w:color="auto"/>
            <w:bottom w:val="none" w:sz="0" w:space="0" w:color="auto"/>
            <w:right w:val="none" w:sz="0" w:space="0" w:color="auto"/>
          </w:divBdr>
          <w:divsChild>
            <w:div w:id="2066024518">
              <w:marLeft w:val="-75"/>
              <w:marRight w:val="0"/>
              <w:marTop w:val="30"/>
              <w:marBottom w:val="30"/>
              <w:divBdr>
                <w:top w:val="none" w:sz="0" w:space="0" w:color="auto"/>
                <w:left w:val="none" w:sz="0" w:space="0" w:color="auto"/>
                <w:bottom w:val="none" w:sz="0" w:space="0" w:color="auto"/>
                <w:right w:val="none" w:sz="0" w:space="0" w:color="auto"/>
              </w:divBdr>
              <w:divsChild>
                <w:div w:id="757990655">
                  <w:marLeft w:val="0"/>
                  <w:marRight w:val="0"/>
                  <w:marTop w:val="0"/>
                  <w:marBottom w:val="0"/>
                  <w:divBdr>
                    <w:top w:val="none" w:sz="0" w:space="0" w:color="auto"/>
                    <w:left w:val="none" w:sz="0" w:space="0" w:color="auto"/>
                    <w:bottom w:val="none" w:sz="0" w:space="0" w:color="auto"/>
                    <w:right w:val="none" w:sz="0" w:space="0" w:color="auto"/>
                  </w:divBdr>
                  <w:divsChild>
                    <w:div w:id="167065431">
                      <w:marLeft w:val="0"/>
                      <w:marRight w:val="0"/>
                      <w:marTop w:val="0"/>
                      <w:marBottom w:val="0"/>
                      <w:divBdr>
                        <w:top w:val="none" w:sz="0" w:space="0" w:color="auto"/>
                        <w:left w:val="none" w:sz="0" w:space="0" w:color="auto"/>
                        <w:bottom w:val="none" w:sz="0" w:space="0" w:color="auto"/>
                        <w:right w:val="none" w:sz="0" w:space="0" w:color="auto"/>
                      </w:divBdr>
                    </w:div>
                  </w:divsChild>
                </w:div>
                <w:div w:id="1195656922">
                  <w:marLeft w:val="0"/>
                  <w:marRight w:val="0"/>
                  <w:marTop w:val="0"/>
                  <w:marBottom w:val="0"/>
                  <w:divBdr>
                    <w:top w:val="none" w:sz="0" w:space="0" w:color="auto"/>
                    <w:left w:val="none" w:sz="0" w:space="0" w:color="auto"/>
                    <w:bottom w:val="none" w:sz="0" w:space="0" w:color="auto"/>
                    <w:right w:val="none" w:sz="0" w:space="0" w:color="auto"/>
                  </w:divBdr>
                  <w:divsChild>
                    <w:div w:id="171576459">
                      <w:marLeft w:val="0"/>
                      <w:marRight w:val="0"/>
                      <w:marTop w:val="0"/>
                      <w:marBottom w:val="0"/>
                      <w:divBdr>
                        <w:top w:val="none" w:sz="0" w:space="0" w:color="auto"/>
                        <w:left w:val="none" w:sz="0" w:space="0" w:color="auto"/>
                        <w:bottom w:val="none" w:sz="0" w:space="0" w:color="auto"/>
                        <w:right w:val="none" w:sz="0" w:space="0" w:color="auto"/>
                      </w:divBdr>
                    </w:div>
                  </w:divsChild>
                </w:div>
                <w:div w:id="1384525809">
                  <w:marLeft w:val="0"/>
                  <w:marRight w:val="0"/>
                  <w:marTop w:val="0"/>
                  <w:marBottom w:val="0"/>
                  <w:divBdr>
                    <w:top w:val="none" w:sz="0" w:space="0" w:color="auto"/>
                    <w:left w:val="none" w:sz="0" w:space="0" w:color="auto"/>
                    <w:bottom w:val="none" w:sz="0" w:space="0" w:color="auto"/>
                    <w:right w:val="none" w:sz="0" w:space="0" w:color="auto"/>
                  </w:divBdr>
                  <w:divsChild>
                    <w:div w:id="1378625761">
                      <w:marLeft w:val="0"/>
                      <w:marRight w:val="0"/>
                      <w:marTop w:val="0"/>
                      <w:marBottom w:val="0"/>
                      <w:divBdr>
                        <w:top w:val="none" w:sz="0" w:space="0" w:color="auto"/>
                        <w:left w:val="none" w:sz="0" w:space="0" w:color="auto"/>
                        <w:bottom w:val="none" w:sz="0" w:space="0" w:color="auto"/>
                        <w:right w:val="none" w:sz="0" w:space="0" w:color="auto"/>
                      </w:divBdr>
                    </w:div>
                  </w:divsChild>
                </w:div>
                <w:div w:id="1559588230">
                  <w:marLeft w:val="0"/>
                  <w:marRight w:val="0"/>
                  <w:marTop w:val="0"/>
                  <w:marBottom w:val="0"/>
                  <w:divBdr>
                    <w:top w:val="none" w:sz="0" w:space="0" w:color="auto"/>
                    <w:left w:val="none" w:sz="0" w:space="0" w:color="auto"/>
                    <w:bottom w:val="none" w:sz="0" w:space="0" w:color="auto"/>
                    <w:right w:val="none" w:sz="0" w:space="0" w:color="auto"/>
                  </w:divBdr>
                  <w:divsChild>
                    <w:div w:id="125706682">
                      <w:marLeft w:val="0"/>
                      <w:marRight w:val="0"/>
                      <w:marTop w:val="0"/>
                      <w:marBottom w:val="0"/>
                      <w:divBdr>
                        <w:top w:val="none" w:sz="0" w:space="0" w:color="auto"/>
                        <w:left w:val="none" w:sz="0" w:space="0" w:color="auto"/>
                        <w:bottom w:val="none" w:sz="0" w:space="0" w:color="auto"/>
                        <w:right w:val="none" w:sz="0" w:space="0" w:color="auto"/>
                      </w:divBdr>
                    </w:div>
                  </w:divsChild>
                </w:div>
                <w:div w:id="1759910394">
                  <w:marLeft w:val="0"/>
                  <w:marRight w:val="0"/>
                  <w:marTop w:val="0"/>
                  <w:marBottom w:val="0"/>
                  <w:divBdr>
                    <w:top w:val="none" w:sz="0" w:space="0" w:color="auto"/>
                    <w:left w:val="none" w:sz="0" w:space="0" w:color="auto"/>
                    <w:bottom w:val="none" w:sz="0" w:space="0" w:color="auto"/>
                    <w:right w:val="none" w:sz="0" w:space="0" w:color="auto"/>
                  </w:divBdr>
                  <w:divsChild>
                    <w:div w:id="1046878496">
                      <w:marLeft w:val="0"/>
                      <w:marRight w:val="0"/>
                      <w:marTop w:val="0"/>
                      <w:marBottom w:val="0"/>
                      <w:divBdr>
                        <w:top w:val="none" w:sz="0" w:space="0" w:color="auto"/>
                        <w:left w:val="none" w:sz="0" w:space="0" w:color="auto"/>
                        <w:bottom w:val="none" w:sz="0" w:space="0" w:color="auto"/>
                        <w:right w:val="none" w:sz="0" w:space="0" w:color="auto"/>
                      </w:divBdr>
                    </w:div>
                  </w:divsChild>
                </w:div>
                <w:div w:id="1801462343">
                  <w:marLeft w:val="0"/>
                  <w:marRight w:val="0"/>
                  <w:marTop w:val="0"/>
                  <w:marBottom w:val="0"/>
                  <w:divBdr>
                    <w:top w:val="none" w:sz="0" w:space="0" w:color="auto"/>
                    <w:left w:val="none" w:sz="0" w:space="0" w:color="auto"/>
                    <w:bottom w:val="none" w:sz="0" w:space="0" w:color="auto"/>
                    <w:right w:val="none" w:sz="0" w:space="0" w:color="auto"/>
                  </w:divBdr>
                  <w:divsChild>
                    <w:div w:id="1271547254">
                      <w:marLeft w:val="0"/>
                      <w:marRight w:val="0"/>
                      <w:marTop w:val="0"/>
                      <w:marBottom w:val="0"/>
                      <w:divBdr>
                        <w:top w:val="none" w:sz="0" w:space="0" w:color="auto"/>
                        <w:left w:val="none" w:sz="0" w:space="0" w:color="auto"/>
                        <w:bottom w:val="none" w:sz="0" w:space="0" w:color="auto"/>
                        <w:right w:val="none" w:sz="0" w:space="0" w:color="auto"/>
                      </w:divBdr>
                    </w:div>
                  </w:divsChild>
                </w:div>
                <w:div w:id="2109306128">
                  <w:marLeft w:val="0"/>
                  <w:marRight w:val="0"/>
                  <w:marTop w:val="0"/>
                  <w:marBottom w:val="0"/>
                  <w:divBdr>
                    <w:top w:val="none" w:sz="0" w:space="0" w:color="auto"/>
                    <w:left w:val="none" w:sz="0" w:space="0" w:color="auto"/>
                    <w:bottom w:val="none" w:sz="0" w:space="0" w:color="auto"/>
                    <w:right w:val="none" w:sz="0" w:space="0" w:color="auto"/>
                  </w:divBdr>
                  <w:divsChild>
                    <w:div w:id="4164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8702">
          <w:marLeft w:val="0"/>
          <w:marRight w:val="0"/>
          <w:marTop w:val="0"/>
          <w:marBottom w:val="0"/>
          <w:divBdr>
            <w:top w:val="none" w:sz="0" w:space="0" w:color="auto"/>
            <w:left w:val="none" w:sz="0" w:space="0" w:color="auto"/>
            <w:bottom w:val="none" w:sz="0" w:space="0" w:color="auto"/>
            <w:right w:val="none" w:sz="0" w:space="0" w:color="auto"/>
          </w:divBdr>
        </w:div>
        <w:div w:id="1888452393">
          <w:marLeft w:val="0"/>
          <w:marRight w:val="0"/>
          <w:marTop w:val="0"/>
          <w:marBottom w:val="0"/>
          <w:divBdr>
            <w:top w:val="none" w:sz="0" w:space="0" w:color="auto"/>
            <w:left w:val="none" w:sz="0" w:space="0" w:color="auto"/>
            <w:bottom w:val="none" w:sz="0" w:space="0" w:color="auto"/>
            <w:right w:val="none" w:sz="0" w:space="0" w:color="auto"/>
          </w:divBdr>
        </w:div>
        <w:div w:id="1998607727">
          <w:marLeft w:val="0"/>
          <w:marRight w:val="0"/>
          <w:marTop w:val="0"/>
          <w:marBottom w:val="0"/>
          <w:divBdr>
            <w:top w:val="none" w:sz="0" w:space="0" w:color="auto"/>
            <w:left w:val="none" w:sz="0" w:space="0" w:color="auto"/>
            <w:bottom w:val="none" w:sz="0" w:space="0" w:color="auto"/>
            <w:right w:val="none" w:sz="0" w:space="0" w:color="auto"/>
          </w:divBdr>
        </w:div>
        <w:div w:id="2002733475">
          <w:marLeft w:val="0"/>
          <w:marRight w:val="0"/>
          <w:marTop w:val="0"/>
          <w:marBottom w:val="0"/>
          <w:divBdr>
            <w:top w:val="none" w:sz="0" w:space="0" w:color="auto"/>
            <w:left w:val="none" w:sz="0" w:space="0" w:color="auto"/>
            <w:bottom w:val="none" w:sz="0" w:space="0" w:color="auto"/>
            <w:right w:val="none" w:sz="0" w:space="0" w:color="auto"/>
          </w:divBdr>
        </w:div>
        <w:div w:id="2034766690">
          <w:marLeft w:val="0"/>
          <w:marRight w:val="0"/>
          <w:marTop w:val="0"/>
          <w:marBottom w:val="0"/>
          <w:divBdr>
            <w:top w:val="none" w:sz="0" w:space="0" w:color="auto"/>
            <w:left w:val="none" w:sz="0" w:space="0" w:color="auto"/>
            <w:bottom w:val="none" w:sz="0" w:space="0" w:color="auto"/>
            <w:right w:val="none" w:sz="0" w:space="0" w:color="auto"/>
          </w:divBdr>
        </w:div>
        <w:div w:id="2036881677">
          <w:marLeft w:val="0"/>
          <w:marRight w:val="0"/>
          <w:marTop w:val="0"/>
          <w:marBottom w:val="0"/>
          <w:divBdr>
            <w:top w:val="none" w:sz="0" w:space="0" w:color="auto"/>
            <w:left w:val="none" w:sz="0" w:space="0" w:color="auto"/>
            <w:bottom w:val="none" w:sz="0" w:space="0" w:color="auto"/>
            <w:right w:val="none" w:sz="0" w:space="0" w:color="auto"/>
          </w:divBdr>
          <w:divsChild>
            <w:div w:id="352418838">
              <w:marLeft w:val="-75"/>
              <w:marRight w:val="0"/>
              <w:marTop w:val="30"/>
              <w:marBottom w:val="30"/>
              <w:divBdr>
                <w:top w:val="none" w:sz="0" w:space="0" w:color="auto"/>
                <w:left w:val="none" w:sz="0" w:space="0" w:color="auto"/>
                <w:bottom w:val="none" w:sz="0" w:space="0" w:color="auto"/>
                <w:right w:val="none" w:sz="0" w:space="0" w:color="auto"/>
              </w:divBdr>
              <w:divsChild>
                <w:div w:id="146358535">
                  <w:marLeft w:val="0"/>
                  <w:marRight w:val="0"/>
                  <w:marTop w:val="0"/>
                  <w:marBottom w:val="0"/>
                  <w:divBdr>
                    <w:top w:val="none" w:sz="0" w:space="0" w:color="auto"/>
                    <w:left w:val="none" w:sz="0" w:space="0" w:color="auto"/>
                    <w:bottom w:val="none" w:sz="0" w:space="0" w:color="auto"/>
                    <w:right w:val="none" w:sz="0" w:space="0" w:color="auto"/>
                  </w:divBdr>
                  <w:divsChild>
                    <w:div w:id="1134252948">
                      <w:marLeft w:val="0"/>
                      <w:marRight w:val="0"/>
                      <w:marTop w:val="0"/>
                      <w:marBottom w:val="0"/>
                      <w:divBdr>
                        <w:top w:val="none" w:sz="0" w:space="0" w:color="auto"/>
                        <w:left w:val="none" w:sz="0" w:space="0" w:color="auto"/>
                        <w:bottom w:val="none" w:sz="0" w:space="0" w:color="auto"/>
                        <w:right w:val="none" w:sz="0" w:space="0" w:color="auto"/>
                      </w:divBdr>
                    </w:div>
                  </w:divsChild>
                </w:div>
                <w:div w:id="526451727">
                  <w:marLeft w:val="0"/>
                  <w:marRight w:val="0"/>
                  <w:marTop w:val="0"/>
                  <w:marBottom w:val="0"/>
                  <w:divBdr>
                    <w:top w:val="none" w:sz="0" w:space="0" w:color="auto"/>
                    <w:left w:val="none" w:sz="0" w:space="0" w:color="auto"/>
                    <w:bottom w:val="none" w:sz="0" w:space="0" w:color="auto"/>
                    <w:right w:val="none" w:sz="0" w:space="0" w:color="auto"/>
                  </w:divBdr>
                  <w:divsChild>
                    <w:div w:id="1154564498">
                      <w:marLeft w:val="0"/>
                      <w:marRight w:val="0"/>
                      <w:marTop w:val="0"/>
                      <w:marBottom w:val="0"/>
                      <w:divBdr>
                        <w:top w:val="none" w:sz="0" w:space="0" w:color="auto"/>
                        <w:left w:val="none" w:sz="0" w:space="0" w:color="auto"/>
                        <w:bottom w:val="none" w:sz="0" w:space="0" w:color="auto"/>
                        <w:right w:val="none" w:sz="0" w:space="0" w:color="auto"/>
                      </w:divBdr>
                    </w:div>
                  </w:divsChild>
                </w:div>
                <w:div w:id="1112898148">
                  <w:marLeft w:val="0"/>
                  <w:marRight w:val="0"/>
                  <w:marTop w:val="0"/>
                  <w:marBottom w:val="0"/>
                  <w:divBdr>
                    <w:top w:val="none" w:sz="0" w:space="0" w:color="auto"/>
                    <w:left w:val="none" w:sz="0" w:space="0" w:color="auto"/>
                    <w:bottom w:val="none" w:sz="0" w:space="0" w:color="auto"/>
                    <w:right w:val="none" w:sz="0" w:space="0" w:color="auto"/>
                  </w:divBdr>
                  <w:divsChild>
                    <w:div w:id="1891531873">
                      <w:marLeft w:val="0"/>
                      <w:marRight w:val="0"/>
                      <w:marTop w:val="0"/>
                      <w:marBottom w:val="0"/>
                      <w:divBdr>
                        <w:top w:val="none" w:sz="0" w:space="0" w:color="auto"/>
                        <w:left w:val="none" w:sz="0" w:space="0" w:color="auto"/>
                        <w:bottom w:val="none" w:sz="0" w:space="0" w:color="auto"/>
                        <w:right w:val="none" w:sz="0" w:space="0" w:color="auto"/>
                      </w:divBdr>
                    </w:div>
                  </w:divsChild>
                </w:div>
                <w:div w:id="1369183301">
                  <w:marLeft w:val="0"/>
                  <w:marRight w:val="0"/>
                  <w:marTop w:val="0"/>
                  <w:marBottom w:val="0"/>
                  <w:divBdr>
                    <w:top w:val="none" w:sz="0" w:space="0" w:color="auto"/>
                    <w:left w:val="none" w:sz="0" w:space="0" w:color="auto"/>
                    <w:bottom w:val="none" w:sz="0" w:space="0" w:color="auto"/>
                    <w:right w:val="none" w:sz="0" w:space="0" w:color="auto"/>
                  </w:divBdr>
                  <w:divsChild>
                    <w:div w:id="1738627257">
                      <w:marLeft w:val="0"/>
                      <w:marRight w:val="0"/>
                      <w:marTop w:val="0"/>
                      <w:marBottom w:val="0"/>
                      <w:divBdr>
                        <w:top w:val="none" w:sz="0" w:space="0" w:color="auto"/>
                        <w:left w:val="none" w:sz="0" w:space="0" w:color="auto"/>
                        <w:bottom w:val="none" w:sz="0" w:space="0" w:color="auto"/>
                        <w:right w:val="none" w:sz="0" w:space="0" w:color="auto"/>
                      </w:divBdr>
                    </w:div>
                  </w:divsChild>
                </w:div>
                <w:div w:id="1488859719">
                  <w:marLeft w:val="0"/>
                  <w:marRight w:val="0"/>
                  <w:marTop w:val="0"/>
                  <w:marBottom w:val="0"/>
                  <w:divBdr>
                    <w:top w:val="none" w:sz="0" w:space="0" w:color="auto"/>
                    <w:left w:val="none" w:sz="0" w:space="0" w:color="auto"/>
                    <w:bottom w:val="none" w:sz="0" w:space="0" w:color="auto"/>
                    <w:right w:val="none" w:sz="0" w:space="0" w:color="auto"/>
                  </w:divBdr>
                  <w:divsChild>
                    <w:div w:id="51927055">
                      <w:marLeft w:val="0"/>
                      <w:marRight w:val="0"/>
                      <w:marTop w:val="0"/>
                      <w:marBottom w:val="0"/>
                      <w:divBdr>
                        <w:top w:val="none" w:sz="0" w:space="0" w:color="auto"/>
                        <w:left w:val="none" w:sz="0" w:space="0" w:color="auto"/>
                        <w:bottom w:val="none" w:sz="0" w:space="0" w:color="auto"/>
                        <w:right w:val="none" w:sz="0" w:space="0" w:color="auto"/>
                      </w:divBdr>
                    </w:div>
                  </w:divsChild>
                </w:div>
                <w:div w:id="1521747516">
                  <w:marLeft w:val="0"/>
                  <w:marRight w:val="0"/>
                  <w:marTop w:val="0"/>
                  <w:marBottom w:val="0"/>
                  <w:divBdr>
                    <w:top w:val="none" w:sz="0" w:space="0" w:color="auto"/>
                    <w:left w:val="none" w:sz="0" w:space="0" w:color="auto"/>
                    <w:bottom w:val="none" w:sz="0" w:space="0" w:color="auto"/>
                    <w:right w:val="none" w:sz="0" w:space="0" w:color="auto"/>
                  </w:divBdr>
                  <w:divsChild>
                    <w:div w:id="549263250">
                      <w:marLeft w:val="0"/>
                      <w:marRight w:val="0"/>
                      <w:marTop w:val="0"/>
                      <w:marBottom w:val="0"/>
                      <w:divBdr>
                        <w:top w:val="none" w:sz="0" w:space="0" w:color="auto"/>
                        <w:left w:val="none" w:sz="0" w:space="0" w:color="auto"/>
                        <w:bottom w:val="none" w:sz="0" w:space="0" w:color="auto"/>
                        <w:right w:val="none" w:sz="0" w:space="0" w:color="auto"/>
                      </w:divBdr>
                    </w:div>
                  </w:divsChild>
                </w:div>
                <w:div w:id="1576428548">
                  <w:marLeft w:val="0"/>
                  <w:marRight w:val="0"/>
                  <w:marTop w:val="0"/>
                  <w:marBottom w:val="0"/>
                  <w:divBdr>
                    <w:top w:val="none" w:sz="0" w:space="0" w:color="auto"/>
                    <w:left w:val="none" w:sz="0" w:space="0" w:color="auto"/>
                    <w:bottom w:val="none" w:sz="0" w:space="0" w:color="auto"/>
                    <w:right w:val="none" w:sz="0" w:space="0" w:color="auto"/>
                  </w:divBdr>
                  <w:divsChild>
                    <w:div w:id="7728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26586">
          <w:marLeft w:val="0"/>
          <w:marRight w:val="0"/>
          <w:marTop w:val="0"/>
          <w:marBottom w:val="0"/>
          <w:divBdr>
            <w:top w:val="none" w:sz="0" w:space="0" w:color="auto"/>
            <w:left w:val="none" w:sz="0" w:space="0" w:color="auto"/>
            <w:bottom w:val="none" w:sz="0" w:space="0" w:color="auto"/>
            <w:right w:val="none" w:sz="0" w:space="0" w:color="auto"/>
          </w:divBdr>
        </w:div>
      </w:divsChild>
    </w:div>
    <w:div w:id="995911363">
      <w:bodyDiv w:val="1"/>
      <w:marLeft w:val="0"/>
      <w:marRight w:val="0"/>
      <w:marTop w:val="0"/>
      <w:marBottom w:val="0"/>
      <w:divBdr>
        <w:top w:val="none" w:sz="0" w:space="0" w:color="auto"/>
        <w:left w:val="none" w:sz="0" w:space="0" w:color="auto"/>
        <w:bottom w:val="none" w:sz="0" w:space="0" w:color="auto"/>
        <w:right w:val="none" w:sz="0" w:space="0" w:color="auto"/>
      </w:divBdr>
    </w:div>
    <w:div w:id="1002128366">
      <w:bodyDiv w:val="1"/>
      <w:marLeft w:val="0"/>
      <w:marRight w:val="0"/>
      <w:marTop w:val="0"/>
      <w:marBottom w:val="0"/>
      <w:divBdr>
        <w:top w:val="none" w:sz="0" w:space="0" w:color="auto"/>
        <w:left w:val="none" w:sz="0" w:space="0" w:color="auto"/>
        <w:bottom w:val="none" w:sz="0" w:space="0" w:color="auto"/>
        <w:right w:val="none" w:sz="0" w:space="0" w:color="auto"/>
      </w:divBdr>
    </w:div>
    <w:div w:id="1013070672">
      <w:bodyDiv w:val="1"/>
      <w:marLeft w:val="0"/>
      <w:marRight w:val="0"/>
      <w:marTop w:val="0"/>
      <w:marBottom w:val="0"/>
      <w:divBdr>
        <w:top w:val="none" w:sz="0" w:space="0" w:color="auto"/>
        <w:left w:val="none" w:sz="0" w:space="0" w:color="auto"/>
        <w:bottom w:val="none" w:sz="0" w:space="0" w:color="auto"/>
        <w:right w:val="none" w:sz="0" w:space="0" w:color="auto"/>
      </w:divBdr>
    </w:div>
    <w:div w:id="1016813500">
      <w:bodyDiv w:val="1"/>
      <w:marLeft w:val="0"/>
      <w:marRight w:val="0"/>
      <w:marTop w:val="0"/>
      <w:marBottom w:val="0"/>
      <w:divBdr>
        <w:top w:val="none" w:sz="0" w:space="0" w:color="auto"/>
        <w:left w:val="none" w:sz="0" w:space="0" w:color="auto"/>
        <w:bottom w:val="none" w:sz="0" w:space="0" w:color="auto"/>
        <w:right w:val="none" w:sz="0" w:space="0" w:color="auto"/>
      </w:divBdr>
    </w:div>
    <w:div w:id="1019088905">
      <w:bodyDiv w:val="1"/>
      <w:marLeft w:val="0"/>
      <w:marRight w:val="0"/>
      <w:marTop w:val="0"/>
      <w:marBottom w:val="0"/>
      <w:divBdr>
        <w:top w:val="none" w:sz="0" w:space="0" w:color="auto"/>
        <w:left w:val="none" w:sz="0" w:space="0" w:color="auto"/>
        <w:bottom w:val="none" w:sz="0" w:space="0" w:color="auto"/>
        <w:right w:val="none" w:sz="0" w:space="0" w:color="auto"/>
      </w:divBdr>
    </w:div>
    <w:div w:id="1030030413">
      <w:bodyDiv w:val="1"/>
      <w:marLeft w:val="0"/>
      <w:marRight w:val="0"/>
      <w:marTop w:val="0"/>
      <w:marBottom w:val="0"/>
      <w:divBdr>
        <w:top w:val="none" w:sz="0" w:space="0" w:color="auto"/>
        <w:left w:val="none" w:sz="0" w:space="0" w:color="auto"/>
        <w:bottom w:val="none" w:sz="0" w:space="0" w:color="auto"/>
        <w:right w:val="none" w:sz="0" w:space="0" w:color="auto"/>
      </w:divBdr>
    </w:div>
    <w:div w:id="1031612774">
      <w:bodyDiv w:val="1"/>
      <w:marLeft w:val="0"/>
      <w:marRight w:val="0"/>
      <w:marTop w:val="0"/>
      <w:marBottom w:val="0"/>
      <w:divBdr>
        <w:top w:val="none" w:sz="0" w:space="0" w:color="auto"/>
        <w:left w:val="none" w:sz="0" w:space="0" w:color="auto"/>
        <w:bottom w:val="none" w:sz="0" w:space="0" w:color="auto"/>
        <w:right w:val="none" w:sz="0" w:space="0" w:color="auto"/>
      </w:divBdr>
    </w:div>
    <w:div w:id="1034501631">
      <w:bodyDiv w:val="1"/>
      <w:marLeft w:val="0"/>
      <w:marRight w:val="0"/>
      <w:marTop w:val="0"/>
      <w:marBottom w:val="0"/>
      <w:divBdr>
        <w:top w:val="none" w:sz="0" w:space="0" w:color="auto"/>
        <w:left w:val="none" w:sz="0" w:space="0" w:color="auto"/>
        <w:bottom w:val="none" w:sz="0" w:space="0" w:color="auto"/>
        <w:right w:val="none" w:sz="0" w:space="0" w:color="auto"/>
      </w:divBdr>
    </w:div>
    <w:div w:id="1042554822">
      <w:bodyDiv w:val="1"/>
      <w:marLeft w:val="0"/>
      <w:marRight w:val="0"/>
      <w:marTop w:val="0"/>
      <w:marBottom w:val="0"/>
      <w:divBdr>
        <w:top w:val="none" w:sz="0" w:space="0" w:color="auto"/>
        <w:left w:val="none" w:sz="0" w:space="0" w:color="auto"/>
        <w:bottom w:val="none" w:sz="0" w:space="0" w:color="auto"/>
        <w:right w:val="none" w:sz="0" w:space="0" w:color="auto"/>
      </w:divBdr>
    </w:div>
    <w:div w:id="1045327371">
      <w:bodyDiv w:val="1"/>
      <w:marLeft w:val="0"/>
      <w:marRight w:val="0"/>
      <w:marTop w:val="0"/>
      <w:marBottom w:val="0"/>
      <w:divBdr>
        <w:top w:val="none" w:sz="0" w:space="0" w:color="auto"/>
        <w:left w:val="none" w:sz="0" w:space="0" w:color="auto"/>
        <w:bottom w:val="none" w:sz="0" w:space="0" w:color="auto"/>
        <w:right w:val="none" w:sz="0" w:space="0" w:color="auto"/>
      </w:divBdr>
    </w:div>
    <w:div w:id="1053650989">
      <w:bodyDiv w:val="1"/>
      <w:marLeft w:val="0"/>
      <w:marRight w:val="0"/>
      <w:marTop w:val="0"/>
      <w:marBottom w:val="0"/>
      <w:divBdr>
        <w:top w:val="none" w:sz="0" w:space="0" w:color="auto"/>
        <w:left w:val="none" w:sz="0" w:space="0" w:color="auto"/>
        <w:bottom w:val="none" w:sz="0" w:space="0" w:color="auto"/>
        <w:right w:val="none" w:sz="0" w:space="0" w:color="auto"/>
      </w:divBdr>
    </w:div>
    <w:div w:id="1064916258">
      <w:bodyDiv w:val="1"/>
      <w:marLeft w:val="0"/>
      <w:marRight w:val="0"/>
      <w:marTop w:val="0"/>
      <w:marBottom w:val="0"/>
      <w:divBdr>
        <w:top w:val="none" w:sz="0" w:space="0" w:color="auto"/>
        <w:left w:val="none" w:sz="0" w:space="0" w:color="auto"/>
        <w:bottom w:val="none" w:sz="0" w:space="0" w:color="auto"/>
        <w:right w:val="none" w:sz="0" w:space="0" w:color="auto"/>
      </w:divBdr>
    </w:div>
    <w:div w:id="1066295379">
      <w:bodyDiv w:val="1"/>
      <w:marLeft w:val="0"/>
      <w:marRight w:val="0"/>
      <w:marTop w:val="0"/>
      <w:marBottom w:val="0"/>
      <w:divBdr>
        <w:top w:val="none" w:sz="0" w:space="0" w:color="auto"/>
        <w:left w:val="none" w:sz="0" w:space="0" w:color="auto"/>
        <w:bottom w:val="none" w:sz="0" w:space="0" w:color="auto"/>
        <w:right w:val="none" w:sz="0" w:space="0" w:color="auto"/>
      </w:divBdr>
    </w:div>
    <w:div w:id="1074816085">
      <w:bodyDiv w:val="1"/>
      <w:marLeft w:val="0"/>
      <w:marRight w:val="0"/>
      <w:marTop w:val="0"/>
      <w:marBottom w:val="0"/>
      <w:divBdr>
        <w:top w:val="none" w:sz="0" w:space="0" w:color="auto"/>
        <w:left w:val="none" w:sz="0" w:space="0" w:color="auto"/>
        <w:bottom w:val="none" w:sz="0" w:space="0" w:color="auto"/>
        <w:right w:val="none" w:sz="0" w:space="0" w:color="auto"/>
      </w:divBdr>
    </w:div>
    <w:div w:id="1085221053">
      <w:bodyDiv w:val="1"/>
      <w:marLeft w:val="0"/>
      <w:marRight w:val="0"/>
      <w:marTop w:val="0"/>
      <w:marBottom w:val="0"/>
      <w:divBdr>
        <w:top w:val="none" w:sz="0" w:space="0" w:color="auto"/>
        <w:left w:val="none" w:sz="0" w:space="0" w:color="auto"/>
        <w:bottom w:val="none" w:sz="0" w:space="0" w:color="auto"/>
        <w:right w:val="none" w:sz="0" w:space="0" w:color="auto"/>
      </w:divBdr>
    </w:div>
    <w:div w:id="1089697456">
      <w:bodyDiv w:val="1"/>
      <w:marLeft w:val="0"/>
      <w:marRight w:val="0"/>
      <w:marTop w:val="0"/>
      <w:marBottom w:val="0"/>
      <w:divBdr>
        <w:top w:val="none" w:sz="0" w:space="0" w:color="auto"/>
        <w:left w:val="none" w:sz="0" w:space="0" w:color="auto"/>
        <w:bottom w:val="none" w:sz="0" w:space="0" w:color="auto"/>
        <w:right w:val="none" w:sz="0" w:space="0" w:color="auto"/>
      </w:divBdr>
    </w:div>
    <w:div w:id="1093479269">
      <w:bodyDiv w:val="1"/>
      <w:marLeft w:val="0"/>
      <w:marRight w:val="0"/>
      <w:marTop w:val="0"/>
      <w:marBottom w:val="0"/>
      <w:divBdr>
        <w:top w:val="none" w:sz="0" w:space="0" w:color="auto"/>
        <w:left w:val="none" w:sz="0" w:space="0" w:color="auto"/>
        <w:bottom w:val="none" w:sz="0" w:space="0" w:color="auto"/>
        <w:right w:val="none" w:sz="0" w:space="0" w:color="auto"/>
      </w:divBdr>
    </w:div>
    <w:div w:id="1099333266">
      <w:bodyDiv w:val="1"/>
      <w:marLeft w:val="0"/>
      <w:marRight w:val="0"/>
      <w:marTop w:val="0"/>
      <w:marBottom w:val="0"/>
      <w:divBdr>
        <w:top w:val="none" w:sz="0" w:space="0" w:color="auto"/>
        <w:left w:val="none" w:sz="0" w:space="0" w:color="auto"/>
        <w:bottom w:val="none" w:sz="0" w:space="0" w:color="auto"/>
        <w:right w:val="none" w:sz="0" w:space="0" w:color="auto"/>
      </w:divBdr>
    </w:div>
    <w:div w:id="1101494271">
      <w:bodyDiv w:val="1"/>
      <w:marLeft w:val="0"/>
      <w:marRight w:val="0"/>
      <w:marTop w:val="0"/>
      <w:marBottom w:val="0"/>
      <w:divBdr>
        <w:top w:val="none" w:sz="0" w:space="0" w:color="auto"/>
        <w:left w:val="none" w:sz="0" w:space="0" w:color="auto"/>
        <w:bottom w:val="none" w:sz="0" w:space="0" w:color="auto"/>
        <w:right w:val="none" w:sz="0" w:space="0" w:color="auto"/>
      </w:divBdr>
    </w:div>
    <w:div w:id="1103842281">
      <w:bodyDiv w:val="1"/>
      <w:marLeft w:val="0"/>
      <w:marRight w:val="0"/>
      <w:marTop w:val="0"/>
      <w:marBottom w:val="0"/>
      <w:divBdr>
        <w:top w:val="none" w:sz="0" w:space="0" w:color="auto"/>
        <w:left w:val="none" w:sz="0" w:space="0" w:color="auto"/>
        <w:bottom w:val="none" w:sz="0" w:space="0" w:color="auto"/>
        <w:right w:val="none" w:sz="0" w:space="0" w:color="auto"/>
      </w:divBdr>
    </w:div>
    <w:div w:id="1107459916">
      <w:bodyDiv w:val="1"/>
      <w:marLeft w:val="0"/>
      <w:marRight w:val="0"/>
      <w:marTop w:val="0"/>
      <w:marBottom w:val="0"/>
      <w:divBdr>
        <w:top w:val="none" w:sz="0" w:space="0" w:color="auto"/>
        <w:left w:val="none" w:sz="0" w:space="0" w:color="auto"/>
        <w:bottom w:val="none" w:sz="0" w:space="0" w:color="auto"/>
        <w:right w:val="none" w:sz="0" w:space="0" w:color="auto"/>
      </w:divBdr>
    </w:div>
    <w:div w:id="1109205797">
      <w:bodyDiv w:val="1"/>
      <w:marLeft w:val="0"/>
      <w:marRight w:val="0"/>
      <w:marTop w:val="0"/>
      <w:marBottom w:val="0"/>
      <w:divBdr>
        <w:top w:val="none" w:sz="0" w:space="0" w:color="auto"/>
        <w:left w:val="none" w:sz="0" w:space="0" w:color="auto"/>
        <w:bottom w:val="none" w:sz="0" w:space="0" w:color="auto"/>
        <w:right w:val="none" w:sz="0" w:space="0" w:color="auto"/>
      </w:divBdr>
    </w:div>
    <w:div w:id="1119176916">
      <w:bodyDiv w:val="1"/>
      <w:marLeft w:val="0"/>
      <w:marRight w:val="0"/>
      <w:marTop w:val="0"/>
      <w:marBottom w:val="0"/>
      <w:divBdr>
        <w:top w:val="none" w:sz="0" w:space="0" w:color="auto"/>
        <w:left w:val="none" w:sz="0" w:space="0" w:color="auto"/>
        <w:bottom w:val="none" w:sz="0" w:space="0" w:color="auto"/>
        <w:right w:val="none" w:sz="0" w:space="0" w:color="auto"/>
      </w:divBdr>
    </w:div>
    <w:div w:id="1122264280">
      <w:bodyDiv w:val="1"/>
      <w:marLeft w:val="0"/>
      <w:marRight w:val="0"/>
      <w:marTop w:val="0"/>
      <w:marBottom w:val="0"/>
      <w:divBdr>
        <w:top w:val="none" w:sz="0" w:space="0" w:color="auto"/>
        <w:left w:val="none" w:sz="0" w:space="0" w:color="auto"/>
        <w:bottom w:val="none" w:sz="0" w:space="0" w:color="auto"/>
        <w:right w:val="none" w:sz="0" w:space="0" w:color="auto"/>
      </w:divBdr>
    </w:div>
    <w:div w:id="1127626514">
      <w:bodyDiv w:val="1"/>
      <w:marLeft w:val="0"/>
      <w:marRight w:val="0"/>
      <w:marTop w:val="0"/>
      <w:marBottom w:val="0"/>
      <w:divBdr>
        <w:top w:val="none" w:sz="0" w:space="0" w:color="auto"/>
        <w:left w:val="none" w:sz="0" w:space="0" w:color="auto"/>
        <w:bottom w:val="none" w:sz="0" w:space="0" w:color="auto"/>
        <w:right w:val="none" w:sz="0" w:space="0" w:color="auto"/>
      </w:divBdr>
    </w:div>
    <w:div w:id="1128427536">
      <w:bodyDiv w:val="1"/>
      <w:marLeft w:val="0"/>
      <w:marRight w:val="0"/>
      <w:marTop w:val="0"/>
      <w:marBottom w:val="0"/>
      <w:divBdr>
        <w:top w:val="none" w:sz="0" w:space="0" w:color="auto"/>
        <w:left w:val="none" w:sz="0" w:space="0" w:color="auto"/>
        <w:bottom w:val="none" w:sz="0" w:space="0" w:color="auto"/>
        <w:right w:val="none" w:sz="0" w:space="0" w:color="auto"/>
      </w:divBdr>
    </w:div>
    <w:div w:id="1129082962">
      <w:bodyDiv w:val="1"/>
      <w:marLeft w:val="0"/>
      <w:marRight w:val="0"/>
      <w:marTop w:val="0"/>
      <w:marBottom w:val="0"/>
      <w:divBdr>
        <w:top w:val="none" w:sz="0" w:space="0" w:color="auto"/>
        <w:left w:val="none" w:sz="0" w:space="0" w:color="auto"/>
        <w:bottom w:val="none" w:sz="0" w:space="0" w:color="auto"/>
        <w:right w:val="none" w:sz="0" w:space="0" w:color="auto"/>
      </w:divBdr>
    </w:div>
    <w:div w:id="1135104595">
      <w:bodyDiv w:val="1"/>
      <w:marLeft w:val="0"/>
      <w:marRight w:val="0"/>
      <w:marTop w:val="0"/>
      <w:marBottom w:val="0"/>
      <w:divBdr>
        <w:top w:val="none" w:sz="0" w:space="0" w:color="auto"/>
        <w:left w:val="none" w:sz="0" w:space="0" w:color="auto"/>
        <w:bottom w:val="none" w:sz="0" w:space="0" w:color="auto"/>
        <w:right w:val="none" w:sz="0" w:space="0" w:color="auto"/>
      </w:divBdr>
    </w:div>
    <w:div w:id="1150824129">
      <w:bodyDiv w:val="1"/>
      <w:marLeft w:val="0"/>
      <w:marRight w:val="0"/>
      <w:marTop w:val="0"/>
      <w:marBottom w:val="0"/>
      <w:divBdr>
        <w:top w:val="none" w:sz="0" w:space="0" w:color="auto"/>
        <w:left w:val="none" w:sz="0" w:space="0" w:color="auto"/>
        <w:bottom w:val="none" w:sz="0" w:space="0" w:color="auto"/>
        <w:right w:val="none" w:sz="0" w:space="0" w:color="auto"/>
      </w:divBdr>
    </w:div>
    <w:div w:id="1153329931">
      <w:bodyDiv w:val="1"/>
      <w:marLeft w:val="0"/>
      <w:marRight w:val="0"/>
      <w:marTop w:val="0"/>
      <w:marBottom w:val="0"/>
      <w:divBdr>
        <w:top w:val="none" w:sz="0" w:space="0" w:color="auto"/>
        <w:left w:val="none" w:sz="0" w:space="0" w:color="auto"/>
        <w:bottom w:val="none" w:sz="0" w:space="0" w:color="auto"/>
        <w:right w:val="none" w:sz="0" w:space="0" w:color="auto"/>
      </w:divBdr>
    </w:div>
    <w:div w:id="1154956142">
      <w:bodyDiv w:val="1"/>
      <w:marLeft w:val="0"/>
      <w:marRight w:val="0"/>
      <w:marTop w:val="0"/>
      <w:marBottom w:val="0"/>
      <w:divBdr>
        <w:top w:val="none" w:sz="0" w:space="0" w:color="auto"/>
        <w:left w:val="none" w:sz="0" w:space="0" w:color="auto"/>
        <w:bottom w:val="none" w:sz="0" w:space="0" w:color="auto"/>
        <w:right w:val="none" w:sz="0" w:space="0" w:color="auto"/>
      </w:divBdr>
    </w:div>
    <w:div w:id="1157039741">
      <w:bodyDiv w:val="1"/>
      <w:marLeft w:val="0"/>
      <w:marRight w:val="0"/>
      <w:marTop w:val="0"/>
      <w:marBottom w:val="0"/>
      <w:divBdr>
        <w:top w:val="none" w:sz="0" w:space="0" w:color="auto"/>
        <w:left w:val="none" w:sz="0" w:space="0" w:color="auto"/>
        <w:bottom w:val="none" w:sz="0" w:space="0" w:color="auto"/>
        <w:right w:val="none" w:sz="0" w:space="0" w:color="auto"/>
      </w:divBdr>
    </w:div>
    <w:div w:id="1160846893">
      <w:bodyDiv w:val="1"/>
      <w:marLeft w:val="0"/>
      <w:marRight w:val="0"/>
      <w:marTop w:val="0"/>
      <w:marBottom w:val="0"/>
      <w:divBdr>
        <w:top w:val="none" w:sz="0" w:space="0" w:color="auto"/>
        <w:left w:val="none" w:sz="0" w:space="0" w:color="auto"/>
        <w:bottom w:val="none" w:sz="0" w:space="0" w:color="auto"/>
        <w:right w:val="none" w:sz="0" w:space="0" w:color="auto"/>
      </w:divBdr>
    </w:div>
    <w:div w:id="1164706117">
      <w:bodyDiv w:val="1"/>
      <w:marLeft w:val="0"/>
      <w:marRight w:val="0"/>
      <w:marTop w:val="0"/>
      <w:marBottom w:val="0"/>
      <w:divBdr>
        <w:top w:val="none" w:sz="0" w:space="0" w:color="auto"/>
        <w:left w:val="none" w:sz="0" w:space="0" w:color="auto"/>
        <w:bottom w:val="none" w:sz="0" w:space="0" w:color="auto"/>
        <w:right w:val="none" w:sz="0" w:space="0" w:color="auto"/>
      </w:divBdr>
    </w:div>
    <w:div w:id="1177623025">
      <w:bodyDiv w:val="1"/>
      <w:marLeft w:val="0"/>
      <w:marRight w:val="0"/>
      <w:marTop w:val="0"/>
      <w:marBottom w:val="0"/>
      <w:divBdr>
        <w:top w:val="none" w:sz="0" w:space="0" w:color="auto"/>
        <w:left w:val="none" w:sz="0" w:space="0" w:color="auto"/>
        <w:bottom w:val="none" w:sz="0" w:space="0" w:color="auto"/>
        <w:right w:val="none" w:sz="0" w:space="0" w:color="auto"/>
      </w:divBdr>
    </w:div>
    <w:div w:id="1194608860">
      <w:bodyDiv w:val="1"/>
      <w:marLeft w:val="0"/>
      <w:marRight w:val="0"/>
      <w:marTop w:val="0"/>
      <w:marBottom w:val="0"/>
      <w:divBdr>
        <w:top w:val="none" w:sz="0" w:space="0" w:color="auto"/>
        <w:left w:val="none" w:sz="0" w:space="0" w:color="auto"/>
        <w:bottom w:val="none" w:sz="0" w:space="0" w:color="auto"/>
        <w:right w:val="none" w:sz="0" w:space="0" w:color="auto"/>
      </w:divBdr>
    </w:div>
    <w:div w:id="1200238300">
      <w:bodyDiv w:val="1"/>
      <w:marLeft w:val="0"/>
      <w:marRight w:val="0"/>
      <w:marTop w:val="0"/>
      <w:marBottom w:val="0"/>
      <w:divBdr>
        <w:top w:val="none" w:sz="0" w:space="0" w:color="auto"/>
        <w:left w:val="none" w:sz="0" w:space="0" w:color="auto"/>
        <w:bottom w:val="none" w:sz="0" w:space="0" w:color="auto"/>
        <w:right w:val="none" w:sz="0" w:space="0" w:color="auto"/>
      </w:divBdr>
    </w:div>
    <w:div w:id="1213275232">
      <w:bodyDiv w:val="1"/>
      <w:marLeft w:val="0"/>
      <w:marRight w:val="0"/>
      <w:marTop w:val="0"/>
      <w:marBottom w:val="0"/>
      <w:divBdr>
        <w:top w:val="none" w:sz="0" w:space="0" w:color="auto"/>
        <w:left w:val="none" w:sz="0" w:space="0" w:color="auto"/>
        <w:bottom w:val="none" w:sz="0" w:space="0" w:color="auto"/>
        <w:right w:val="none" w:sz="0" w:space="0" w:color="auto"/>
      </w:divBdr>
    </w:div>
    <w:div w:id="1213615971">
      <w:bodyDiv w:val="1"/>
      <w:marLeft w:val="0"/>
      <w:marRight w:val="0"/>
      <w:marTop w:val="0"/>
      <w:marBottom w:val="0"/>
      <w:divBdr>
        <w:top w:val="none" w:sz="0" w:space="0" w:color="auto"/>
        <w:left w:val="none" w:sz="0" w:space="0" w:color="auto"/>
        <w:bottom w:val="none" w:sz="0" w:space="0" w:color="auto"/>
        <w:right w:val="none" w:sz="0" w:space="0" w:color="auto"/>
      </w:divBdr>
    </w:div>
    <w:div w:id="1220676823">
      <w:bodyDiv w:val="1"/>
      <w:marLeft w:val="0"/>
      <w:marRight w:val="0"/>
      <w:marTop w:val="0"/>
      <w:marBottom w:val="0"/>
      <w:divBdr>
        <w:top w:val="none" w:sz="0" w:space="0" w:color="auto"/>
        <w:left w:val="none" w:sz="0" w:space="0" w:color="auto"/>
        <w:bottom w:val="none" w:sz="0" w:space="0" w:color="auto"/>
        <w:right w:val="none" w:sz="0" w:space="0" w:color="auto"/>
      </w:divBdr>
    </w:div>
    <w:div w:id="1225869197">
      <w:bodyDiv w:val="1"/>
      <w:marLeft w:val="0"/>
      <w:marRight w:val="0"/>
      <w:marTop w:val="0"/>
      <w:marBottom w:val="0"/>
      <w:divBdr>
        <w:top w:val="none" w:sz="0" w:space="0" w:color="auto"/>
        <w:left w:val="none" w:sz="0" w:space="0" w:color="auto"/>
        <w:bottom w:val="none" w:sz="0" w:space="0" w:color="auto"/>
        <w:right w:val="none" w:sz="0" w:space="0" w:color="auto"/>
      </w:divBdr>
    </w:div>
    <w:div w:id="1227106019">
      <w:bodyDiv w:val="1"/>
      <w:marLeft w:val="0"/>
      <w:marRight w:val="0"/>
      <w:marTop w:val="0"/>
      <w:marBottom w:val="0"/>
      <w:divBdr>
        <w:top w:val="none" w:sz="0" w:space="0" w:color="auto"/>
        <w:left w:val="none" w:sz="0" w:space="0" w:color="auto"/>
        <w:bottom w:val="none" w:sz="0" w:space="0" w:color="auto"/>
        <w:right w:val="none" w:sz="0" w:space="0" w:color="auto"/>
      </w:divBdr>
    </w:div>
    <w:div w:id="1238857022">
      <w:bodyDiv w:val="1"/>
      <w:marLeft w:val="0"/>
      <w:marRight w:val="0"/>
      <w:marTop w:val="0"/>
      <w:marBottom w:val="0"/>
      <w:divBdr>
        <w:top w:val="none" w:sz="0" w:space="0" w:color="auto"/>
        <w:left w:val="none" w:sz="0" w:space="0" w:color="auto"/>
        <w:bottom w:val="none" w:sz="0" w:space="0" w:color="auto"/>
        <w:right w:val="none" w:sz="0" w:space="0" w:color="auto"/>
      </w:divBdr>
    </w:div>
    <w:div w:id="1239755187">
      <w:bodyDiv w:val="1"/>
      <w:marLeft w:val="0"/>
      <w:marRight w:val="0"/>
      <w:marTop w:val="0"/>
      <w:marBottom w:val="0"/>
      <w:divBdr>
        <w:top w:val="none" w:sz="0" w:space="0" w:color="auto"/>
        <w:left w:val="none" w:sz="0" w:space="0" w:color="auto"/>
        <w:bottom w:val="none" w:sz="0" w:space="0" w:color="auto"/>
        <w:right w:val="none" w:sz="0" w:space="0" w:color="auto"/>
      </w:divBdr>
    </w:div>
    <w:div w:id="1251768913">
      <w:bodyDiv w:val="1"/>
      <w:marLeft w:val="0"/>
      <w:marRight w:val="0"/>
      <w:marTop w:val="0"/>
      <w:marBottom w:val="0"/>
      <w:divBdr>
        <w:top w:val="none" w:sz="0" w:space="0" w:color="auto"/>
        <w:left w:val="none" w:sz="0" w:space="0" w:color="auto"/>
        <w:bottom w:val="none" w:sz="0" w:space="0" w:color="auto"/>
        <w:right w:val="none" w:sz="0" w:space="0" w:color="auto"/>
      </w:divBdr>
    </w:div>
    <w:div w:id="1255014586">
      <w:bodyDiv w:val="1"/>
      <w:marLeft w:val="0"/>
      <w:marRight w:val="0"/>
      <w:marTop w:val="0"/>
      <w:marBottom w:val="0"/>
      <w:divBdr>
        <w:top w:val="none" w:sz="0" w:space="0" w:color="auto"/>
        <w:left w:val="none" w:sz="0" w:space="0" w:color="auto"/>
        <w:bottom w:val="none" w:sz="0" w:space="0" w:color="auto"/>
        <w:right w:val="none" w:sz="0" w:space="0" w:color="auto"/>
      </w:divBdr>
    </w:div>
    <w:div w:id="1258708713">
      <w:bodyDiv w:val="1"/>
      <w:marLeft w:val="0"/>
      <w:marRight w:val="0"/>
      <w:marTop w:val="0"/>
      <w:marBottom w:val="0"/>
      <w:divBdr>
        <w:top w:val="none" w:sz="0" w:space="0" w:color="auto"/>
        <w:left w:val="none" w:sz="0" w:space="0" w:color="auto"/>
        <w:bottom w:val="none" w:sz="0" w:space="0" w:color="auto"/>
        <w:right w:val="none" w:sz="0" w:space="0" w:color="auto"/>
      </w:divBdr>
    </w:div>
    <w:div w:id="1267999299">
      <w:bodyDiv w:val="1"/>
      <w:marLeft w:val="0"/>
      <w:marRight w:val="0"/>
      <w:marTop w:val="0"/>
      <w:marBottom w:val="0"/>
      <w:divBdr>
        <w:top w:val="none" w:sz="0" w:space="0" w:color="auto"/>
        <w:left w:val="none" w:sz="0" w:space="0" w:color="auto"/>
        <w:bottom w:val="none" w:sz="0" w:space="0" w:color="auto"/>
        <w:right w:val="none" w:sz="0" w:space="0" w:color="auto"/>
      </w:divBdr>
    </w:div>
    <w:div w:id="1279988688">
      <w:bodyDiv w:val="1"/>
      <w:marLeft w:val="0"/>
      <w:marRight w:val="0"/>
      <w:marTop w:val="0"/>
      <w:marBottom w:val="0"/>
      <w:divBdr>
        <w:top w:val="none" w:sz="0" w:space="0" w:color="auto"/>
        <w:left w:val="none" w:sz="0" w:space="0" w:color="auto"/>
        <w:bottom w:val="none" w:sz="0" w:space="0" w:color="auto"/>
        <w:right w:val="none" w:sz="0" w:space="0" w:color="auto"/>
      </w:divBdr>
    </w:div>
    <w:div w:id="1289506686">
      <w:bodyDiv w:val="1"/>
      <w:marLeft w:val="0"/>
      <w:marRight w:val="0"/>
      <w:marTop w:val="0"/>
      <w:marBottom w:val="0"/>
      <w:divBdr>
        <w:top w:val="none" w:sz="0" w:space="0" w:color="auto"/>
        <w:left w:val="none" w:sz="0" w:space="0" w:color="auto"/>
        <w:bottom w:val="none" w:sz="0" w:space="0" w:color="auto"/>
        <w:right w:val="none" w:sz="0" w:space="0" w:color="auto"/>
      </w:divBdr>
    </w:div>
    <w:div w:id="1322932448">
      <w:bodyDiv w:val="1"/>
      <w:marLeft w:val="0"/>
      <w:marRight w:val="0"/>
      <w:marTop w:val="0"/>
      <w:marBottom w:val="0"/>
      <w:divBdr>
        <w:top w:val="none" w:sz="0" w:space="0" w:color="auto"/>
        <w:left w:val="none" w:sz="0" w:space="0" w:color="auto"/>
        <w:bottom w:val="none" w:sz="0" w:space="0" w:color="auto"/>
        <w:right w:val="none" w:sz="0" w:space="0" w:color="auto"/>
      </w:divBdr>
    </w:div>
    <w:div w:id="1323435954">
      <w:bodyDiv w:val="1"/>
      <w:marLeft w:val="0"/>
      <w:marRight w:val="0"/>
      <w:marTop w:val="0"/>
      <w:marBottom w:val="0"/>
      <w:divBdr>
        <w:top w:val="none" w:sz="0" w:space="0" w:color="auto"/>
        <w:left w:val="none" w:sz="0" w:space="0" w:color="auto"/>
        <w:bottom w:val="none" w:sz="0" w:space="0" w:color="auto"/>
        <w:right w:val="none" w:sz="0" w:space="0" w:color="auto"/>
      </w:divBdr>
    </w:div>
    <w:div w:id="1345748219">
      <w:bodyDiv w:val="1"/>
      <w:marLeft w:val="0"/>
      <w:marRight w:val="0"/>
      <w:marTop w:val="0"/>
      <w:marBottom w:val="0"/>
      <w:divBdr>
        <w:top w:val="none" w:sz="0" w:space="0" w:color="auto"/>
        <w:left w:val="none" w:sz="0" w:space="0" w:color="auto"/>
        <w:bottom w:val="none" w:sz="0" w:space="0" w:color="auto"/>
        <w:right w:val="none" w:sz="0" w:space="0" w:color="auto"/>
      </w:divBdr>
    </w:div>
    <w:div w:id="1348025682">
      <w:bodyDiv w:val="1"/>
      <w:marLeft w:val="0"/>
      <w:marRight w:val="0"/>
      <w:marTop w:val="0"/>
      <w:marBottom w:val="0"/>
      <w:divBdr>
        <w:top w:val="none" w:sz="0" w:space="0" w:color="auto"/>
        <w:left w:val="none" w:sz="0" w:space="0" w:color="auto"/>
        <w:bottom w:val="none" w:sz="0" w:space="0" w:color="auto"/>
        <w:right w:val="none" w:sz="0" w:space="0" w:color="auto"/>
      </w:divBdr>
    </w:div>
    <w:div w:id="1364088864">
      <w:bodyDiv w:val="1"/>
      <w:marLeft w:val="0"/>
      <w:marRight w:val="0"/>
      <w:marTop w:val="0"/>
      <w:marBottom w:val="0"/>
      <w:divBdr>
        <w:top w:val="none" w:sz="0" w:space="0" w:color="auto"/>
        <w:left w:val="none" w:sz="0" w:space="0" w:color="auto"/>
        <w:bottom w:val="none" w:sz="0" w:space="0" w:color="auto"/>
        <w:right w:val="none" w:sz="0" w:space="0" w:color="auto"/>
      </w:divBdr>
    </w:div>
    <w:div w:id="1365446629">
      <w:bodyDiv w:val="1"/>
      <w:marLeft w:val="0"/>
      <w:marRight w:val="0"/>
      <w:marTop w:val="0"/>
      <w:marBottom w:val="0"/>
      <w:divBdr>
        <w:top w:val="none" w:sz="0" w:space="0" w:color="auto"/>
        <w:left w:val="none" w:sz="0" w:space="0" w:color="auto"/>
        <w:bottom w:val="none" w:sz="0" w:space="0" w:color="auto"/>
        <w:right w:val="none" w:sz="0" w:space="0" w:color="auto"/>
      </w:divBdr>
    </w:div>
    <w:div w:id="1366369588">
      <w:bodyDiv w:val="1"/>
      <w:marLeft w:val="0"/>
      <w:marRight w:val="0"/>
      <w:marTop w:val="0"/>
      <w:marBottom w:val="0"/>
      <w:divBdr>
        <w:top w:val="none" w:sz="0" w:space="0" w:color="auto"/>
        <w:left w:val="none" w:sz="0" w:space="0" w:color="auto"/>
        <w:bottom w:val="none" w:sz="0" w:space="0" w:color="auto"/>
        <w:right w:val="none" w:sz="0" w:space="0" w:color="auto"/>
      </w:divBdr>
    </w:div>
    <w:div w:id="1384406260">
      <w:bodyDiv w:val="1"/>
      <w:marLeft w:val="0"/>
      <w:marRight w:val="0"/>
      <w:marTop w:val="0"/>
      <w:marBottom w:val="0"/>
      <w:divBdr>
        <w:top w:val="none" w:sz="0" w:space="0" w:color="auto"/>
        <w:left w:val="none" w:sz="0" w:space="0" w:color="auto"/>
        <w:bottom w:val="none" w:sz="0" w:space="0" w:color="auto"/>
        <w:right w:val="none" w:sz="0" w:space="0" w:color="auto"/>
      </w:divBdr>
    </w:div>
    <w:div w:id="1385443121">
      <w:bodyDiv w:val="1"/>
      <w:marLeft w:val="0"/>
      <w:marRight w:val="0"/>
      <w:marTop w:val="0"/>
      <w:marBottom w:val="0"/>
      <w:divBdr>
        <w:top w:val="none" w:sz="0" w:space="0" w:color="auto"/>
        <w:left w:val="none" w:sz="0" w:space="0" w:color="auto"/>
        <w:bottom w:val="none" w:sz="0" w:space="0" w:color="auto"/>
        <w:right w:val="none" w:sz="0" w:space="0" w:color="auto"/>
      </w:divBdr>
    </w:div>
    <w:div w:id="1387560877">
      <w:bodyDiv w:val="1"/>
      <w:marLeft w:val="0"/>
      <w:marRight w:val="0"/>
      <w:marTop w:val="0"/>
      <w:marBottom w:val="0"/>
      <w:divBdr>
        <w:top w:val="none" w:sz="0" w:space="0" w:color="auto"/>
        <w:left w:val="none" w:sz="0" w:space="0" w:color="auto"/>
        <w:bottom w:val="none" w:sz="0" w:space="0" w:color="auto"/>
        <w:right w:val="none" w:sz="0" w:space="0" w:color="auto"/>
      </w:divBdr>
    </w:div>
    <w:div w:id="1392658227">
      <w:bodyDiv w:val="1"/>
      <w:marLeft w:val="0"/>
      <w:marRight w:val="0"/>
      <w:marTop w:val="0"/>
      <w:marBottom w:val="0"/>
      <w:divBdr>
        <w:top w:val="none" w:sz="0" w:space="0" w:color="auto"/>
        <w:left w:val="none" w:sz="0" w:space="0" w:color="auto"/>
        <w:bottom w:val="none" w:sz="0" w:space="0" w:color="auto"/>
        <w:right w:val="none" w:sz="0" w:space="0" w:color="auto"/>
      </w:divBdr>
    </w:div>
    <w:div w:id="1409813812">
      <w:bodyDiv w:val="1"/>
      <w:marLeft w:val="0"/>
      <w:marRight w:val="0"/>
      <w:marTop w:val="0"/>
      <w:marBottom w:val="0"/>
      <w:divBdr>
        <w:top w:val="none" w:sz="0" w:space="0" w:color="auto"/>
        <w:left w:val="none" w:sz="0" w:space="0" w:color="auto"/>
        <w:bottom w:val="none" w:sz="0" w:space="0" w:color="auto"/>
        <w:right w:val="none" w:sz="0" w:space="0" w:color="auto"/>
      </w:divBdr>
    </w:div>
    <w:div w:id="1409965139">
      <w:bodyDiv w:val="1"/>
      <w:marLeft w:val="0"/>
      <w:marRight w:val="0"/>
      <w:marTop w:val="0"/>
      <w:marBottom w:val="0"/>
      <w:divBdr>
        <w:top w:val="none" w:sz="0" w:space="0" w:color="auto"/>
        <w:left w:val="none" w:sz="0" w:space="0" w:color="auto"/>
        <w:bottom w:val="none" w:sz="0" w:space="0" w:color="auto"/>
        <w:right w:val="none" w:sz="0" w:space="0" w:color="auto"/>
      </w:divBdr>
    </w:div>
    <w:div w:id="1411191743">
      <w:bodyDiv w:val="1"/>
      <w:marLeft w:val="0"/>
      <w:marRight w:val="0"/>
      <w:marTop w:val="0"/>
      <w:marBottom w:val="0"/>
      <w:divBdr>
        <w:top w:val="none" w:sz="0" w:space="0" w:color="auto"/>
        <w:left w:val="none" w:sz="0" w:space="0" w:color="auto"/>
        <w:bottom w:val="none" w:sz="0" w:space="0" w:color="auto"/>
        <w:right w:val="none" w:sz="0" w:space="0" w:color="auto"/>
      </w:divBdr>
    </w:div>
    <w:div w:id="1415470872">
      <w:bodyDiv w:val="1"/>
      <w:marLeft w:val="0"/>
      <w:marRight w:val="0"/>
      <w:marTop w:val="0"/>
      <w:marBottom w:val="0"/>
      <w:divBdr>
        <w:top w:val="none" w:sz="0" w:space="0" w:color="auto"/>
        <w:left w:val="none" w:sz="0" w:space="0" w:color="auto"/>
        <w:bottom w:val="none" w:sz="0" w:space="0" w:color="auto"/>
        <w:right w:val="none" w:sz="0" w:space="0" w:color="auto"/>
      </w:divBdr>
      <w:divsChild>
        <w:div w:id="119081724">
          <w:marLeft w:val="979"/>
          <w:marRight w:val="0"/>
          <w:marTop w:val="60"/>
          <w:marBottom w:val="0"/>
          <w:divBdr>
            <w:top w:val="none" w:sz="0" w:space="0" w:color="auto"/>
            <w:left w:val="none" w:sz="0" w:space="0" w:color="auto"/>
            <w:bottom w:val="none" w:sz="0" w:space="0" w:color="auto"/>
            <w:right w:val="none" w:sz="0" w:space="0" w:color="auto"/>
          </w:divBdr>
        </w:div>
        <w:div w:id="317270645">
          <w:marLeft w:val="979"/>
          <w:marRight w:val="0"/>
          <w:marTop w:val="60"/>
          <w:marBottom w:val="0"/>
          <w:divBdr>
            <w:top w:val="none" w:sz="0" w:space="0" w:color="auto"/>
            <w:left w:val="none" w:sz="0" w:space="0" w:color="auto"/>
            <w:bottom w:val="none" w:sz="0" w:space="0" w:color="auto"/>
            <w:right w:val="none" w:sz="0" w:space="0" w:color="auto"/>
          </w:divBdr>
        </w:div>
        <w:div w:id="317733069">
          <w:marLeft w:val="979"/>
          <w:marRight w:val="0"/>
          <w:marTop w:val="60"/>
          <w:marBottom w:val="0"/>
          <w:divBdr>
            <w:top w:val="none" w:sz="0" w:space="0" w:color="auto"/>
            <w:left w:val="none" w:sz="0" w:space="0" w:color="auto"/>
            <w:bottom w:val="none" w:sz="0" w:space="0" w:color="auto"/>
            <w:right w:val="none" w:sz="0" w:space="0" w:color="auto"/>
          </w:divBdr>
        </w:div>
        <w:div w:id="665985216">
          <w:marLeft w:val="1541"/>
          <w:marRight w:val="0"/>
          <w:marTop w:val="60"/>
          <w:marBottom w:val="0"/>
          <w:divBdr>
            <w:top w:val="none" w:sz="0" w:space="0" w:color="auto"/>
            <w:left w:val="none" w:sz="0" w:space="0" w:color="auto"/>
            <w:bottom w:val="none" w:sz="0" w:space="0" w:color="auto"/>
            <w:right w:val="none" w:sz="0" w:space="0" w:color="auto"/>
          </w:divBdr>
        </w:div>
        <w:div w:id="738484081">
          <w:marLeft w:val="1541"/>
          <w:marRight w:val="0"/>
          <w:marTop w:val="60"/>
          <w:marBottom w:val="0"/>
          <w:divBdr>
            <w:top w:val="none" w:sz="0" w:space="0" w:color="auto"/>
            <w:left w:val="none" w:sz="0" w:space="0" w:color="auto"/>
            <w:bottom w:val="none" w:sz="0" w:space="0" w:color="auto"/>
            <w:right w:val="none" w:sz="0" w:space="0" w:color="auto"/>
          </w:divBdr>
        </w:div>
        <w:div w:id="1760321598">
          <w:marLeft w:val="1541"/>
          <w:marRight w:val="0"/>
          <w:marTop w:val="60"/>
          <w:marBottom w:val="0"/>
          <w:divBdr>
            <w:top w:val="none" w:sz="0" w:space="0" w:color="auto"/>
            <w:left w:val="none" w:sz="0" w:space="0" w:color="auto"/>
            <w:bottom w:val="none" w:sz="0" w:space="0" w:color="auto"/>
            <w:right w:val="none" w:sz="0" w:space="0" w:color="auto"/>
          </w:divBdr>
        </w:div>
        <w:div w:id="1839465918">
          <w:marLeft w:val="979"/>
          <w:marRight w:val="0"/>
          <w:marTop w:val="60"/>
          <w:marBottom w:val="0"/>
          <w:divBdr>
            <w:top w:val="none" w:sz="0" w:space="0" w:color="auto"/>
            <w:left w:val="none" w:sz="0" w:space="0" w:color="auto"/>
            <w:bottom w:val="none" w:sz="0" w:space="0" w:color="auto"/>
            <w:right w:val="none" w:sz="0" w:space="0" w:color="auto"/>
          </w:divBdr>
        </w:div>
      </w:divsChild>
    </w:div>
    <w:div w:id="1422990566">
      <w:bodyDiv w:val="1"/>
      <w:marLeft w:val="0"/>
      <w:marRight w:val="0"/>
      <w:marTop w:val="0"/>
      <w:marBottom w:val="0"/>
      <w:divBdr>
        <w:top w:val="none" w:sz="0" w:space="0" w:color="auto"/>
        <w:left w:val="none" w:sz="0" w:space="0" w:color="auto"/>
        <w:bottom w:val="none" w:sz="0" w:space="0" w:color="auto"/>
        <w:right w:val="none" w:sz="0" w:space="0" w:color="auto"/>
      </w:divBdr>
    </w:div>
    <w:div w:id="1425878464">
      <w:bodyDiv w:val="1"/>
      <w:marLeft w:val="0"/>
      <w:marRight w:val="0"/>
      <w:marTop w:val="0"/>
      <w:marBottom w:val="0"/>
      <w:divBdr>
        <w:top w:val="none" w:sz="0" w:space="0" w:color="auto"/>
        <w:left w:val="none" w:sz="0" w:space="0" w:color="auto"/>
        <w:bottom w:val="none" w:sz="0" w:space="0" w:color="auto"/>
        <w:right w:val="none" w:sz="0" w:space="0" w:color="auto"/>
      </w:divBdr>
    </w:div>
    <w:div w:id="1438524753">
      <w:bodyDiv w:val="1"/>
      <w:marLeft w:val="0"/>
      <w:marRight w:val="0"/>
      <w:marTop w:val="0"/>
      <w:marBottom w:val="0"/>
      <w:divBdr>
        <w:top w:val="none" w:sz="0" w:space="0" w:color="auto"/>
        <w:left w:val="none" w:sz="0" w:space="0" w:color="auto"/>
        <w:bottom w:val="none" w:sz="0" w:space="0" w:color="auto"/>
        <w:right w:val="none" w:sz="0" w:space="0" w:color="auto"/>
      </w:divBdr>
    </w:div>
    <w:div w:id="1447390387">
      <w:bodyDiv w:val="1"/>
      <w:marLeft w:val="0"/>
      <w:marRight w:val="0"/>
      <w:marTop w:val="0"/>
      <w:marBottom w:val="0"/>
      <w:divBdr>
        <w:top w:val="none" w:sz="0" w:space="0" w:color="auto"/>
        <w:left w:val="none" w:sz="0" w:space="0" w:color="auto"/>
        <w:bottom w:val="none" w:sz="0" w:space="0" w:color="auto"/>
        <w:right w:val="none" w:sz="0" w:space="0" w:color="auto"/>
      </w:divBdr>
    </w:div>
    <w:div w:id="1453473346">
      <w:bodyDiv w:val="1"/>
      <w:marLeft w:val="0"/>
      <w:marRight w:val="0"/>
      <w:marTop w:val="0"/>
      <w:marBottom w:val="0"/>
      <w:divBdr>
        <w:top w:val="none" w:sz="0" w:space="0" w:color="auto"/>
        <w:left w:val="none" w:sz="0" w:space="0" w:color="auto"/>
        <w:bottom w:val="none" w:sz="0" w:space="0" w:color="auto"/>
        <w:right w:val="none" w:sz="0" w:space="0" w:color="auto"/>
      </w:divBdr>
    </w:div>
    <w:div w:id="1456676385">
      <w:bodyDiv w:val="1"/>
      <w:marLeft w:val="0"/>
      <w:marRight w:val="0"/>
      <w:marTop w:val="0"/>
      <w:marBottom w:val="0"/>
      <w:divBdr>
        <w:top w:val="none" w:sz="0" w:space="0" w:color="auto"/>
        <w:left w:val="none" w:sz="0" w:space="0" w:color="auto"/>
        <w:bottom w:val="none" w:sz="0" w:space="0" w:color="auto"/>
        <w:right w:val="none" w:sz="0" w:space="0" w:color="auto"/>
      </w:divBdr>
    </w:div>
    <w:div w:id="1457717966">
      <w:bodyDiv w:val="1"/>
      <w:marLeft w:val="0"/>
      <w:marRight w:val="0"/>
      <w:marTop w:val="0"/>
      <w:marBottom w:val="0"/>
      <w:divBdr>
        <w:top w:val="none" w:sz="0" w:space="0" w:color="auto"/>
        <w:left w:val="none" w:sz="0" w:space="0" w:color="auto"/>
        <w:bottom w:val="none" w:sz="0" w:space="0" w:color="auto"/>
        <w:right w:val="none" w:sz="0" w:space="0" w:color="auto"/>
      </w:divBdr>
    </w:div>
    <w:div w:id="1458639249">
      <w:bodyDiv w:val="1"/>
      <w:marLeft w:val="0"/>
      <w:marRight w:val="0"/>
      <w:marTop w:val="0"/>
      <w:marBottom w:val="0"/>
      <w:divBdr>
        <w:top w:val="none" w:sz="0" w:space="0" w:color="auto"/>
        <w:left w:val="none" w:sz="0" w:space="0" w:color="auto"/>
        <w:bottom w:val="none" w:sz="0" w:space="0" w:color="auto"/>
        <w:right w:val="none" w:sz="0" w:space="0" w:color="auto"/>
      </w:divBdr>
    </w:div>
    <w:div w:id="1460414405">
      <w:bodyDiv w:val="1"/>
      <w:marLeft w:val="0"/>
      <w:marRight w:val="0"/>
      <w:marTop w:val="0"/>
      <w:marBottom w:val="0"/>
      <w:divBdr>
        <w:top w:val="none" w:sz="0" w:space="0" w:color="auto"/>
        <w:left w:val="none" w:sz="0" w:space="0" w:color="auto"/>
        <w:bottom w:val="none" w:sz="0" w:space="0" w:color="auto"/>
        <w:right w:val="none" w:sz="0" w:space="0" w:color="auto"/>
      </w:divBdr>
    </w:div>
    <w:div w:id="1464813043">
      <w:bodyDiv w:val="1"/>
      <w:marLeft w:val="0"/>
      <w:marRight w:val="0"/>
      <w:marTop w:val="0"/>
      <w:marBottom w:val="0"/>
      <w:divBdr>
        <w:top w:val="none" w:sz="0" w:space="0" w:color="auto"/>
        <w:left w:val="none" w:sz="0" w:space="0" w:color="auto"/>
        <w:bottom w:val="none" w:sz="0" w:space="0" w:color="auto"/>
        <w:right w:val="none" w:sz="0" w:space="0" w:color="auto"/>
      </w:divBdr>
    </w:div>
    <w:div w:id="1468351201">
      <w:bodyDiv w:val="1"/>
      <w:marLeft w:val="0"/>
      <w:marRight w:val="0"/>
      <w:marTop w:val="0"/>
      <w:marBottom w:val="0"/>
      <w:divBdr>
        <w:top w:val="none" w:sz="0" w:space="0" w:color="auto"/>
        <w:left w:val="none" w:sz="0" w:space="0" w:color="auto"/>
        <w:bottom w:val="none" w:sz="0" w:space="0" w:color="auto"/>
        <w:right w:val="none" w:sz="0" w:space="0" w:color="auto"/>
      </w:divBdr>
    </w:div>
    <w:div w:id="1480533135">
      <w:bodyDiv w:val="1"/>
      <w:marLeft w:val="0"/>
      <w:marRight w:val="0"/>
      <w:marTop w:val="0"/>
      <w:marBottom w:val="0"/>
      <w:divBdr>
        <w:top w:val="none" w:sz="0" w:space="0" w:color="auto"/>
        <w:left w:val="none" w:sz="0" w:space="0" w:color="auto"/>
        <w:bottom w:val="none" w:sz="0" w:space="0" w:color="auto"/>
        <w:right w:val="none" w:sz="0" w:space="0" w:color="auto"/>
      </w:divBdr>
    </w:div>
    <w:div w:id="1493375334">
      <w:bodyDiv w:val="1"/>
      <w:marLeft w:val="0"/>
      <w:marRight w:val="0"/>
      <w:marTop w:val="0"/>
      <w:marBottom w:val="0"/>
      <w:divBdr>
        <w:top w:val="none" w:sz="0" w:space="0" w:color="auto"/>
        <w:left w:val="none" w:sz="0" w:space="0" w:color="auto"/>
        <w:bottom w:val="none" w:sz="0" w:space="0" w:color="auto"/>
        <w:right w:val="none" w:sz="0" w:space="0" w:color="auto"/>
      </w:divBdr>
    </w:div>
    <w:div w:id="1496267157">
      <w:bodyDiv w:val="1"/>
      <w:marLeft w:val="0"/>
      <w:marRight w:val="0"/>
      <w:marTop w:val="0"/>
      <w:marBottom w:val="0"/>
      <w:divBdr>
        <w:top w:val="none" w:sz="0" w:space="0" w:color="auto"/>
        <w:left w:val="none" w:sz="0" w:space="0" w:color="auto"/>
        <w:bottom w:val="none" w:sz="0" w:space="0" w:color="auto"/>
        <w:right w:val="none" w:sz="0" w:space="0" w:color="auto"/>
      </w:divBdr>
    </w:div>
    <w:div w:id="1522158587">
      <w:bodyDiv w:val="1"/>
      <w:marLeft w:val="0"/>
      <w:marRight w:val="0"/>
      <w:marTop w:val="0"/>
      <w:marBottom w:val="0"/>
      <w:divBdr>
        <w:top w:val="none" w:sz="0" w:space="0" w:color="auto"/>
        <w:left w:val="none" w:sz="0" w:space="0" w:color="auto"/>
        <w:bottom w:val="none" w:sz="0" w:space="0" w:color="auto"/>
        <w:right w:val="none" w:sz="0" w:space="0" w:color="auto"/>
      </w:divBdr>
    </w:div>
    <w:div w:id="1532576216">
      <w:bodyDiv w:val="1"/>
      <w:marLeft w:val="0"/>
      <w:marRight w:val="0"/>
      <w:marTop w:val="0"/>
      <w:marBottom w:val="0"/>
      <w:divBdr>
        <w:top w:val="none" w:sz="0" w:space="0" w:color="auto"/>
        <w:left w:val="none" w:sz="0" w:space="0" w:color="auto"/>
        <w:bottom w:val="none" w:sz="0" w:space="0" w:color="auto"/>
        <w:right w:val="none" w:sz="0" w:space="0" w:color="auto"/>
      </w:divBdr>
    </w:div>
    <w:div w:id="1541091068">
      <w:bodyDiv w:val="1"/>
      <w:marLeft w:val="0"/>
      <w:marRight w:val="0"/>
      <w:marTop w:val="0"/>
      <w:marBottom w:val="0"/>
      <w:divBdr>
        <w:top w:val="none" w:sz="0" w:space="0" w:color="auto"/>
        <w:left w:val="none" w:sz="0" w:space="0" w:color="auto"/>
        <w:bottom w:val="none" w:sz="0" w:space="0" w:color="auto"/>
        <w:right w:val="none" w:sz="0" w:space="0" w:color="auto"/>
      </w:divBdr>
    </w:div>
    <w:div w:id="1543328567">
      <w:bodyDiv w:val="1"/>
      <w:marLeft w:val="0"/>
      <w:marRight w:val="0"/>
      <w:marTop w:val="0"/>
      <w:marBottom w:val="0"/>
      <w:divBdr>
        <w:top w:val="none" w:sz="0" w:space="0" w:color="auto"/>
        <w:left w:val="none" w:sz="0" w:space="0" w:color="auto"/>
        <w:bottom w:val="none" w:sz="0" w:space="0" w:color="auto"/>
        <w:right w:val="none" w:sz="0" w:space="0" w:color="auto"/>
      </w:divBdr>
    </w:div>
    <w:div w:id="1550920901">
      <w:bodyDiv w:val="1"/>
      <w:marLeft w:val="0"/>
      <w:marRight w:val="0"/>
      <w:marTop w:val="0"/>
      <w:marBottom w:val="0"/>
      <w:divBdr>
        <w:top w:val="none" w:sz="0" w:space="0" w:color="auto"/>
        <w:left w:val="none" w:sz="0" w:space="0" w:color="auto"/>
        <w:bottom w:val="none" w:sz="0" w:space="0" w:color="auto"/>
        <w:right w:val="none" w:sz="0" w:space="0" w:color="auto"/>
      </w:divBdr>
    </w:div>
    <w:div w:id="1550997967">
      <w:bodyDiv w:val="1"/>
      <w:marLeft w:val="0"/>
      <w:marRight w:val="0"/>
      <w:marTop w:val="0"/>
      <w:marBottom w:val="0"/>
      <w:divBdr>
        <w:top w:val="none" w:sz="0" w:space="0" w:color="auto"/>
        <w:left w:val="none" w:sz="0" w:space="0" w:color="auto"/>
        <w:bottom w:val="none" w:sz="0" w:space="0" w:color="auto"/>
        <w:right w:val="none" w:sz="0" w:space="0" w:color="auto"/>
      </w:divBdr>
    </w:div>
    <w:div w:id="1553225538">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54973019">
      <w:bodyDiv w:val="1"/>
      <w:marLeft w:val="0"/>
      <w:marRight w:val="0"/>
      <w:marTop w:val="0"/>
      <w:marBottom w:val="0"/>
      <w:divBdr>
        <w:top w:val="none" w:sz="0" w:space="0" w:color="auto"/>
        <w:left w:val="none" w:sz="0" w:space="0" w:color="auto"/>
        <w:bottom w:val="none" w:sz="0" w:space="0" w:color="auto"/>
        <w:right w:val="none" w:sz="0" w:space="0" w:color="auto"/>
      </w:divBdr>
    </w:div>
    <w:div w:id="1556887283">
      <w:bodyDiv w:val="1"/>
      <w:marLeft w:val="0"/>
      <w:marRight w:val="0"/>
      <w:marTop w:val="0"/>
      <w:marBottom w:val="0"/>
      <w:divBdr>
        <w:top w:val="none" w:sz="0" w:space="0" w:color="auto"/>
        <w:left w:val="none" w:sz="0" w:space="0" w:color="auto"/>
        <w:bottom w:val="none" w:sz="0" w:space="0" w:color="auto"/>
        <w:right w:val="none" w:sz="0" w:space="0" w:color="auto"/>
      </w:divBdr>
    </w:div>
    <w:div w:id="1558786562">
      <w:bodyDiv w:val="1"/>
      <w:marLeft w:val="0"/>
      <w:marRight w:val="0"/>
      <w:marTop w:val="0"/>
      <w:marBottom w:val="0"/>
      <w:divBdr>
        <w:top w:val="none" w:sz="0" w:space="0" w:color="auto"/>
        <w:left w:val="none" w:sz="0" w:space="0" w:color="auto"/>
        <w:bottom w:val="none" w:sz="0" w:space="0" w:color="auto"/>
        <w:right w:val="none" w:sz="0" w:space="0" w:color="auto"/>
      </w:divBdr>
    </w:div>
    <w:div w:id="1561552766">
      <w:bodyDiv w:val="1"/>
      <w:marLeft w:val="0"/>
      <w:marRight w:val="0"/>
      <w:marTop w:val="0"/>
      <w:marBottom w:val="0"/>
      <w:divBdr>
        <w:top w:val="none" w:sz="0" w:space="0" w:color="auto"/>
        <w:left w:val="none" w:sz="0" w:space="0" w:color="auto"/>
        <w:bottom w:val="none" w:sz="0" w:space="0" w:color="auto"/>
        <w:right w:val="none" w:sz="0" w:space="0" w:color="auto"/>
      </w:divBdr>
    </w:div>
    <w:div w:id="1565019066">
      <w:bodyDiv w:val="1"/>
      <w:marLeft w:val="0"/>
      <w:marRight w:val="0"/>
      <w:marTop w:val="0"/>
      <w:marBottom w:val="0"/>
      <w:divBdr>
        <w:top w:val="none" w:sz="0" w:space="0" w:color="auto"/>
        <w:left w:val="none" w:sz="0" w:space="0" w:color="auto"/>
        <w:bottom w:val="none" w:sz="0" w:space="0" w:color="auto"/>
        <w:right w:val="none" w:sz="0" w:space="0" w:color="auto"/>
      </w:divBdr>
    </w:div>
    <w:div w:id="1570966155">
      <w:bodyDiv w:val="1"/>
      <w:marLeft w:val="0"/>
      <w:marRight w:val="0"/>
      <w:marTop w:val="0"/>
      <w:marBottom w:val="0"/>
      <w:divBdr>
        <w:top w:val="none" w:sz="0" w:space="0" w:color="auto"/>
        <w:left w:val="none" w:sz="0" w:space="0" w:color="auto"/>
        <w:bottom w:val="none" w:sz="0" w:space="0" w:color="auto"/>
        <w:right w:val="none" w:sz="0" w:space="0" w:color="auto"/>
      </w:divBdr>
    </w:div>
    <w:div w:id="1572617655">
      <w:bodyDiv w:val="1"/>
      <w:marLeft w:val="0"/>
      <w:marRight w:val="0"/>
      <w:marTop w:val="0"/>
      <w:marBottom w:val="0"/>
      <w:divBdr>
        <w:top w:val="none" w:sz="0" w:space="0" w:color="auto"/>
        <w:left w:val="none" w:sz="0" w:space="0" w:color="auto"/>
        <w:bottom w:val="none" w:sz="0" w:space="0" w:color="auto"/>
        <w:right w:val="none" w:sz="0" w:space="0" w:color="auto"/>
      </w:divBdr>
    </w:div>
    <w:div w:id="1577008717">
      <w:bodyDiv w:val="1"/>
      <w:marLeft w:val="0"/>
      <w:marRight w:val="0"/>
      <w:marTop w:val="0"/>
      <w:marBottom w:val="0"/>
      <w:divBdr>
        <w:top w:val="none" w:sz="0" w:space="0" w:color="auto"/>
        <w:left w:val="none" w:sz="0" w:space="0" w:color="auto"/>
        <w:bottom w:val="none" w:sz="0" w:space="0" w:color="auto"/>
        <w:right w:val="none" w:sz="0" w:space="0" w:color="auto"/>
      </w:divBdr>
    </w:div>
    <w:div w:id="1584684321">
      <w:bodyDiv w:val="1"/>
      <w:marLeft w:val="0"/>
      <w:marRight w:val="0"/>
      <w:marTop w:val="0"/>
      <w:marBottom w:val="0"/>
      <w:divBdr>
        <w:top w:val="none" w:sz="0" w:space="0" w:color="auto"/>
        <w:left w:val="none" w:sz="0" w:space="0" w:color="auto"/>
        <w:bottom w:val="none" w:sz="0" w:space="0" w:color="auto"/>
        <w:right w:val="none" w:sz="0" w:space="0" w:color="auto"/>
      </w:divBdr>
    </w:div>
    <w:div w:id="1594510443">
      <w:bodyDiv w:val="1"/>
      <w:marLeft w:val="0"/>
      <w:marRight w:val="0"/>
      <w:marTop w:val="0"/>
      <w:marBottom w:val="0"/>
      <w:divBdr>
        <w:top w:val="none" w:sz="0" w:space="0" w:color="auto"/>
        <w:left w:val="none" w:sz="0" w:space="0" w:color="auto"/>
        <w:bottom w:val="none" w:sz="0" w:space="0" w:color="auto"/>
        <w:right w:val="none" w:sz="0" w:space="0" w:color="auto"/>
      </w:divBdr>
    </w:div>
    <w:div w:id="1595746664">
      <w:bodyDiv w:val="1"/>
      <w:marLeft w:val="0"/>
      <w:marRight w:val="0"/>
      <w:marTop w:val="0"/>
      <w:marBottom w:val="0"/>
      <w:divBdr>
        <w:top w:val="none" w:sz="0" w:space="0" w:color="auto"/>
        <w:left w:val="none" w:sz="0" w:space="0" w:color="auto"/>
        <w:bottom w:val="none" w:sz="0" w:space="0" w:color="auto"/>
        <w:right w:val="none" w:sz="0" w:space="0" w:color="auto"/>
      </w:divBdr>
    </w:div>
    <w:div w:id="1601912807">
      <w:bodyDiv w:val="1"/>
      <w:marLeft w:val="0"/>
      <w:marRight w:val="0"/>
      <w:marTop w:val="0"/>
      <w:marBottom w:val="0"/>
      <w:divBdr>
        <w:top w:val="none" w:sz="0" w:space="0" w:color="auto"/>
        <w:left w:val="none" w:sz="0" w:space="0" w:color="auto"/>
        <w:bottom w:val="none" w:sz="0" w:space="0" w:color="auto"/>
        <w:right w:val="none" w:sz="0" w:space="0" w:color="auto"/>
      </w:divBdr>
    </w:div>
    <w:div w:id="1607232021">
      <w:bodyDiv w:val="1"/>
      <w:marLeft w:val="0"/>
      <w:marRight w:val="0"/>
      <w:marTop w:val="0"/>
      <w:marBottom w:val="0"/>
      <w:divBdr>
        <w:top w:val="none" w:sz="0" w:space="0" w:color="auto"/>
        <w:left w:val="none" w:sz="0" w:space="0" w:color="auto"/>
        <w:bottom w:val="none" w:sz="0" w:space="0" w:color="auto"/>
        <w:right w:val="none" w:sz="0" w:space="0" w:color="auto"/>
      </w:divBdr>
    </w:div>
    <w:div w:id="1609003992">
      <w:bodyDiv w:val="1"/>
      <w:marLeft w:val="0"/>
      <w:marRight w:val="0"/>
      <w:marTop w:val="0"/>
      <w:marBottom w:val="0"/>
      <w:divBdr>
        <w:top w:val="none" w:sz="0" w:space="0" w:color="auto"/>
        <w:left w:val="none" w:sz="0" w:space="0" w:color="auto"/>
        <w:bottom w:val="none" w:sz="0" w:space="0" w:color="auto"/>
        <w:right w:val="none" w:sz="0" w:space="0" w:color="auto"/>
      </w:divBdr>
    </w:div>
    <w:div w:id="1620406145">
      <w:bodyDiv w:val="1"/>
      <w:marLeft w:val="0"/>
      <w:marRight w:val="0"/>
      <w:marTop w:val="0"/>
      <w:marBottom w:val="0"/>
      <w:divBdr>
        <w:top w:val="none" w:sz="0" w:space="0" w:color="auto"/>
        <w:left w:val="none" w:sz="0" w:space="0" w:color="auto"/>
        <w:bottom w:val="none" w:sz="0" w:space="0" w:color="auto"/>
        <w:right w:val="none" w:sz="0" w:space="0" w:color="auto"/>
      </w:divBdr>
    </w:div>
    <w:div w:id="1629897738">
      <w:bodyDiv w:val="1"/>
      <w:marLeft w:val="0"/>
      <w:marRight w:val="0"/>
      <w:marTop w:val="0"/>
      <w:marBottom w:val="0"/>
      <w:divBdr>
        <w:top w:val="none" w:sz="0" w:space="0" w:color="auto"/>
        <w:left w:val="none" w:sz="0" w:space="0" w:color="auto"/>
        <w:bottom w:val="none" w:sz="0" w:space="0" w:color="auto"/>
        <w:right w:val="none" w:sz="0" w:space="0" w:color="auto"/>
      </w:divBdr>
    </w:div>
    <w:div w:id="1637028019">
      <w:bodyDiv w:val="1"/>
      <w:marLeft w:val="0"/>
      <w:marRight w:val="0"/>
      <w:marTop w:val="0"/>
      <w:marBottom w:val="0"/>
      <w:divBdr>
        <w:top w:val="none" w:sz="0" w:space="0" w:color="auto"/>
        <w:left w:val="none" w:sz="0" w:space="0" w:color="auto"/>
        <w:bottom w:val="none" w:sz="0" w:space="0" w:color="auto"/>
        <w:right w:val="none" w:sz="0" w:space="0" w:color="auto"/>
      </w:divBdr>
    </w:div>
    <w:div w:id="1640499843">
      <w:bodyDiv w:val="1"/>
      <w:marLeft w:val="0"/>
      <w:marRight w:val="0"/>
      <w:marTop w:val="0"/>
      <w:marBottom w:val="0"/>
      <w:divBdr>
        <w:top w:val="none" w:sz="0" w:space="0" w:color="auto"/>
        <w:left w:val="none" w:sz="0" w:space="0" w:color="auto"/>
        <w:bottom w:val="none" w:sz="0" w:space="0" w:color="auto"/>
        <w:right w:val="none" w:sz="0" w:space="0" w:color="auto"/>
      </w:divBdr>
    </w:div>
    <w:div w:id="1643536435">
      <w:bodyDiv w:val="1"/>
      <w:marLeft w:val="0"/>
      <w:marRight w:val="0"/>
      <w:marTop w:val="0"/>
      <w:marBottom w:val="0"/>
      <w:divBdr>
        <w:top w:val="none" w:sz="0" w:space="0" w:color="auto"/>
        <w:left w:val="none" w:sz="0" w:space="0" w:color="auto"/>
        <w:bottom w:val="none" w:sz="0" w:space="0" w:color="auto"/>
        <w:right w:val="none" w:sz="0" w:space="0" w:color="auto"/>
      </w:divBdr>
    </w:div>
    <w:div w:id="1654682004">
      <w:bodyDiv w:val="1"/>
      <w:marLeft w:val="0"/>
      <w:marRight w:val="0"/>
      <w:marTop w:val="0"/>
      <w:marBottom w:val="0"/>
      <w:divBdr>
        <w:top w:val="none" w:sz="0" w:space="0" w:color="auto"/>
        <w:left w:val="none" w:sz="0" w:space="0" w:color="auto"/>
        <w:bottom w:val="none" w:sz="0" w:space="0" w:color="auto"/>
        <w:right w:val="none" w:sz="0" w:space="0" w:color="auto"/>
      </w:divBdr>
    </w:div>
    <w:div w:id="1668170938">
      <w:bodyDiv w:val="1"/>
      <w:marLeft w:val="0"/>
      <w:marRight w:val="0"/>
      <w:marTop w:val="0"/>
      <w:marBottom w:val="0"/>
      <w:divBdr>
        <w:top w:val="none" w:sz="0" w:space="0" w:color="auto"/>
        <w:left w:val="none" w:sz="0" w:space="0" w:color="auto"/>
        <w:bottom w:val="none" w:sz="0" w:space="0" w:color="auto"/>
        <w:right w:val="none" w:sz="0" w:space="0" w:color="auto"/>
      </w:divBdr>
    </w:div>
    <w:div w:id="1678654176">
      <w:bodyDiv w:val="1"/>
      <w:marLeft w:val="0"/>
      <w:marRight w:val="0"/>
      <w:marTop w:val="0"/>
      <w:marBottom w:val="0"/>
      <w:divBdr>
        <w:top w:val="none" w:sz="0" w:space="0" w:color="auto"/>
        <w:left w:val="none" w:sz="0" w:space="0" w:color="auto"/>
        <w:bottom w:val="none" w:sz="0" w:space="0" w:color="auto"/>
        <w:right w:val="none" w:sz="0" w:space="0" w:color="auto"/>
      </w:divBdr>
    </w:div>
    <w:div w:id="1679578939">
      <w:bodyDiv w:val="1"/>
      <w:marLeft w:val="0"/>
      <w:marRight w:val="0"/>
      <w:marTop w:val="0"/>
      <w:marBottom w:val="0"/>
      <w:divBdr>
        <w:top w:val="none" w:sz="0" w:space="0" w:color="auto"/>
        <w:left w:val="none" w:sz="0" w:space="0" w:color="auto"/>
        <w:bottom w:val="none" w:sz="0" w:space="0" w:color="auto"/>
        <w:right w:val="none" w:sz="0" w:space="0" w:color="auto"/>
      </w:divBdr>
    </w:div>
    <w:div w:id="1679885879">
      <w:bodyDiv w:val="1"/>
      <w:marLeft w:val="0"/>
      <w:marRight w:val="0"/>
      <w:marTop w:val="0"/>
      <w:marBottom w:val="0"/>
      <w:divBdr>
        <w:top w:val="none" w:sz="0" w:space="0" w:color="auto"/>
        <w:left w:val="none" w:sz="0" w:space="0" w:color="auto"/>
        <w:bottom w:val="none" w:sz="0" w:space="0" w:color="auto"/>
        <w:right w:val="none" w:sz="0" w:space="0" w:color="auto"/>
      </w:divBdr>
    </w:div>
    <w:div w:id="1681086317">
      <w:bodyDiv w:val="1"/>
      <w:marLeft w:val="0"/>
      <w:marRight w:val="0"/>
      <w:marTop w:val="0"/>
      <w:marBottom w:val="0"/>
      <w:divBdr>
        <w:top w:val="none" w:sz="0" w:space="0" w:color="auto"/>
        <w:left w:val="none" w:sz="0" w:space="0" w:color="auto"/>
        <w:bottom w:val="none" w:sz="0" w:space="0" w:color="auto"/>
        <w:right w:val="none" w:sz="0" w:space="0" w:color="auto"/>
      </w:divBdr>
    </w:div>
    <w:div w:id="1691222113">
      <w:bodyDiv w:val="1"/>
      <w:marLeft w:val="60"/>
      <w:marRight w:val="60"/>
      <w:marTop w:val="0"/>
      <w:marBottom w:val="0"/>
      <w:divBdr>
        <w:top w:val="none" w:sz="0" w:space="0" w:color="auto"/>
        <w:left w:val="none" w:sz="0" w:space="0" w:color="auto"/>
        <w:bottom w:val="none" w:sz="0" w:space="0" w:color="auto"/>
        <w:right w:val="none" w:sz="0" w:space="0" w:color="auto"/>
      </w:divBdr>
      <w:divsChild>
        <w:div w:id="1036083203">
          <w:marLeft w:val="0"/>
          <w:marRight w:val="0"/>
          <w:marTop w:val="0"/>
          <w:marBottom w:val="0"/>
          <w:divBdr>
            <w:top w:val="none" w:sz="0" w:space="0" w:color="auto"/>
            <w:left w:val="none" w:sz="0" w:space="0" w:color="auto"/>
            <w:bottom w:val="none" w:sz="0" w:space="0" w:color="auto"/>
            <w:right w:val="none" w:sz="0" w:space="0" w:color="auto"/>
          </w:divBdr>
        </w:div>
      </w:divsChild>
    </w:div>
    <w:div w:id="1692492504">
      <w:bodyDiv w:val="1"/>
      <w:marLeft w:val="0"/>
      <w:marRight w:val="0"/>
      <w:marTop w:val="0"/>
      <w:marBottom w:val="0"/>
      <w:divBdr>
        <w:top w:val="none" w:sz="0" w:space="0" w:color="auto"/>
        <w:left w:val="none" w:sz="0" w:space="0" w:color="auto"/>
        <w:bottom w:val="none" w:sz="0" w:space="0" w:color="auto"/>
        <w:right w:val="none" w:sz="0" w:space="0" w:color="auto"/>
      </w:divBdr>
    </w:div>
    <w:div w:id="1720543770">
      <w:bodyDiv w:val="1"/>
      <w:marLeft w:val="0"/>
      <w:marRight w:val="0"/>
      <w:marTop w:val="0"/>
      <w:marBottom w:val="0"/>
      <w:divBdr>
        <w:top w:val="none" w:sz="0" w:space="0" w:color="auto"/>
        <w:left w:val="none" w:sz="0" w:space="0" w:color="auto"/>
        <w:bottom w:val="none" w:sz="0" w:space="0" w:color="auto"/>
        <w:right w:val="none" w:sz="0" w:space="0" w:color="auto"/>
      </w:divBdr>
    </w:div>
    <w:div w:id="1723865894">
      <w:bodyDiv w:val="1"/>
      <w:marLeft w:val="0"/>
      <w:marRight w:val="0"/>
      <w:marTop w:val="0"/>
      <w:marBottom w:val="0"/>
      <w:divBdr>
        <w:top w:val="none" w:sz="0" w:space="0" w:color="auto"/>
        <w:left w:val="none" w:sz="0" w:space="0" w:color="auto"/>
        <w:bottom w:val="none" w:sz="0" w:space="0" w:color="auto"/>
        <w:right w:val="none" w:sz="0" w:space="0" w:color="auto"/>
      </w:divBdr>
    </w:div>
    <w:div w:id="1731805804">
      <w:bodyDiv w:val="1"/>
      <w:marLeft w:val="0"/>
      <w:marRight w:val="0"/>
      <w:marTop w:val="0"/>
      <w:marBottom w:val="0"/>
      <w:divBdr>
        <w:top w:val="none" w:sz="0" w:space="0" w:color="auto"/>
        <w:left w:val="none" w:sz="0" w:space="0" w:color="auto"/>
        <w:bottom w:val="none" w:sz="0" w:space="0" w:color="auto"/>
        <w:right w:val="none" w:sz="0" w:space="0" w:color="auto"/>
      </w:divBdr>
    </w:div>
    <w:div w:id="1734623122">
      <w:bodyDiv w:val="1"/>
      <w:marLeft w:val="0"/>
      <w:marRight w:val="0"/>
      <w:marTop w:val="0"/>
      <w:marBottom w:val="0"/>
      <w:divBdr>
        <w:top w:val="none" w:sz="0" w:space="0" w:color="auto"/>
        <w:left w:val="none" w:sz="0" w:space="0" w:color="auto"/>
        <w:bottom w:val="none" w:sz="0" w:space="0" w:color="auto"/>
        <w:right w:val="none" w:sz="0" w:space="0" w:color="auto"/>
      </w:divBdr>
    </w:div>
    <w:div w:id="1741050437">
      <w:bodyDiv w:val="1"/>
      <w:marLeft w:val="0"/>
      <w:marRight w:val="0"/>
      <w:marTop w:val="0"/>
      <w:marBottom w:val="0"/>
      <w:divBdr>
        <w:top w:val="none" w:sz="0" w:space="0" w:color="auto"/>
        <w:left w:val="none" w:sz="0" w:space="0" w:color="auto"/>
        <w:bottom w:val="none" w:sz="0" w:space="0" w:color="auto"/>
        <w:right w:val="none" w:sz="0" w:space="0" w:color="auto"/>
      </w:divBdr>
    </w:div>
    <w:div w:id="1741362529">
      <w:bodyDiv w:val="1"/>
      <w:marLeft w:val="0"/>
      <w:marRight w:val="0"/>
      <w:marTop w:val="0"/>
      <w:marBottom w:val="0"/>
      <w:divBdr>
        <w:top w:val="none" w:sz="0" w:space="0" w:color="auto"/>
        <w:left w:val="none" w:sz="0" w:space="0" w:color="auto"/>
        <w:bottom w:val="none" w:sz="0" w:space="0" w:color="auto"/>
        <w:right w:val="none" w:sz="0" w:space="0" w:color="auto"/>
      </w:divBdr>
    </w:div>
    <w:div w:id="1744639122">
      <w:bodyDiv w:val="1"/>
      <w:marLeft w:val="0"/>
      <w:marRight w:val="0"/>
      <w:marTop w:val="0"/>
      <w:marBottom w:val="0"/>
      <w:divBdr>
        <w:top w:val="none" w:sz="0" w:space="0" w:color="auto"/>
        <w:left w:val="none" w:sz="0" w:space="0" w:color="auto"/>
        <w:bottom w:val="none" w:sz="0" w:space="0" w:color="auto"/>
        <w:right w:val="none" w:sz="0" w:space="0" w:color="auto"/>
      </w:divBdr>
    </w:div>
    <w:div w:id="1752894316">
      <w:bodyDiv w:val="1"/>
      <w:marLeft w:val="0"/>
      <w:marRight w:val="0"/>
      <w:marTop w:val="0"/>
      <w:marBottom w:val="0"/>
      <w:divBdr>
        <w:top w:val="none" w:sz="0" w:space="0" w:color="auto"/>
        <w:left w:val="none" w:sz="0" w:space="0" w:color="auto"/>
        <w:bottom w:val="none" w:sz="0" w:space="0" w:color="auto"/>
        <w:right w:val="none" w:sz="0" w:space="0" w:color="auto"/>
      </w:divBdr>
    </w:div>
    <w:div w:id="1753239897">
      <w:bodyDiv w:val="1"/>
      <w:marLeft w:val="0"/>
      <w:marRight w:val="0"/>
      <w:marTop w:val="0"/>
      <w:marBottom w:val="0"/>
      <w:divBdr>
        <w:top w:val="none" w:sz="0" w:space="0" w:color="auto"/>
        <w:left w:val="none" w:sz="0" w:space="0" w:color="auto"/>
        <w:bottom w:val="none" w:sz="0" w:space="0" w:color="auto"/>
        <w:right w:val="none" w:sz="0" w:space="0" w:color="auto"/>
      </w:divBdr>
      <w:divsChild>
        <w:div w:id="2054963010">
          <w:marLeft w:val="0"/>
          <w:marRight w:val="0"/>
          <w:marTop w:val="0"/>
          <w:marBottom w:val="0"/>
          <w:divBdr>
            <w:top w:val="single" w:sz="6" w:space="0" w:color="000000"/>
            <w:left w:val="single" w:sz="6" w:space="0" w:color="000000"/>
            <w:bottom w:val="single" w:sz="6" w:space="0" w:color="000000"/>
            <w:right w:val="single" w:sz="6" w:space="0" w:color="000000"/>
          </w:divBdr>
          <w:divsChild>
            <w:div w:id="2066054676">
              <w:marLeft w:val="0"/>
              <w:marRight w:val="0"/>
              <w:marTop w:val="0"/>
              <w:marBottom w:val="75"/>
              <w:divBdr>
                <w:top w:val="single" w:sz="6" w:space="8" w:color="000000"/>
                <w:left w:val="single" w:sz="6" w:space="8" w:color="000000"/>
                <w:bottom w:val="single" w:sz="6" w:space="8" w:color="000000"/>
                <w:right w:val="single" w:sz="6" w:space="8" w:color="000000"/>
              </w:divBdr>
            </w:div>
          </w:divsChild>
        </w:div>
      </w:divsChild>
    </w:div>
    <w:div w:id="1762946406">
      <w:bodyDiv w:val="1"/>
      <w:marLeft w:val="0"/>
      <w:marRight w:val="0"/>
      <w:marTop w:val="0"/>
      <w:marBottom w:val="0"/>
      <w:divBdr>
        <w:top w:val="none" w:sz="0" w:space="0" w:color="auto"/>
        <w:left w:val="none" w:sz="0" w:space="0" w:color="auto"/>
        <w:bottom w:val="none" w:sz="0" w:space="0" w:color="auto"/>
        <w:right w:val="none" w:sz="0" w:space="0" w:color="auto"/>
      </w:divBdr>
    </w:div>
    <w:div w:id="1764102956">
      <w:bodyDiv w:val="1"/>
      <w:marLeft w:val="0"/>
      <w:marRight w:val="0"/>
      <w:marTop w:val="0"/>
      <w:marBottom w:val="0"/>
      <w:divBdr>
        <w:top w:val="none" w:sz="0" w:space="0" w:color="auto"/>
        <w:left w:val="none" w:sz="0" w:space="0" w:color="auto"/>
        <w:bottom w:val="none" w:sz="0" w:space="0" w:color="auto"/>
        <w:right w:val="none" w:sz="0" w:space="0" w:color="auto"/>
      </w:divBdr>
    </w:div>
    <w:div w:id="1764182476">
      <w:bodyDiv w:val="1"/>
      <w:marLeft w:val="0"/>
      <w:marRight w:val="0"/>
      <w:marTop w:val="0"/>
      <w:marBottom w:val="0"/>
      <w:divBdr>
        <w:top w:val="none" w:sz="0" w:space="0" w:color="auto"/>
        <w:left w:val="none" w:sz="0" w:space="0" w:color="auto"/>
        <w:bottom w:val="none" w:sz="0" w:space="0" w:color="auto"/>
        <w:right w:val="none" w:sz="0" w:space="0" w:color="auto"/>
      </w:divBdr>
    </w:div>
    <w:div w:id="1765420193">
      <w:bodyDiv w:val="1"/>
      <w:marLeft w:val="0"/>
      <w:marRight w:val="0"/>
      <w:marTop w:val="0"/>
      <w:marBottom w:val="0"/>
      <w:divBdr>
        <w:top w:val="none" w:sz="0" w:space="0" w:color="auto"/>
        <w:left w:val="none" w:sz="0" w:space="0" w:color="auto"/>
        <w:bottom w:val="none" w:sz="0" w:space="0" w:color="auto"/>
        <w:right w:val="none" w:sz="0" w:space="0" w:color="auto"/>
      </w:divBdr>
    </w:div>
    <w:div w:id="1787115726">
      <w:bodyDiv w:val="1"/>
      <w:marLeft w:val="0"/>
      <w:marRight w:val="0"/>
      <w:marTop w:val="0"/>
      <w:marBottom w:val="0"/>
      <w:divBdr>
        <w:top w:val="none" w:sz="0" w:space="0" w:color="auto"/>
        <w:left w:val="none" w:sz="0" w:space="0" w:color="auto"/>
        <w:bottom w:val="none" w:sz="0" w:space="0" w:color="auto"/>
        <w:right w:val="none" w:sz="0" w:space="0" w:color="auto"/>
      </w:divBdr>
    </w:div>
    <w:div w:id="1796026716">
      <w:bodyDiv w:val="1"/>
      <w:marLeft w:val="0"/>
      <w:marRight w:val="0"/>
      <w:marTop w:val="0"/>
      <w:marBottom w:val="0"/>
      <w:divBdr>
        <w:top w:val="none" w:sz="0" w:space="0" w:color="auto"/>
        <w:left w:val="none" w:sz="0" w:space="0" w:color="auto"/>
        <w:bottom w:val="none" w:sz="0" w:space="0" w:color="auto"/>
        <w:right w:val="none" w:sz="0" w:space="0" w:color="auto"/>
      </w:divBdr>
    </w:div>
    <w:div w:id="1796563827">
      <w:bodyDiv w:val="1"/>
      <w:marLeft w:val="0"/>
      <w:marRight w:val="0"/>
      <w:marTop w:val="0"/>
      <w:marBottom w:val="0"/>
      <w:divBdr>
        <w:top w:val="none" w:sz="0" w:space="0" w:color="auto"/>
        <w:left w:val="none" w:sz="0" w:space="0" w:color="auto"/>
        <w:bottom w:val="none" w:sz="0" w:space="0" w:color="auto"/>
        <w:right w:val="none" w:sz="0" w:space="0" w:color="auto"/>
      </w:divBdr>
    </w:div>
    <w:div w:id="1798453898">
      <w:bodyDiv w:val="1"/>
      <w:marLeft w:val="0"/>
      <w:marRight w:val="0"/>
      <w:marTop w:val="0"/>
      <w:marBottom w:val="0"/>
      <w:divBdr>
        <w:top w:val="none" w:sz="0" w:space="0" w:color="auto"/>
        <w:left w:val="none" w:sz="0" w:space="0" w:color="auto"/>
        <w:bottom w:val="none" w:sz="0" w:space="0" w:color="auto"/>
        <w:right w:val="none" w:sz="0" w:space="0" w:color="auto"/>
      </w:divBdr>
    </w:div>
    <w:div w:id="1799372339">
      <w:bodyDiv w:val="1"/>
      <w:marLeft w:val="0"/>
      <w:marRight w:val="0"/>
      <w:marTop w:val="0"/>
      <w:marBottom w:val="0"/>
      <w:divBdr>
        <w:top w:val="none" w:sz="0" w:space="0" w:color="auto"/>
        <w:left w:val="none" w:sz="0" w:space="0" w:color="auto"/>
        <w:bottom w:val="none" w:sz="0" w:space="0" w:color="auto"/>
        <w:right w:val="none" w:sz="0" w:space="0" w:color="auto"/>
      </w:divBdr>
    </w:div>
    <w:div w:id="1803423653">
      <w:bodyDiv w:val="1"/>
      <w:marLeft w:val="0"/>
      <w:marRight w:val="0"/>
      <w:marTop w:val="0"/>
      <w:marBottom w:val="0"/>
      <w:divBdr>
        <w:top w:val="none" w:sz="0" w:space="0" w:color="auto"/>
        <w:left w:val="none" w:sz="0" w:space="0" w:color="auto"/>
        <w:bottom w:val="none" w:sz="0" w:space="0" w:color="auto"/>
        <w:right w:val="none" w:sz="0" w:space="0" w:color="auto"/>
      </w:divBdr>
    </w:div>
    <w:div w:id="1804343592">
      <w:bodyDiv w:val="1"/>
      <w:marLeft w:val="0"/>
      <w:marRight w:val="0"/>
      <w:marTop w:val="0"/>
      <w:marBottom w:val="0"/>
      <w:divBdr>
        <w:top w:val="none" w:sz="0" w:space="0" w:color="auto"/>
        <w:left w:val="none" w:sz="0" w:space="0" w:color="auto"/>
        <w:bottom w:val="none" w:sz="0" w:space="0" w:color="auto"/>
        <w:right w:val="none" w:sz="0" w:space="0" w:color="auto"/>
      </w:divBdr>
    </w:div>
    <w:div w:id="1807317094">
      <w:bodyDiv w:val="1"/>
      <w:marLeft w:val="0"/>
      <w:marRight w:val="0"/>
      <w:marTop w:val="0"/>
      <w:marBottom w:val="0"/>
      <w:divBdr>
        <w:top w:val="none" w:sz="0" w:space="0" w:color="auto"/>
        <w:left w:val="none" w:sz="0" w:space="0" w:color="auto"/>
        <w:bottom w:val="none" w:sz="0" w:space="0" w:color="auto"/>
        <w:right w:val="none" w:sz="0" w:space="0" w:color="auto"/>
      </w:divBdr>
    </w:div>
    <w:div w:id="1839804471">
      <w:bodyDiv w:val="1"/>
      <w:marLeft w:val="0"/>
      <w:marRight w:val="0"/>
      <w:marTop w:val="0"/>
      <w:marBottom w:val="0"/>
      <w:divBdr>
        <w:top w:val="none" w:sz="0" w:space="0" w:color="auto"/>
        <w:left w:val="none" w:sz="0" w:space="0" w:color="auto"/>
        <w:bottom w:val="none" w:sz="0" w:space="0" w:color="auto"/>
        <w:right w:val="none" w:sz="0" w:space="0" w:color="auto"/>
      </w:divBdr>
    </w:div>
    <w:div w:id="1851024724">
      <w:bodyDiv w:val="1"/>
      <w:marLeft w:val="0"/>
      <w:marRight w:val="0"/>
      <w:marTop w:val="0"/>
      <w:marBottom w:val="0"/>
      <w:divBdr>
        <w:top w:val="none" w:sz="0" w:space="0" w:color="auto"/>
        <w:left w:val="none" w:sz="0" w:space="0" w:color="auto"/>
        <w:bottom w:val="none" w:sz="0" w:space="0" w:color="auto"/>
        <w:right w:val="none" w:sz="0" w:space="0" w:color="auto"/>
      </w:divBdr>
    </w:div>
    <w:div w:id="1861045520">
      <w:bodyDiv w:val="1"/>
      <w:marLeft w:val="0"/>
      <w:marRight w:val="0"/>
      <w:marTop w:val="0"/>
      <w:marBottom w:val="0"/>
      <w:divBdr>
        <w:top w:val="none" w:sz="0" w:space="0" w:color="auto"/>
        <w:left w:val="none" w:sz="0" w:space="0" w:color="auto"/>
        <w:bottom w:val="none" w:sz="0" w:space="0" w:color="auto"/>
        <w:right w:val="none" w:sz="0" w:space="0" w:color="auto"/>
      </w:divBdr>
    </w:div>
    <w:div w:id="1862356050">
      <w:bodyDiv w:val="1"/>
      <w:marLeft w:val="0"/>
      <w:marRight w:val="0"/>
      <w:marTop w:val="0"/>
      <w:marBottom w:val="0"/>
      <w:divBdr>
        <w:top w:val="none" w:sz="0" w:space="0" w:color="auto"/>
        <w:left w:val="none" w:sz="0" w:space="0" w:color="auto"/>
        <w:bottom w:val="none" w:sz="0" w:space="0" w:color="auto"/>
        <w:right w:val="none" w:sz="0" w:space="0" w:color="auto"/>
      </w:divBdr>
    </w:div>
    <w:div w:id="1870138473">
      <w:bodyDiv w:val="1"/>
      <w:marLeft w:val="0"/>
      <w:marRight w:val="0"/>
      <w:marTop w:val="0"/>
      <w:marBottom w:val="0"/>
      <w:divBdr>
        <w:top w:val="none" w:sz="0" w:space="0" w:color="auto"/>
        <w:left w:val="none" w:sz="0" w:space="0" w:color="auto"/>
        <w:bottom w:val="none" w:sz="0" w:space="0" w:color="auto"/>
        <w:right w:val="none" w:sz="0" w:space="0" w:color="auto"/>
      </w:divBdr>
    </w:div>
    <w:div w:id="1877964760">
      <w:bodyDiv w:val="1"/>
      <w:marLeft w:val="0"/>
      <w:marRight w:val="0"/>
      <w:marTop w:val="0"/>
      <w:marBottom w:val="0"/>
      <w:divBdr>
        <w:top w:val="none" w:sz="0" w:space="0" w:color="auto"/>
        <w:left w:val="none" w:sz="0" w:space="0" w:color="auto"/>
        <w:bottom w:val="none" w:sz="0" w:space="0" w:color="auto"/>
        <w:right w:val="none" w:sz="0" w:space="0" w:color="auto"/>
      </w:divBdr>
    </w:div>
    <w:div w:id="1881047038">
      <w:bodyDiv w:val="1"/>
      <w:marLeft w:val="0"/>
      <w:marRight w:val="0"/>
      <w:marTop w:val="0"/>
      <w:marBottom w:val="0"/>
      <w:divBdr>
        <w:top w:val="none" w:sz="0" w:space="0" w:color="auto"/>
        <w:left w:val="none" w:sz="0" w:space="0" w:color="auto"/>
        <w:bottom w:val="none" w:sz="0" w:space="0" w:color="auto"/>
        <w:right w:val="none" w:sz="0" w:space="0" w:color="auto"/>
      </w:divBdr>
    </w:div>
    <w:div w:id="1882211281">
      <w:bodyDiv w:val="1"/>
      <w:marLeft w:val="0"/>
      <w:marRight w:val="0"/>
      <w:marTop w:val="0"/>
      <w:marBottom w:val="0"/>
      <w:divBdr>
        <w:top w:val="none" w:sz="0" w:space="0" w:color="auto"/>
        <w:left w:val="none" w:sz="0" w:space="0" w:color="auto"/>
        <w:bottom w:val="none" w:sz="0" w:space="0" w:color="auto"/>
        <w:right w:val="none" w:sz="0" w:space="0" w:color="auto"/>
      </w:divBdr>
    </w:div>
    <w:div w:id="1884051213">
      <w:bodyDiv w:val="1"/>
      <w:marLeft w:val="0"/>
      <w:marRight w:val="0"/>
      <w:marTop w:val="0"/>
      <w:marBottom w:val="0"/>
      <w:divBdr>
        <w:top w:val="none" w:sz="0" w:space="0" w:color="auto"/>
        <w:left w:val="none" w:sz="0" w:space="0" w:color="auto"/>
        <w:bottom w:val="none" w:sz="0" w:space="0" w:color="auto"/>
        <w:right w:val="none" w:sz="0" w:space="0" w:color="auto"/>
      </w:divBdr>
    </w:div>
    <w:div w:id="1889997224">
      <w:bodyDiv w:val="1"/>
      <w:marLeft w:val="0"/>
      <w:marRight w:val="0"/>
      <w:marTop w:val="0"/>
      <w:marBottom w:val="0"/>
      <w:divBdr>
        <w:top w:val="none" w:sz="0" w:space="0" w:color="auto"/>
        <w:left w:val="none" w:sz="0" w:space="0" w:color="auto"/>
        <w:bottom w:val="none" w:sz="0" w:space="0" w:color="auto"/>
        <w:right w:val="none" w:sz="0" w:space="0" w:color="auto"/>
      </w:divBdr>
    </w:div>
    <w:div w:id="1899243082">
      <w:bodyDiv w:val="1"/>
      <w:marLeft w:val="0"/>
      <w:marRight w:val="0"/>
      <w:marTop w:val="0"/>
      <w:marBottom w:val="0"/>
      <w:divBdr>
        <w:top w:val="none" w:sz="0" w:space="0" w:color="auto"/>
        <w:left w:val="none" w:sz="0" w:space="0" w:color="auto"/>
        <w:bottom w:val="none" w:sz="0" w:space="0" w:color="auto"/>
        <w:right w:val="none" w:sz="0" w:space="0" w:color="auto"/>
      </w:divBdr>
    </w:div>
    <w:div w:id="1922135551">
      <w:bodyDiv w:val="1"/>
      <w:marLeft w:val="0"/>
      <w:marRight w:val="0"/>
      <w:marTop w:val="0"/>
      <w:marBottom w:val="0"/>
      <w:divBdr>
        <w:top w:val="none" w:sz="0" w:space="0" w:color="auto"/>
        <w:left w:val="none" w:sz="0" w:space="0" w:color="auto"/>
        <w:bottom w:val="none" w:sz="0" w:space="0" w:color="auto"/>
        <w:right w:val="none" w:sz="0" w:space="0" w:color="auto"/>
      </w:divBdr>
    </w:div>
    <w:div w:id="1927809608">
      <w:bodyDiv w:val="1"/>
      <w:marLeft w:val="0"/>
      <w:marRight w:val="0"/>
      <w:marTop w:val="0"/>
      <w:marBottom w:val="0"/>
      <w:divBdr>
        <w:top w:val="none" w:sz="0" w:space="0" w:color="auto"/>
        <w:left w:val="none" w:sz="0" w:space="0" w:color="auto"/>
        <w:bottom w:val="none" w:sz="0" w:space="0" w:color="auto"/>
        <w:right w:val="none" w:sz="0" w:space="0" w:color="auto"/>
      </w:divBdr>
    </w:div>
    <w:div w:id="1931695226">
      <w:bodyDiv w:val="1"/>
      <w:marLeft w:val="0"/>
      <w:marRight w:val="0"/>
      <w:marTop w:val="0"/>
      <w:marBottom w:val="0"/>
      <w:divBdr>
        <w:top w:val="none" w:sz="0" w:space="0" w:color="auto"/>
        <w:left w:val="none" w:sz="0" w:space="0" w:color="auto"/>
        <w:bottom w:val="none" w:sz="0" w:space="0" w:color="auto"/>
        <w:right w:val="none" w:sz="0" w:space="0" w:color="auto"/>
      </w:divBdr>
    </w:div>
    <w:div w:id="1932545649">
      <w:bodyDiv w:val="1"/>
      <w:marLeft w:val="0"/>
      <w:marRight w:val="0"/>
      <w:marTop w:val="0"/>
      <w:marBottom w:val="0"/>
      <w:divBdr>
        <w:top w:val="none" w:sz="0" w:space="0" w:color="auto"/>
        <w:left w:val="none" w:sz="0" w:space="0" w:color="auto"/>
        <w:bottom w:val="none" w:sz="0" w:space="0" w:color="auto"/>
        <w:right w:val="none" w:sz="0" w:space="0" w:color="auto"/>
      </w:divBdr>
    </w:div>
    <w:div w:id="1936283881">
      <w:bodyDiv w:val="1"/>
      <w:marLeft w:val="0"/>
      <w:marRight w:val="0"/>
      <w:marTop w:val="0"/>
      <w:marBottom w:val="0"/>
      <w:divBdr>
        <w:top w:val="none" w:sz="0" w:space="0" w:color="auto"/>
        <w:left w:val="none" w:sz="0" w:space="0" w:color="auto"/>
        <w:bottom w:val="none" w:sz="0" w:space="0" w:color="auto"/>
        <w:right w:val="none" w:sz="0" w:space="0" w:color="auto"/>
      </w:divBdr>
    </w:div>
    <w:div w:id="1943418879">
      <w:bodyDiv w:val="1"/>
      <w:marLeft w:val="0"/>
      <w:marRight w:val="0"/>
      <w:marTop w:val="0"/>
      <w:marBottom w:val="0"/>
      <w:divBdr>
        <w:top w:val="none" w:sz="0" w:space="0" w:color="auto"/>
        <w:left w:val="none" w:sz="0" w:space="0" w:color="auto"/>
        <w:bottom w:val="none" w:sz="0" w:space="0" w:color="auto"/>
        <w:right w:val="none" w:sz="0" w:space="0" w:color="auto"/>
      </w:divBdr>
    </w:div>
    <w:div w:id="1945074485">
      <w:bodyDiv w:val="1"/>
      <w:marLeft w:val="0"/>
      <w:marRight w:val="0"/>
      <w:marTop w:val="0"/>
      <w:marBottom w:val="0"/>
      <w:divBdr>
        <w:top w:val="none" w:sz="0" w:space="0" w:color="auto"/>
        <w:left w:val="none" w:sz="0" w:space="0" w:color="auto"/>
        <w:bottom w:val="none" w:sz="0" w:space="0" w:color="auto"/>
        <w:right w:val="none" w:sz="0" w:space="0" w:color="auto"/>
      </w:divBdr>
    </w:div>
    <w:div w:id="1946571942">
      <w:bodyDiv w:val="1"/>
      <w:marLeft w:val="0"/>
      <w:marRight w:val="0"/>
      <w:marTop w:val="0"/>
      <w:marBottom w:val="0"/>
      <w:divBdr>
        <w:top w:val="none" w:sz="0" w:space="0" w:color="auto"/>
        <w:left w:val="none" w:sz="0" w:space="0" w:color="auto"/>
        <w:bottom w:val="none" w:sz="0" w:space="0" w:color="auto"/>
        <w:right w:val="none" w:sz="0" w:space="0" w:color="auto"/>
      </w:divBdr>
    </w:div>
    <w:div w:id="1952931392">
      <w:bodyDiv w:val="1"/>
      <w:marLeft w:val="60"/>
      <w:marRight w:val="60"/>
      <w:marTop w:val="0"/>
      <w:marBottom w:val="0"/>
      <w:divBdr>
        <w:top w:val="none" w:sz="0" w:space="0" w:color="auto"/>
        <w:left w:val="none" w:sz="0" w:space="0" w:color="auto"/>
        <w:bottom w:val="none" w:sz="0" w:space="0" w:color="auto"/>
        <w:right w:val="none" w:sz="0" w:space="0" w:color="auto"/>
      </w:divBdr>
      <w:divsChild>
        <w:div w:id="209147009">
          <w:marLeft w:val="0"/>
          <w:marRight w:val="0"/>
          <w:marTop w:val="0"/>
          <w:marBottom w:val="0"/>
          <w:divBdr>
            <w:top w:val="none" w:sz="0" w:space="0" w:color="auto"/>
            <w:left w:val="none" w:sz="0" w:space="0" w:color="auto"/>
            <w:bottom w:val="none" w:sz="0" w:space="0" w:color="auto"/>
            <w:right w:val="none" w:sz="0" w:space="0" w:color="auto"/>
          </w:divBdr>
        </w:div>
      </w:divsChild>
    </w:div>
    <w:div w:id="1957443535">
      <w:bodyDiv w:val="1"/>
      <w:marLeft w:val="0"/>
      <w:marRight w:val="0"/>
      <w:marTop w:val="0"/>
      <w:marBottom w:val="0"/>
      <w:divBdr>
        <w:top w:val="none" w:sz="0" w:space="0" w:color="auto"/>
        <w:left w:val="none" w:sz="0" w:space="0" w:color="auto"/>
        <w:bottom w:val="none" w:sz="0" w:space="0" w:color="auto"/>
        <w:right w:val="none" w:sz="0" w:space="0" w:color="auto"/>
      </w:divBdr>
    </w:div>
    <w:div w:id="1958483305">
      <w:bodyDiv w:val="1"/>
      <w:marLeft w:val="0"/>
      <w:marRight w:val="0"/>
      <w:marTop w:val="0"/>
      <w:marBottom w:val="0"/>
      <w:divBdr>
        <w:top w:val="none" w:sz="0" w:space="0" w:color="auto"/>
        <w:left w:val="none" w:sz="0" w:space="0" w:color="auto"/>
        <w:bottom w:val="none" w:sz="0" w:space="0" w:color="auto"/>
        <w:right w:val="none" w:sz="0" w:space="0" w:color="auto"/>
      </w:divBdr>
      <w:divsChild>
        <w:div w:id="1975670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3294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9874236">
      <w:bodyDiv w:val="1"/>
      <w:marLeft w:val="0"/>
      <w:marRight w:val="0"/>
      <w:marTop w:val="0"/>
      <w:marBottom w:val="0"/>
      <w:divBdr>
        <w:top w:val="none" w:sz="0" w:space="0" w:color="auto"/>
        <w:left w:val="none" w:sz="0" w:space="0" w:color="auto"/>
        <w:bottom w:val="none" w:sz="0" w:space="0" w:color="auto"/>
        <w:right w:val="none" w:sz="0" w:space="0" w:color="auto"/>
      </w:divBdr>
    </w:div>
    <w:div w:id="1962610551">
      <w:bodyDiv w:val="1"/>
      <w:marLeft w:val="0"/>
      <w:marRight w:val="0"/>
      <w:marTop w:val="0"/>
      <w:marBottom w:val="0"/>
      <w:divBdr>
        <w:top w:val="none" w:sz="0" w:space="0" w:color="auto"/>
        <w:left w:val="none" w:sz="0" w:space="0" w:color="auto"/>
        <w:bottom w:val="none" w:sz="0" w:space="0" w:color="auto"/>
        <w:right w:val="none" w:sz="0" w:space="0" w:color="auto"/>
      </w:divBdr>
    </w:div>
    <w:div w:id="1975256683">
      <w:bodyDiv w:val="1"/>
      <w:marLeft w:val="0"/>
      <w:marRight w:val="0"/>
      <w:marTop w:val="0"/>
      <w:marBottom w:val="0"/>
      <w:divBdr>
        <w:top w:val="none" w:sz="0" w:space="0" w:color="auto"/>
        <w:left w:val="none" w:sz="0" w:space="0" w:color="auto"/>
        <w:bottom w:val="none" w:sz="0" w:space="0" w:color="auto"/>
        <w:right w:val="none" w:sz="0" w:space="0" w:color="auto"/>
      </w:divBdr>
    </w:div>
    <w:div w:id="1994721870">
      <w:bodyDiv w:val="1"/>
      <w:marLeft w:val="0"/>
      <w:marRight w:val="0"/>
      <w:marTop w:val="0"/>
      <w:marBottom w:val="0"/>
      <w:divBdr>
        <w:top w:val="none" w:sz="0" w:space="0" w:color="auto"/>
        <w:left w:val="none" w:sz="0" w:space="0" w:color="auto"/>
        <w:bottom w:val="none" w:sz="0" w:space="0" w:color="auto"/>
        <w:right w:val="none" w:sz="0" w:space="0" w:color="auto"/>
      </w:divBdr>
    </w:div>
    <w:div w:id="1999649862">
      <w:bodyDiv w:val="1"/>
      <w:marLeft w:val="0"/>
      <w:marRight w:val="0"/>
      <w:marTop w:val="0"/>
      <w:marBottom w:val="0"/>
      <w:divBdr>
        <w:top w:val="none" w:sz="0" w:space="0" w:color="auto"/>
        <w:left w:val="none" w:sz="0" w:space="0" w:color="auto"/>
        <w:bottom w:val="none" w:sz="0" w:space="0" w:color="auto"/>
        <w:right w:val="none" w:sz="0" w:space="0" w:color="auto"/>
      </w:divBdr>
    </w:div>
    <w:div w:id="2007247392">
      <w:bodyDiv w:val="1"/>
      <w:marLeft w:val="0"/>
      <w:marRight w:val="0"/>
      <w:marTop w:val="0"/>
      <w:marBottom w:val="0"/>
      <w:divBdr>
        <w:top w:val="none" w:sz="0" w:space="0" w:color="auto"/>
        <w:left w:val="none" w:sz="0" w:space="0" w:color="auto"/>
        <w:bottom w:val="none" w:sz="0" w:space="0" w:color="auto"/>
        <w:right w:val="none" w:sz="0" w:space="0" w:color="auto"/>
      </w:divBdr>
    </w:div>
    <w:div w:id="2025083974">
      <w:bodyDiv w:val="1"/>
      <w:marLeft w:val="0"/>
      <w:marRight w:val="0"/>
      <w:marTop w:val="0"/>
      <w:marBottom w:val="0"/>
      <w:divBdr>
        <w:top w:val="none" w:sz="0" w:space="0" w:color="auto"/>
        <w:left w:val="none" w:sz="0" w:space="0" w:color="auto"/>
        <w:bottom w:val="none" w:sz="0" w:space="0" w:color="auto"/>
        <w:right w:val="none" w:sz="0" w:space="0" w:color="auto"/>
      </w:divBdr>
    </w:div>
    <w:div w:id="2025207682">
      <w:bodyDiv w:val="1"/>
      <w:marLeft w:val="0"/>
      <w:marRight w:val="0"/>
      <w:marTop w:val="0"/>
      <w:marBottom w:val="0"/>
      <w:divBdr>
        <w:top w:val="none" w:sz="0" w:space="0" w:color="auto"/>
        <w:left w:val="none" w:sz="0" w:space="0" w:color="auto"/>
        <w:bottom w:val="none" w:sz="0" w:space="0" w:color="auto"/>
        <w:right w:val="none" w:sz="0" w:space="0" w:color="auto"/>
      </w:divBdr>
    </w:div>
    <w:div w:id="2030375415">
      <w:bodyDiv w:val="1"/>
      <w:marLeft w:val="0"/>
      <w:marRight w:val="0"/>
      <w:marTop w:val="0"/>
      <w:marBottom w:val="0"/>
      <w:divBdr>
        <w:top w:val="none" w:sz="0" w:space="0" w:color="auto"/>
        <w:left w:val="none" w:sz="0" w:space="0" w:color="auto"/>
        <w:bottom w:val="none" w:sz="0" w:space="0" w:color="auto"/>
        <w:right w:val="none" w:sz="0" w:space="0" w:color="auto"/>
      </w:divBdr>
    </w:div>
    <w:div w:id="2033533923">
      <w:bodyDiv w:val="1"/>
      <w:marLeft w:val="0"/>
      <w:marRight w:val="0"/>
      <w:marTop w:val="0"/>
      <w:marBottom w:val="0"/>
      <w:divBdr>
        <w:top w:val="none" w:sz="0" w:space="0" w:color="auto"/>
        <w:left w:val="none" w:sz="0" w:space="0" w:color="auto"/>
        <w:bottom w:val="none" w:sz="0" w:space="0" w:color="auto"/>
        <w:right w:val="none" w:sz="0" w:space="0" w:color="auto"/>
      </w:divBdr>
    </w:div>
    <w:div w:id="2033994801">
      <w:bodyDiv w:val="1"/>
      <w:marLeft w:val="0"/>
      <w:marRight w:val="0"/>
      <w:marTop w:val="0"/>
      <w:marBottom w:val="0"/>
      <w:divBdr>
        <w:top w:val="none" w:sz="0" w:space="0" w:color="auto"/>
        <w:left w:val="none" w:sz="0" w:space="0" w:color="auto"/>
        <w:bottom w:val="none" w:sz="0" w:space="0" w:color="auto"/>
        <w:right w:val="none" w:sz="0" w:space="0" w:color="auto"/>
      </w:divBdr>
    </w:div>
    <w:div w:id="2036731190">
      <w:bodyDiv w:val="1"/>
      <w:marLeft w:val="0"/>
      <w:marRight w:val="0"/>
      <w:marTop w:val="0"/>
      <w:marBottom w:val="0"/>
      <w:divBdr>
        <w:top w:val="none" w:sz="0" w:space="0" w:color="auto"/>
        <w:left w:val="none" w:sz="0" w:space="0" w:color="auto"/>
        <w:bottom w:val="none" w:sz="0" w:space="0" w:color="auto"/>
        <w:right w:val="none" w:sz="0" w:space="0" w:color="auto"/>
      </w:divBdr>
    </w:div>
    <w:div w:id="2039622544">
      <w:bodyDiv w:val="1"/>
      <w:marLeft w:val="0"/>
      <w:marRight w:val="0"/>
      <w:marTop w:val="0"/>
      <w:marBottom w:val="0"/>
      <w:divBdr>
        <w:top w:val="none" w:sz="0" w:space="0" w:color="auto"/>
        <w:left w:val="none" w:sz="0" w:space="0" w:color="auto"/>
        <w:bottom w:val="none" w:sz="0" w:space="0" w:color="auto"/>
        <w:right w:val="none" w:sz="0" w:space="0" w:color="auto"/>
      </w:divBdr>
    </w:div>
    <w:div w:id="2045323376">
      <w:bodyDiv w:val="1"/>
      <w:marLeft w:val="0"/>
      <w:marRight w:val="0"/>
      <w:marTop w:val="0"/>
      <w:marBottom w:val="0"/>
      <w:divBdr>
        <w:top w:val="none" w:sz="0" w:space="0" w:color="auto"/>
        <w:left w:val="none" w:sz="0" w:space="0" w:color="auto"/>
        <w:bottom w:val="none" w:sz="0" w:space="0" w:color="auto"/>
        <w:right w:val="none" w:sz="0" w:space="0" w:color="auto"/>
      </w:divBdr>
    </w:div>
    <w:div w:id="2052336245">
      <w:bodyDiv w:val="1"/>
      <w:marLeft w:val="0"/>
      <w:marRight w:val="0"/>
      <w:marTop w:val="0"/>
      <w:marBottom w:val="0"/>
      <w:divBdr>
        <w:top w:val="none" w:sz="0" w:space="0" w:color="auto"/>
        <w:left w:val="none" w:sz="0" w:space="0" w:color="auto"/>
        <w:bottom w:val="none" w:sz="0" w:space="0" w:color="auto"/>
        <w:right w:val="none" w:sz="0" w:space="0" w:color="auto"/>
      </w:divBdr>
    </w:div>
    <w:div w:id="2067489424">
      <w:bodyDiv w:val="1"/>
      <w:marLeft w:val="0"/>
      <w:marRight w:val="0"/>
      <w:marTop w:val="0"/>
      <w:marBottom w:val="0"/>
      <w:divBdr>
        <w:top w:val="none" w:sz="0" w:space="0" w:color="auto"/>
        <w:left w:val="none" w:sz="0" w:space="0" w:color="auto"/>
        <w:bottom w:val="none" w:sz="0" w:space="0" w:color="auto"/>
        <w:right w:val="none" w:sz="0" w:space="0" w:color="auto"/>
      </w:divBdr>
    </w:div>
    <w:div w:id="2073233122">
      <w:bodyDiv w:val="1"/>
      <w:marLeft w:val="0"/>
      <w:marRight w:val="0"/>
      <w:marTop w:val="0"/>
      <w:marBottom w:val="0"/>
      <w:divBdr>
        <w:top w:val="none" w:sz="0" w:space="0" w:color="auto"/>
        <w:left w:val="none" w:sz="0" w:space="0" w:color="auto"/>
        <w:bottom w:val="none" w:sz="0" w:space="0" w:color="auto"/>
        <w:right w:val="none" w:sz="0" w:space="0" w:color="auto"/>
      </w:divBdr>
    </w:div>
    <w:div w:id="2080327691">
      <w:bodyDiv w:val="1"/>
      <w:marLeft w:val="0"/>
      <w:marRight w:val="0"/>
      <w:marTop w:val="0"/>
      <w:marBottom w:val="0"/>
      <w:divBdr>
        <w:top w:val="none" w:sz="0" w:space="0" w:color="auto"/>
        <w:left w:val="none" w:sz="0" w:space="0" w:color="auto"/>
        <w:bottom w:val="none" w:sz="0" w:space="0" w:color="auto"/>
        <w:right w:val="none" w:sz="0" w:space="0" w:color="auto"/>
      </w:divBdr>
    </w:div>
    <w:div w:id="2080521646">
      <w:bodyDiv w:val="1"/>
      <w:marLeft w:val="0"/>
      <w:marRight w:val="0"/>
      <w:marTop w:val="0"/>
      <w:marBottom w:val="0"/>
      <w:divBdr>
        <w:top w:val="none" w:sz="0" w:space="0" w:color="auto"/>
        <w:left w:val="none" w:sz="0" w:space="0" w:color="auto"/>
        <w:bottom w:val="none" w:sz="0" w:space="0" w:color="auto"/>
        <w:right w:val="none" w:sz="0" w:space="0" w:color="auto"/>
      </w:divBdr>
    </w:div>
    <w:div w:id="2084790708">
      <w:bodyDiv w:val="1"/>
      <w:marLeft w:val="0"/>
      <w:marRight w:val="0"/>
      <w:marTop w:val="0"/>
      <w:marBottom w:val="0"/>
      <w:divBdr>
        <w:top w:val="none" w:sz="0" w:space="0" w:color="auto"/>
        <w:left w:val="none" w:sz="0" w:space="0" w:color="auto"/>
        <w:bottom w:val="none" w:sz="0" w:space="0" w:color="auto"/>
        <w:right w:val="none" w:sz="0" w:space="0" w:color="auto"/>
      </w:divBdr>
    </w:div>
    <w:div w:id="2086173932">
      <w:bodyDiv w:val="1"/>
      <w:marLeft w:val="0"/>
      <w:marRight w:val="0"/>
      <w:marTop w:val="0"/>
      <w:marBottom w:val="0"/>
      <w:divBdr>
        <w:top w:val="none" w:sz="0" w:space="0" w:color="auto"/>
        <w:left w:val="none" w:sz="0" w:space="0" w:color="auto"/>
        <w:bottom w:val="none" w:sz="0" w:space="0" w:color="auto"/>
        <w:right w:val="none" w:sz="0" w:space="0" w:color="auto"/>
      </w:divBdr>
    </w:div>
    <w:div w:id="2090105712">
      <w:bodyDiv w:val="1"/>
      <w:marLeft w:val="0"/>
      <w:marRight w:val="0"/>
      <w:marTop w:val="0"/>
      <w:marBottom w:val="0"/>
      <w:divBdr>
        <w:top w:val="none" w:sz="0" w:space="0" w:color="auto"/>
        <w:left w:val="none" w:sz="0" w:space="0" w:color="auto"/>
        <w:bottom w:val="none" w:sz="0" w:space="0" w:color="auto"/>
        <w:right w:val="none" w:sz="0" w:space="0" w:color="auto"/>
      </w:divBdr>
    </w:div>
    <w:div w:id="2092895514">
      <w:bodyDiv w:val="1"/>
      <w:marLeft w:val="0"/>
      <w:marRight w:val="0"/>
      <w:marTop w:val="0"/>
      <w:marBottom w:val="0"/>
      <w:divBdr>
        <w:top w:val="none" w:sz="0" w:space="0" w:color="auto"/>
        <w:left w:val="none" w:sz="0" w:space="0" w:color="auto"/>
        <w:bottom w:val="none" w:sz="0" w:space="0" w:color="auto"/>
        <w:right w:val="none" w:sz="0" w:space="0" w:color="auto"/>
      </w:divBdr>
    </w:div>
    <w:div w:id="2097360137">
      <w:bodyDiv w:val="1"/>
      <w:marLeft w:val="0"/>
      <w:marRight w:val="0"/>
      <w:marTop w:val="0"/>
      <w:marBottom w:val="0"/>
      <w:divBdr>
        <w:top w:val="none" w:sz="0" w:space="0" w:color="auto"/>
        <w:left w:val="none" w:sz="0" w:space="0" w:color="auto"/>
        <w:bottom w:val="none" w:sz="0" w:space="0" w:color="auto"/>
        <w:right w:val="none" w:sz="0" w:space="0" w:color="auto"/>
      </w:divBdr>
    </w:div>
    <w:div w:id="2099596408">
      <w:bodyDiv w:val="1"/>
      <w:marLeft w:val="0"/>
      <w:marRight w:val="0"/>
      <w:marTop w:val="0"/>
      <w:marBottom w:val="0"/>
      <w:divBdr>
        <w:top w:val="none" w:sz="0" w:space="0" w:color="auto"/>
        <w:left w:val="none" w:sz="0" w:space="0" w:color="auto"/>
        <w:bottom w:val="none" w:sz="0" w:space="0" w:color="auto"/>
        <w:right w:val="none" w:sz="0" w:space="0" w:color="auto"/>
      </w:divBdr>
    </w:div>
    <w:div w:id="2109304405">
      <w:bodyDiv w:val="1"/>
      <w:marLeft w:val="0"/>
      <w:marRight w:val="0"/>
      <w:marTop w:val="0"/>
      <w:marBottom w:val="0"/>
      <w:divBdr>
        <w:top w:val="none" w:sz="0" w:space="0" w:color="auto"/>
        <w:left w:val="none" w:sz="0" w:space="0" w:color="auto"/>
        <w:bottom w:val="none" w:sz="0" w:space="0" w:color="auto"/>
        <w:right w:val="none" w:sz="0" w:space="0" w:color="auto"/>
      </w:divBdr>
    </w:div>
    <w:div w:id="2113088682">
      <w:bodyDiv w:val="1"/>
      <w:marLeft w:val="0"/>
      <w:marRight w:val="0"/>
      <w:marTop w:val="0"/>
      <w:marBottom w:val="0"/>
      <w:divBdr>
        <w:top w:val="none" w:sz="0" w:space="0" w:color="auto"/>
        <w:left w:val="none" w:sz="0" w:space="0" w:color="auto"/>
        <w:bottom w:val="none" w:sz="0" w:space="0" w:color="auto"/>
        <w:right w:val="none" w:sz="0" w:space="0" w:color="auto"/>
      </w:divBdr>
    </w:div>
    <w:div w:id="2120369874">
      <w:bodyDiv w:val="1"/>
      <w:marLeft w:val="0"/>
      <w:marRight w:val="0"/>
      <w:marTop w:val="0"/>
      <w:marBottom w:val="0"/>
      <w:divBdr>
        <w:top w:val="none" w:sz="0" w:space="0" w:color="auto"/>
        <w:left w:val="none" w:sz="0" w:space="0" w:color="auto"/>
        <w:bottom w:val="none" w:sz="0" w:space="0" w:color="auto"/>
        <w:right w:val="none" w:sz="0" w:space="0" w:color="auto"/>
      </w:divBdr>
    </w:div>
    <w:div w:id="2123573714">
      <w:bodyDiv w:val="1"/>
      <w:marLeft w:val="0"/>
      <w:marRight w:val="0"/>
      <w:marTop w:val="0"/>
      <w:marBottom w:val="0"/>
      <w:divBdr>
        <w:top w:val="none" w:sz="0" w:space="0" w:color="auto"/>
        <w:left w:val="none" w:sz="0" w:space="0" w:color="auto"/>
        <w:bottom w:val="none" w:sz="0" w:space="0" w:color="auto"/>
        <w:right w:val="none" w:sz="0" w:space="0" w:color="auto"/>
      </w:divBdr>
    </w:div>
    <w:div w:id="21353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fontTable" Target="fontTable.xml"/><Relationship Id="rId50"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IBM16</b:Tag>
    <b:SourceType>InternetSite</b:SourceType>
    <b:Guid>{407BFA4D-5C36-4900-A26C-E539F99E6E8C}</b:Guid>
    <b:Title>IBM 100 - Deep Blue</b:Title>
    <b:Author>
      <b:Author>
        <b:Corporate>IBM</b:Corporate>
      </b:Author>
    </b:Author>
    <b:InternetSiteTitle>IBM - Icons of Progress</b:InternetSiteTitle>
    <b:YearAccessed>2016</b:YearAccessed>
    <b:MonthAccessed>Outubro</b:MonthAccessed>
    <b:DayAccessed>22</b:DayAccessed>
    <b:URL>http://www-03.ibm.com/ibm/history/ibm100/us/en/icons/deepblue/</b:URL>
    <b:Year>2011</b:Year>
    <b:LCID>en-US</b:LCID>
    <b:RefOrder>7</b:RefOrder>
  </b:Source>
  <b:Source>
    <b:Tag>Hea14</b:Tag>
    <b:SourceType>InternetSite</b:SourceType>
    <b:Guid>{90BA3792-2762-4B54-B19A-8B8E515B0383}</b:Guid>
    <b:Title>Javadoc Encog 3.3</b:Title>
    <b:Year>2014</b:Year>
    <b:Author>
      <b:Author>
        <b:Corporate>Heaton Reserach</b:Corporate>
      </b:Author>
    </b:Author>
    <b:YearAccessed>2016</b:YearAccessed>
    <b:MonthAccessed>Outubro</b:MonthAccessed>
    <b:DayAccessed>1</b:DayAccessed>
    <b:URL>http://heatonresearch-site.s3-website-us-east-1.amazonaws.com/javadoc/encog-3.3/org/encog/package-summary.html</b:URL>
    <b:LCID>en-US</b:LCID>
    <b:RefOrder>30</b:RefOrder>
  </b:Source>
  <b:Source>
    <b:Tag>bar16</b:Tag>
    <b:SourceType>InternetSite</b:SourceType>
    <b:Guid>{99EC366A-4188-487E-952A-CB5A3293787D}</b:Guid>
    <b:Title>Stocks - Performance</b:Title>
    <b:Year>2016</b:Year>
    <b:LCID>en-US</b:LCID>
    <b:Author>
      <b:Author>
        <b:Corporate>barchart</b:Corporate>
      </b:Author>
    </b:Author>
    <b:InternetSiteTitle>Barchart</b:InternetSiteTitle>
    <b:YearAccessed>2016</b:YearAccessed>
    <b:MonthAccessed>Outubro</b:MonthAccessed>
    <b:DayAccessed>10</b:DayAccessed>
    <b:URL>http://www.barchart.com/stocks/performance/5day.php</b:URL>
    <b:RefOrder>33</b:RefOrder>
  </b:Source>
  <b:Source>
    <b:Tag>Cha14</b:Tag>
    <b:SourceType>JournalArticle</b:SourceType>
    <b:Guid>{73C3594B-0177-41C9-BCD7-CD865AC05B62}</b:Guid>
    <b:Title>Rise of the machines: Algorithmic trading in the foreign exchange market.</b:Title>
    <b:JournalName>The Journal of Finance</b:JournalName>
    <b:Year>2014</b:Year>
    <b:Pages>2045-2084</b:Pages>
    <b:Volume>69</b:Volume>
    <b:Issue>5</b:Issue>
    <b:Author>
      <b:Author>
        <b:NameList>
          <b:Person>
            <b:Last>Chaboud</b:Last>
            <b:First>A.</b:First>
            <b:Middle>P.</b:Middle>
          </b:Person>
          <b:Person>
            <b:Last>Chiquoine</b:Last>
            <b:First>B.</b:First>
          </b:Person>
          <b:Person>
            <b:Last>Hjalmarsson</b:Last>
            <b:First>E.</b:First>
          </b:Person>
          <b:Person>
            <b:Last>Vega</b:Last>
            <b:First>C.</b:First>
          </b:Person>
        </b:NameList>
      </b:Author>
    </b:Author>
    <b:LCID>en-US</b:LCID>
    <b:RefOrder>9</b:RefOrder>
  </b:Source>
  <b:Source>
    <b:Tag>Cha95</b:Tag>
    <b:SourceType>Book</b:SourceType>
    <b:Guid>{DDA8A33E-90B1-4CE8-8BB5-03897B345350}</b:Guid>
    <b:Author>
      <b:Author>
        <b:NameList>
          <b:Person>
            <b:Last>Chauvin</b:Last>
            <b:First>Yves</b:First>
          </b:Person>
          <b:Person>
            <b:Last>Rumelhart</b:Last>
            <b:First>David</b:First>
            <b:Middle>E.</b:Middle>
          </b:Person>
        </b:NameList>
      </b:Author>
    </b:Author>
    <b:Title>Backpropagation: theory, architectures, and applications</b:Title>
    <b:Year>1995</b:Year>
    <b:City>New Jersey</b:City>
    <b:Publisher>Psychology Press</b:Publisher>
    <b:LCID>en-US</b:LCID>
    <b:RefOrder>28</b:RefOrder>
  </b:Source>
  <b:Source>
    <b:Tag>Che16</b:Tag>
    <b:SourceType>ArticleInAPeriodical</b:SourceType>
    <b:Guid>{CE43CA53-6599-4C07-B768-C4B6BA659DE8}</b:Guid>
    <b:Title>Active Learning Algorithms for Multi-label Data</b:Title>
    <b:Year>2016</b:Year>
    <b:City>Greece</b:City>
    <b:PeriodicalTitle>Artificial Intelligence Applications and Innovations: 12th IFIP WG 12.5 International Conference and Workshops</b:PeriodicalTitle>
    <b:Month>September</b:Month>
    <b:Day>16-18</b:Day>
    <b:Pages>267-279</b:Pages>
    <b:Author>
      <b:Author>
        <b:NameList>
          <b:Person>
            <b:Last>Cherman</b:Last>
            <b:Middle>Alvares</b:Middle>
            <b:First>Everton</b:First>
          </b:Person>
          <b:Person>
            <b:Last>Tsoumakas</b:Last>
            <b:First>Grigorios</b:First>
          </b:Person>
          <b:Person>
            <b:Last>Monard</b:Last>
            <b:Middle>Carolina</b:Middle>
            <b:First>Maria</b:First>
          </b:Person>
        </b:NameList>
      </b:Author>
    </b:Author>
    <b:LCID>en-US</b:LCID>
    <b:RefOrder>26</b:RefOrder>
  </b:Source>
  <b:Source>
    <b:Tag>Con94</b:Tag>
    <b:SourceType>JournalArticle</b:SourceType>
    <b:Guid>{BEB707E6-20BC-4B7E-8AC0-F1837BB99446}</b:Guid>
    <b:Title>Recurrent Neural Networks and Robust Time Series Prediction</b:Title>
    <b:Year>1994</b:Year>
    <b:Volume>5</b:Volume>
    <b:Month>Março</b:Month>
    <b:Pages>240-254</b:Pages>
    <b:JournalName>IEEE TRANSACTIONS ON NEURAL NETWORKS,</b:JournalName>
    <b:Issue>2</b:Issue>
    <b:Author>
      <b:Author>
        <b:NameList>
          <b:Person>
            <b:Last>Connor</b:Last>
            <b:Middle>T</b:Middle>
            <b:First>Jarome</b:First>
          </b:Person>
          <b:Person>
            <b:Last>Martin</b:Last>
            <b:First>Douglas</b:First>
          </b:Person>
          <b:Person>
            <b:Last>Atlas</b:Last>
            <b:Middle>E.</b:Middle>
            <b:First>L.</b:First>
          </b:Person>
        </b:NameList>
      </b:Author>
    </b:Author>
    <b:LCID>en-US</b:LCID>
    <b:RefOrder>23</b:RefOrder>
  </b:Source>
  <b:Source>
    <b:Tag>Roq09</b:Tag>
    <b:SourceType>ArticleInAPeriodical</b:SourceType>
    <b:Guid>{BF4D1941-1319-4160-BFDE-B8F87280BC32}</b:Guid>
    <b:Title>Estudo sobre a empregabilidade da previsão do índice BOVESPA usando Redes Neurais Artificiais</b:Title>
    <b:Year>2009</b:Year>
    <b:Author>
      <b:Author>
        <b:NameList>
          <b:Person>
            <b:Last>DO CARMO ROQUE</b:Last>
            <b:First>Reginaldo</b:First>
          </b:Person>
          <b:Person>
            <b:Last>DE MELLO</b:Last>
            <b:First>Flávio</b:First>
            <b:Middle>Luís</b:Middle>
          </b:Person>
        </b:NameList>
      </b:Author>
    </b:Author>
    <b:LCID>pt-BR</b:LCID>
    <b:RefOrder>19</b:RefOrder>
  </b:Source>
  <b:Source>
    <b:Tag>Fah88</b:Tag>
    <b:SourceType>ArticleInAPeriodical</b:SourceType>
    <b:Guid>{521552B7-7192-4CCD-912B-B1DB752094C6}</b:Guid>
    <b:Title>An empirical study of learning speed in back-propagation networks.</b:Title>
    <b:Year>1988</b:Year>
    <b:Author>
      <b:Author>
        <b:NameList>
          <b:Person>
            <b:Last>Fahlman</b:Last>
            <b:First>Scott</b:First>
            <b:Middle>E.</b:Middle>
          </b:Person>
        </b:NameList>
      </b:Author>
    </b:Author>
    <b:PeriodicalTitle>Carnegie Mellon University: Research Showcase</b:PeriodicalTitle>
    <b:LCID>en-US</b:LCID>
    <b:RefOrder>31</b:RefOrder>
  </b:Source>
  <b:Source>
    <b:Tag>For08</b:Tag>
    <b:SourceType>Book</b:SourceType>
    <b:Guid>{F32BD8FF-1571-413E-9D07-3B6C63D94FCE}</b:Guid>
    <b:Title>Mercado Financeiro: produtos e serviços</b:Title>
    <b:Year>2008</b:Year>
    <b:Publisher>Qualitymark Editora Ltda</b:Publisher>
    <b:Author>
      <b:Author>
        <b:NameList>
          <b:Person>
            <b:Last>Fortuna</b:Last>
            <b:First>Eduardo</b:First>
          </b:Person>
        </b:NameList>
      </b:Author>
    </b:Author>
    <b:City>Rio de Janeiro</b:City>
    <b:Edition>11ª</b:Edition>
    <b:LCID>pt-BR</b:LCID>
    <b:RefOrder>1</b:RefOrder>
  </b:Source>
  <b:Source>
    <b:Tag>Hay98</b:Tag>
    <b:SourceType>Book</b:SourceType>
    <b:Guid>{8A089989-D239-4372-AB56-C0FFD2FD5B1A}</b:Guid>
    <b:Title>FEEDFORWARD NEURAL NETWORKS: AN INTRODUCTION</b:Title>
    <b:Year>1998</b:Year>
    <b:Author>
      <b:Author>
        <b:NameList>
          <b:Person>
            <b:Last>Haykin</b:Last>
            <b:First>Simon</b:First>
          </b:Person>
        </b:NameList>
      </b:Author>
    </b:Author>
    <b:LCID>en-US</b:LCID>
    <b:RefOrder>6</b:RefOrder>
  </b:Source>
  <b:Source>
    <b:Tag>Hay09</b:Tag>
    <b:SourceType>Book</b:SourceType>
    <b:Guid>{AAE2EC28-2C8B-49E5-8000-38398233E11C}</b:Guid>
    <b:Title>Neural networks and learning machines</b:Title>
    <b:Year>2009</b:Year>
    <b:City>Upper Saddle River, NJ, USA</b:City>
    <b:Publisher>Pearson</b:Publisher>
    <b:Edition>Third Edition</b:Edition>
    <b:Author>
      <b:Author>
        <b:NameList>
          <b:Person>
            <b:Last>Haykin</b:Last>
            <b:First>Simon</b:First>
          </b:Person>
        </b:NameList>
      </b:Author>
    </b:Author>
    <b:LCID>en-US</b:LCID>
    <b:RefOrder>16</b:RefOrder>
  </b:Source>
  <b:Source>
    <b:Tag>Hea11</b:Tag>
    <b:SourceType>Book</b:SourceType>
    <b:Guid>{821DE297-EEDF-49ED-B880-7E062B398E65}</b:Guid>
    <b:Title>Programming Neural Networks with Encog3 in Java</b:Title>
    <b:City>St. Louis</b:City>
    <b:Year>2011</b:Year>
    <b:Author>
      <b:Author>
        <b:NameList>
          <b:Person>
            <b:Last>Heaton</b:Last>
            <b:First>Jeff</b:First>
          </b:Person>
        </b:NameList>
      </b:Author>
    </b:Author>
    <b:Publisher>Heaton Research</b:Publisher>
    <b:LCID>en-US</b:LCID>
    <b:RefOrder>20</b:RefOrder>
  </b:Source>
  <b:Source>
    <b:Tag>HEN11</b:Tag>
    <b:SourceType>JournalArticle</b:SourceType>
    <b:Guid>{8E25A340-E018-46A0-94B7-1FF2104F7004}</b:Guid>
    <b:Title>Does algorithmic trading improve liquidity?</b:Title>
    <b:Year>2011</b:Year>
    <b:Author>
      <b:Author>
        <b:NameList>
          <b:Person>
            <b:Last>HENDERSHOTT</b:Last>
            <b:First>Terrence</b:First>
          </b:Person>
          <b:Person>
            <b:Last>JONES</b:Last>
            <b:First>Charles</b:First>
            <b:Middle>M.</b:Middle>
          </b:Person>
          <b:Person>
            <b:Last>MENKVELD</b:Last>
            <b:First>Albert</b:First>
            <b:Middle>J</b:Middle>
          </b:Person>
        </b:NameList>
      </b:Author>
    </b:Author>
    <b:PeriodicalTitle>The Journal of Finance</b:PeriodicalTitle>
    <b:Pages>1-33</b:Pages>
    <b:JournalName>The Journal of Finance</b:JournalName>
    <b:Volume>66</b:Volume>
    <b:Issue>1</b:Issue>
    <b:LCID>en-US</b:LCID>
    <b:RefOrder>8</b:RefOrder>
  </b:Source>
  <b:Source>
    <b:Tag>Chu16</b:Tag>
    <b:SourceType>InternetSite</b:SourceType>
    <b:Guid>{6BB22BFF-5A87-4F89-9ECC-7CCB0912FEEE}</b:Guid>
    <b:Title>How This Hedge Fund Robot Outsmarted Its Human Master</b:Title>
    <b:Year>2016</b:Year>
    <b:Author>
      <b:Author>
        <b:NameList>
          <b:Person>
            <b:Last>Kathleen</b:Last>
            <b:First>Chu</b:First>
          </b:Person>
          <b:Person>
            <b:Last>Komaki</b:Last>
            <b:First>Ito</b:First>
          </b:Person>
        </b:NameList>
      </b:Author>
    </b:Author>
    <b:InternetSiteTitle>Bloomberg News</b:InternetSiteTitle>
    <b:YearAccessed>2016</b:YearAccessed>
    <b:MonthAccessed>Outubro</b:MonthAccessed>
    <b:DayAccessed>22</b:DayAccessed>
    <b:URL>http://www.bloomberg.com/news/articles/2016-08-21/hedge-fund-robot-outsmarts-human-master-as-ai-passes-brexit-test</b:URL>
    <b:LCID>en-US</b:LCID>
    <b:RefOrder>10</b:RefOrder>
  </b:Source>
  <b:Source>
    <b:Tag>Kim90</b:Tag>
    <b:SourceType>ArticleInAPeriodical</b:SourceType>
    <b:Guid>{753534CE-21E9-4885-B8AA-C5B0F0D94A26}</b:Guid>
    <b:Title>Stock Market Prediction System with Modular Neural Networks</b:Title>
    <b:PeriodicalTitle>1990 IJCNN International Joint Conference on</b:PeriodicalTitle>
    <b:Year>1990</b:Year>
    <b:Month>Junho</b:Month>
    <b:Pages>1-6</b:Pages>
    <b:Author>
      <b:Author>
        <b:NameList>
          <b:Person>
            <b:Last>Kimoto</b:Last>
            <b:First>Takashi</b:First>
          </b:Person>
          <b:Person>
            <b:Last>Asakawa</b:Last>
            <b:First>Kazuo</b:First>
          </b:Person>
          <b:Person>
            <b:Last>Yoda</b:Last>
            <b:First>Morio</b:First>
          </b:Person>
          <b:Person>
            <b:Last>Takeoka</b:Last>
            <b:First>Masakazu</b:First>
          </b:Person>
        </b:NameList>
      </b:Author>
    </b:Author>
    <b:LCID>en-US</b:LCID>
    <b:RefOrder>11</b:RefOrder>
  </b:Source>
  <b:Source>
    <b:Tag>Kri12</b:Tag>
    <b:SourceType>ArticleInAPeriodical</b:SourceType>
    <b:Guid>{1691C6EF-271B-48F6-B00A-D68EBDE8CE4F}</b:Guid>
    <b:Title>Uso de redes neurais artificiais para predição da bolsa de valores</b:Title>
    <b:City>Itajaí</b:City>
    <b:Year>2012</b:Year>
    <b:Author>
      <b:Author>
        <b:NameList>
          <b:Person>
            <b:Last>Krieger</b:Last>
            <b:Middle>Eduardo</b:Middle>
            <b:First>Paulo</b:First>
          </b:Person>
        </b:NameList>
      </b:Author>
    </b:Author>
    <b:Comments>Trabalho de conclusão de curso (Graduação em Ciência da Computação) - Centro de Ciências Tecnológicas da Terra e do Mar, Universidade do Vale do Itajaí, Itajaí, 2012</b:Comments>
    <b:Pages>91 folhas</b:Pages>
    <b:LCID>pt-BR</b:LCID>
    <b:RefOrder>14</b:RefOrder>
  </b:Source>
  <b:Source>
    <b:Tag>Man11</b:Tag>
    <b:SourceType>Report</b:SourceType>
    <b:Guid>{24748057-A65F-41AE-A8AA-94FF6BB57243}</b:Guid>
    <b:Title>Utilização de Redes Neurais Recorrentes na Caracterização de Cargas Não Lineares em Sistemas Elétricos</b:Title>
    <b:Year>2011</b:Year>
    <b:Author>
      <b:Author>
        <b:NameList>
          <b:Person>
            <b:Last>Mantovani</b:Last>
            <b:Middle>Amaro</b:Middle>
            <b:First>William</b:First>
          </b:Person>
        </b:NameList>
      </b:Author>
    </b:Author>
    <b:Comments>Dissertação (Mestrado em Engenharia Elétrica) - Universidade Estadual Paulista, Ilha Solteira.</b:Comments>
    <b:City>Ilha Solteira</b:City>
    <b:LCID>pt-BR</b:LCID>
    <b:RefOrder>24</b:RefOrder>
  </b:Source>
  <b:Source>
    <b:Tag>Mar52</b:Tag>
    <b:SourceType>ArticleInAPeriodical</b:SourceType>
    <b:Guid>{A8A03EB6-8A73-4C48-8397-FFB5401C0D1C}</b:Guid>
    <b:Title>Portfolio Selection</b:Title>
    <b:Year>1952</b:Year>
    <b:Publisher>American Finance Association</b:Publisher>
    <b:Volume>7</b:Volume>
    <b:PeriodicalTitle>The Journal of Finance</b:PeriodicalTitle>
    <b:Month>Março</b:Month>
    <b:Pages>77-91</b:Pages>
    <b:Author>
      <b:Author>
        <b:NameList>
          <b:Person>
            <b:Last>Markowitz</b:Last>
            <b:First>Harry</b:First>
          </b:Person>
        </b:NameList>
      </b:Author>
    </b:Author>
    <b:Issue>1</b:Issue>
    <b:LCID>en-US</b:LCID>
    <b:RefOrder>2</b:RefOrder>
  </b:Source>
  <b:Source>
    <b:Tag>McC43</b:Tag>
    <b:SourceType>JournalArticle</b:SourceType>
    <b:Guid>{4F823F32-8B89-4E9D-81FF-501F82DF1050}</b:Guid>
    <b:Title>A logical calculus of the ideas immanent in nervous activity</b:Title>
    <b:Year>1943</b:Year>
    <b:Pages>115-133</b:Pages>
    <b:PeriodicalTitle>The bulletin of mathematical biophysics</b:PeriodicalTitle>
    <b:Author>
      <b:Author>
        <b:NameList>
          <b:Person>
            <b:Last>McCulloch</b:Last>
            <b:Middle>S.</b:Middle>
            <b:First>Warren</b:First>
          </b:Person>
          <b:Person>
            <b:Last>Pitts</b:Last>
            <b:Middle>H.</b:Middle>
            <b:First>Walter</b:First>
          </b:Person>
        </b:NameList>
      </b:Author>
    </b:Author>
    <b:JournalName>The bulletin of mathematical biophysics</b:JournalName>
    <b:Volume>5</b:Volume>
    <b:Issue>4</b:Issue>
    <b:LCID>en-US</b:LCID>
    <b:RefOrder>21</b:RefOrder>
  </b:Source>
  <b:Source>
    <b:Tag>Møl93</b:Tag>
    <b:SourceType>JournalArticle</b:SourceType>
    <b:Guid>{AC3A36DE-2467-4EBB-85A5-DC5BC860ACC0}</b:Guid>
    <b:Author>
      <b:Author>
        <b:NameList>
          <b:Person>
            <b:Last>MØLLER</b:Last>
            <b:First>Martin</b:First>
            <b:Middle>Fodslette.</b:Middle>
          </b:Person>
        </b:NameList>
      </b:Author>
    </b:Author>
    <b:Title>A scaled conjugate gradient algorithm for fast supervised learning.</b:Title>
    <b:PeriodicalTitle>Neural networks</b:PeriodicalTitle>
    <b:Year>1993</b:Year>
    <b:Pages>525-533</b:Pages>
    <b:JournalName>Neural networks</b:JournalName>
    <b:Volume>6</b:Volume>
    <b:Issue>4</b:Issue>
    <b:LCID>en-US</b:LCID>
    <b:RefOrder>32</b:RefOrder>
  </b:Source>
  <b:Source>
    <b:Tag>Mon03</b:Tag>
    <b:SourceType>Book</b:SourceType>
    <b:Guid>{2538C34F-CC1C-46E7-84C0-617D081C5723}</b:Guid>
    <b:Title>Sistemas Inteligentes: Fundamentos e Aplicações</b:Title>
    <b:Year>2003</b:Year>
    <b:Publisher>Manole Ltda</b:Publisher>
    <b:Author>
      <b:Author>
        <b:NameList>
          <b:Person>
            <b:Last>Monard</b:Last>
            <b:Middle>Carolina</b:Middle>
            <b:First>Maria</b:First>
          </b:Person>
          <b:Person>
            <b:Last>Baranauskas</b:Last>
            <b:Middle>Augusto</b:Middle>
            <b:First>Jose</b:First>
          </b:Person>
        </b:NameList>
      </b:Author>
    </b:Author>
    <b:LCID>pt-BR</b:LCID>
    <b:RefOrder>25</b:RefOrder>
  </b:Source>
  <b:Source>
    <b:Tag>Oli07</b:Tag>
    <b:SourceType>Report</b:SourceType>
    <b:Guid>{F4053272-F5F9-4339-AC9E-BBEF1CB843EB}</b:Guid>
    <b:Title>Aplicação de redes neurais artificiais na análise de séries temporais econômico-financeiras</b:Title>
    <b:Year>2007</b:Year>
    <b:City>São Paulo</b:City>
    <b:Pages>316 folhas</b:Pages>
    <b:Author>
      <b:Author>
        <b:NameList>
          <b:Person>
            <b:Last>Oliveira</b:Last>
            <b:Middle>A.</b:Middle>
            <b:First>Mauri</b:First>
          </b:Person>
        </b:NameList>
      </b:Author>
    </b:Author>
    <b:Comments>Tese (Doutorado em Administração) - Faculdade de Economia, Administração e Contabilidade da Universidade de São Paulo</b:Comments>
    <b:LCID>pt-BR</b:LCID>
    <b:RefOrder>15</b:RefOrder>
  </b:Source>
  <b:Source>
    <b:Tag>Ref94</b:Tag>
    <b:SourceType>ArticleInAPeriodical</b:SourceType>
    <b:Guid>{76E2B1AF-7155-4341-A485-452C6B1B16DB}</b:Guid>
    <b:Title>Stock performance modeling using neural networks: A comparative study with regression models</b:Title>
    <b:PeriodicalTitle>Neural Networks</b:PeriodicalTitle>
    <b:City>Oxford</b:City>
    <b:Year>1994</b:Year>
    <b:Pages>375-388</b:Pages>
    <b:Publisher>Elsevier Science</b:Publisher>
    <b:Volume>7</b:Volume>
    <b:Author>
      <b:Author>
        <b:NameList>
          <b:Person>
            <b:Last>Refenes</b:Last>
            <b:Middle>Nicholas</b:Middle>
            <b:First>Apostolos</b:First>
          </b:Person>
          <b:Person>
            <b:Last>Zapranis</b:Last>
            <b:First>Achileas</b:First>
          </b:Person>
          <b:Person>
            <b:Last>Francis</b:Last>
            <b:First>Gavin</b:First>
          </b:Person>
        </b:NameList>
      </b:Author>
    </b:Author>
    <b:Issue>2</b:Issue>
    <b:LCID>en-US</b:LCID>
    <b:RefOrder>13</b:RefOrder>
  </b:Source>
  <b:Source>
    <b:Tag>RIE93</b:Tag>
    <b:SourceType>ArticleInAPeriodical</b:SourceType>
    <b:Guid>{B9FB4F28-6744-472D-9F5E-9CB27957E251}</b:Guid>
    <b:Title>A direct adaptive method for faster backpropagation learning: The RPROP algorithm</b:Title>
    <b:Year>1993</b:Year>
    <b:Author>
      <b:Author>
        <b:NameList>
          <b:Person>
            <b:Last>Riedmiller</b:Last>
            <b:First>Martin</b:First>
          </b:Person>
          <b:Person>
            <b:Last>Braun</b:Last>
            <b:First>Heinrich</b:First>
          </b:Person>
        </b:NameList>
      </b:Author>
    </b:Author>
    <b:PeriodicalTitle>Neural Networks, 1993., IEEE International Conference On.</b:PeriodicalTitle>
    <b:Pages>586-591</b:Pages>
    <b:LCID>en-US</b:LCID>
    <b:RefOrder>29</b:RefOrder>
  </b:Source>
  <b:Source>
    <b:Tag>Rus05</b:Tag>
    <b:SourceType>Book</b:SourceType>
    <b:Guid>{8F5F7A94-0BB4-4EBE-BA1A-2925679E6413}</b:Guid>
    <b:Title>Artificial Intelligence: a modern approach</b:Title>
    <b:Year>2005</b:Year>
    <b:City>New Jersey</b:City>
    <b:Publisher>Prentice Hall</b:Publisher>
    <b:Author>
      <b:Author>
        <b:NameList>
          <b:Person>
            <b:Last>Russell</b:Last>
            <b:Middle>J.</b:Middle>
            <b:First>Stuart</b:First>
          </b:Person>
          <b:Person>
            <b:Last>Norvig</b:Last>
            <b:First>Peter</b:First>
          </b:Person>
        </b:NameList>
      </b:Author>
    </b:Author>
    <b:Edition>3ª</b:Edition>
    <b:LCID>en-US</b:LCID>
    <b:RefOrder>3</b:RefOrder>
  </b:Source>
  <b:Source>
    <b:Tag>Taf16</b:Tag>
    <b:SourceType>InternetSite</b:SourceType>
    <b:Guid>{3B9C5973-B8AF-4436-9C29-B44595EB8EDB}</b:Guid>
    <b:Title>Redes Neurais Artificiais: Aprendizado e Plasticidade</b:Title>
    <b:YearAccessed>2016</b:YearAccessed>
    <b:MonthAccessed>Setembro</b:MonthAccessed>
    <b:DayAccessed>25</b:DayAccessed>
    <b:URL>http://www.cerebromente.org.br/n05/tecnologia/rna.htm#neuronio</b:URL>
    <b:Author>
      <b:Author>
        <b:NameList>
          <b:Person>
            <b:Last>Tafner</b:Last>
            <b:Middle>Anderson</b:Middle>
            <b:First>Malcon</b:First>
          </b:Person>
        </b:NameList>
      </b:Author>
    </b:Author>
    <b:Year>1998</b:Year>
    <b:LCID>pt-BR</b:LCID>
    <b:RefOrder>17</b:RefOrder>
  </b:Source>
  <b:Source>
    <b:Tag>Tho05</b:Tag>
    <b:SourceType>ArticleInAPeriodical</b:SourceType>
    <b:Guid>{B056CCE9-51AB-4651-B57C-EE8F3BA98647}</b:Guid>
    <b:Title>Análise de Tendências de Mercado por Redes Neurais Artificiais</b:Title>
    <b:PeriodicalTitle>7º CBRN – Congresso Brasileiro de Redes Neurais</b:PeriodicalTitle>
    <b:City>Natal</b:City>
    <b:Year>2005</b:Year>
    <b:Author>
      <b:Author>
        <b:NameList>
          <b:Person>
            <b:Last>Thomaz</b:Last>
            <b:Middle>E.</b:Middle>
            <b:First>Carlos</b:First>
          </b:Person>
          <b:Person>
            <b:Last>Vellasco</b:Last>
            <b:Middle>M.B.R.</b:Middle>
            <b:First>Marley</b:First>
          </b:Person>
        </b:NameList>
      </b:Author>
    </b:Author>
    <b:LCID>pt-BR</b:LCID>
    <b:RefOrder>12</b:RefOrder>
  </b:Source>
  <b:Source>
    <b:Tag>Tur50</b:Tag>
    <b:SourceType>JournalArticle</b:SourceType>
    <b:Guid>{32357E1E-12CD-472C-B1C0-3164B913FA1B}</b:Guid>
    <b:Author>
      <b:Author>
        <b:NameList>
          <b:Person>
            <b:Last>Turing</b:Last>
            <b:First>Alan</b:First>
            <b:Middle>M.</b:Middle>
          </b:Person>
        </b:NameList>
      </b:Author>
    </b:Author>
    <b:Title>Computing machinery and intelligence</b:Title>
    <b:JournalName>Mind</b:JournalName>
    <b:Year>1950</b:Year>
    <b:Pages>433-460</b:Pages>
    <b:Volume>59</b:Volume>
    <b:Issue>236</b:Issue>
    <b:LCID>en-US</b:LCID>
    <b:RefOrder>5</b:RefOrder>
  </b:Source>
  <b:Source>
    <b:Tag>Von10</b:Tag>
    <b:SourceType>InternetSite</b:SourceType>
    <b:Guid>{A1AE5869-9D72-4A57-92C3-D1818F080559}</b:Guid>
    <b:Title>Redes Neurais Artificiais – Parte I</b:Title>
    <b:Year>2010</b:Year>
    <b:YearAccessed>2016</b:YearAccessed>
    <b:MonthAccessed>Setembro</b:MonthAccessed>
    <b:DayAccessed>25</b:DayAccessed>
    <b:URL>ftp://ftp.dca.fee.unicamp.br/pub/docs/vonzuben/ia004_1s10/notas_de_aula/topico1_IA004_1s10_Parte1.pdf</b:URL>
    <b:Author>
      <b:Author>
        <b:NameList>
          <b:Person>
            <b:Last>Von Zuben</b:Last>
            <b:Middle>J.</b:Middle>
            <b:First>Fernando</b:First>
          </b:Person>
          <b:Person>
            <b:Last>Attux</b:Last>
            <b:Middle>R. F.</b:Middle>
            <b:First>Romis</b:First>
          </b:Person>
        </b:NameList>
      </b:Author>
    </b:Author>
    <b:LCID>pt-BR</b:LCID>
    <b:RefOrder>18</b:RefOrder>
  </b:Source>
  <b:Source>
    <b:Tag>Win15</b:Tag>
    <b:SourceType>Report</b:SourceType>
    <b:Guid>{6AD6C249-D112-4EF4-BEAA-14E6CF3CC437}</b:Guid>
    <b:Author>
      <b:Author>
        <b:NameList>
          <b:Person>
            <b:Last>Winrich</b:Last>
            <b:First>Brandon</b:First>
          </b:Person>
        </b:NameList>
      </b:Author>
    </b:Author>
    <b:Title>Training and Source Code Generation for Artificial Neural Networks</b:Title>
    <b:Year>2015</b:Year>
    <b:City>Rhode Island</b:City>
    <b:Comments>Tese de Doutorado (Master of Science in Computer Science). University of Rhode Island.</b:Comments>
    <b:LCID>en-US</b:LCID>
    <b:RefOrder>22</b:RefOrder>
  </b:Source>
  <b:Source>
    <b:Tag>Mic16</b:Tag>
    <b:SourceType>InternetSite</b:SourceType>
    <b:Guid>{5F48C8EA-F9F3-4706-A498-7014C0FC7EDF}</b:Guid>
    <b:LCID>en-US</b:LCID>
    <b:Author>
      <b:Author>
        <b:Corporate>Microsoft</b:Corporate>
      </b:Author>
    </b:Author>
    <b:Title>Produtos Office: Excel</b:Title>
    <b:InternetSiteTitle>Produtos Office</b:InternetSiteTitle>
    <b:Year>2016</b:Year>
    <b:YearAccessed>2016</b:YearAccessed>
    <b:MonthAccessed>Outubro</b:MonthAccessed>
    <b:DayAccessed>31</b:DayAccessed>
    <b:URL>https://products.office.com/pt-BR/excel#</b:URL>
    <b:RefOrder>34</b:RefOrder>
  </b:Source>
  <b:Source>
    <b:Tag>Mic09</b:Tag>
    <b:SourceType>InternetSite</b:SourceType>
    <b:Guid>{658C9071-E02D-4A82-AF66-E699A7149D96}</b:Guid>
    <b:LCID>en-US</b:LCID>
    <b:Author>
      <b:Author>
        <b:Corporate>Microsoft</b:Corporate>
      </b:Author>
    </b:Author>
    <b:Title>Getting Started with VBA in Office 2010</b:Title>
    <b:InternetSiteTitle>Documentation Office 2010</b:InternetSiteTitle>
    <b:Year>2009</b:Year>
    <b:YearAccessed>2016</b:YearAccessed>
    <b:MonthAccessed>Outubro</b:MonthAccessed>
    <b:DayAccessed>31</b:DayAccessed>
    <b:URL>https://msdn.microsoft.com/en-us/library/office/ee814735(v=office.14).aspx</b:URL>
    <b:RefOrder>35</b:RefOrder>
  </b:Source>
  <b:Source>
    <b:Tag>Uni16</b:Tag>
    <b:SourceType>InternetSite</b:SourceType>
    <b:Guid>{5EC1CB11-758C-4F84-B513-F14BB8FD1447}</b:Guid>
    <b:LCID>en-US</b:LCID>
    <b:Author>
      <b:Author>
        <b:Corporate>University of Waikato</b:Corporate>
      </b:Author>
    </b:Author>
    <b:Title>Weka 3: Data Mining Software in Java</b:Title>
    <b:InternetSiteTitle>Weka</b:InternetSiteTitle>
    <b:YearAccessed>2016</b:YearAccessed>
    <b:MonthAccessed>Novembro</b:MonthAccessed>
    <b:DayAccessed>2</b:DayAccessed>
    <b:URL>http://www.cs.waikato.ac.nz/ml/weka/documentation.html</b:URL>
    <b:RefOrder>36</b:RefOrder>
  </b:Source>
  <b:Source>
    <b:Tag>Bro16</b:Tag>
    <b:SourceType>InternetSite</b:SourceType>
    <b:Guid>{D6B0743D-85E2-494A-AAB2-5EF9ACCE95C5}</b:Guid>
    <b:Title>How to Normalize and Standardize Your Machine Learning Data in Weka</b:Title>
    <b:InternetSiteTitle>Machine Learning Mastery</b:InternetSiteTitle>
    <b:Year>2016</b:Year>
    <b:YearAccessed>2016</b:YearAccessed>
    <b:MonthAccessed>November</b:MonthAccessed>
    <b:DayAccessed>2</b:DayAccessed>
    <b:URL>http://machinelearningmastery.com/normalize-standardize-machine-learning-data-weka/</b:URL>
    <b:Author>
      <b:Author>
        <b:NameList>
          <b:Person>
            <b:Last>Brownlee</b:Last>
            <b:First>Jason</b:First>
          </b:Person>
        </b:NameList>
      </b:Author>
    </b:Author>
    <b:LCID>en-US</b:LCID>
    <b:RefOrder>37</b:RefOrder>
  </b:Source>
  <b:Source>
    <b:Tag>Wek16</b:Tag>
    <b:SourceType>InternetSite</b:SourceType>
    <b:Guid>{D2BA6EB3-1683-47C9-94C1-8E8DC5EF2EB6}</b:Guid>
    <b:LCID>en-US</b:LCID>
    <b:Author>
      <b:Author>
        <b:Corporate>Weka</b:Corporate>
      </b:Author>
    </b:Author>
    <b:Title>Class MultilayerPerceptron</b:Title>
    <b:InternetSiteTitle>Weka Documentation</b:InternetSiteTitle>
    <b:YearAccessed>2016</b:YearAccessed>
    <b:MonthAccessed>Novembro</b:MonthAccessed>
    <b:DayAccessed>2</b:DayAccessed>
    <b:URL>http://weka.sourceforge.net/doc.stable/weka/classifiers/functions/MultilayerPerceptron.html</b:URL>
    <b:RefOrder>38</b:RefOrder>
  </b:Source>
  <b:Source>
    <b:Tag>Neu16</b:Tag>
    <b:SourceType>InternetSite</b:SourceType>
    <b:Guid>{A7B4C32E-B71D-49A0-BAD8-4C208D616C7B}</b:Guid>
    <b:LCID>en-US</b:LCID>
    <b:Author>
      <b:Author>
        <b:Corporate>Neuroph</b:Corporate>
      </b:Author>
    </b:Author>
    <b:Title>Neuroph v2.92</b:Title>
    <b:InternetSiteTitle>Neuroph</b:InternetSiteTitle>
    <b:YearAccessed>2016</b:YearAccessed>
    <b:MonthAccessed>Novembro</b:MonthAccessed>
    <b:DayAccessed>2</b:DayAccessed>
    <b:URL>http://neuroph.sourceforge.net/</b:URL>
    <b:RefOrder>39</b:RefOrder>
  </b:Source>
  <b:Source>
    <b:Tag>Neu14</b:Tag>
    <b:SourceType>InternetSite</b:SourceType>
    <b:Guid>{B3FDA029-B158-4ADD-BCAC-0E0B1B55BBFD}</b:Guid>
    <b:LCID>en-US</b:LCID>
    <b:Author>
      <b:Author>
        <b:Corporate>Neuroph</b:Corporate>
      </b:Author>
    </b:Author>
    <b:Title>Neuroph Studio JavaDoc</b:Title>
    <b:InternetSiteTitle>Neuroph Studio</b:InternetSiteTitle>
    <b:Year>2014</b:Year>
    <b:YearAccessed>2016</b:YearAccessed>
    <b:MonthAccessed>Novembro</b:MonthAccessed>
    <b:DayAccessed>2</b:DayAccessed>
    <b:URL>http://neuroph.sourceforge.net/javadoc/index.html</b:URL>
    <b:RefOrder>40</b:RefOrder>
  </b:Source>
  <b:Source>
    <b:Tag>Mat16</b:Tag>
    <b:SourceType>InternetSite</b:SourceType>
    <b:Guid>{3F0CC327-D849-4723-A81A-8DEF110E0593}</b:Guid>
    <b:LCID>en-US</b:LCID>
    <b:Author>
      <b:Author>
        <b:Corporate>MathWorks</b:Corporate>
      </b:Author>
    </b:Author>
    <b:Title>Matlab</b:Title>
    <b:InternetSiteTitle>MathWorks Products</b:InternetSiteTitle>
    <b:YearAccessed>2016</b:YearAccessed>
    <b:MonthAccessed>Novembro</b:MonthAccessed>
    <b:DayAccessed>2</b:DayAccessed>
    <b:URL>https://www.mathworks.com/products/matlab</b:URL>
    <b:RefOrder>41</b:RefOrder>
  </b:Source>
  <b:Source>
    <b:Tag>Dem03</b:Tag>
    <b:SourceType>Book</b:SourceType>
    <b:Guid>{414F2034-0CC3-48B2-BB89-835D8BA3D22F}</b:Guid>
    <b:Title>Neural Network Toolbox: for use with Matlab</b:Title>
    <b:Year>2003</b:Year>
    <b:URL>http://www.dsc.ufcg.edu.br/~hmg/disciplinas/graduacao/rn-2016.1/RN-5b%20-%20Redes%20Neurais%20no%20Matlab.pdf</b:URL>
    <b:Author>
      <b:Author>
        <b:NameList>
          <b:Person>
            <b:Last>Demuth</b:Last>
            <b:First>Howard</b:First>
          </b:Person>
          <b:Person>
            <b:Last>Beale</b:Last>
            <b:First>Mark</b:First>
          </b:Person>
        </b:NameList>
      </b:Author>
    </b:Author>
    <b:City>Natick</b:City>
    <b:Publisher>MathWorks</b:Publisher>
    <b:Edition>4</b:Edition>
    <b:RefOrder>42</b:RefOrder>
  </b:Source>
  <b:Source>
    <b:Tag>Neu11</b:Tag>
    <b:SourceType>InternetSite</b:SourceType>
    <b:Guid>{0820299D-E9C8-4FC4-A6EE-614B08E6D7C3}</b:Guid>
    <b:Title>Uma ferramenta de apoio ao ensino de Redes Neurais Artificiais</b:Title>
    <b:Year>2011</b:Year>
    <b:LCID>pt-BR</b:LCID>
    <b:Author>
      <b:Author>
        <b:Corporate>NeuroFURG</b:Corporate>
      </b:Author>
    </b:Author>
    <b:InternetSiteTitle>NeuroFURG</b:InternetSiteTitle>
    <b:YearAccessed>2016</b:YearAccessed>
    <b:MonthAccessed>Novembro</b:MonthAccessed>
    <b:DayAccessed>2</b:DayAccessed>
    <b:URL>http://neurofurg.sourceforge.net/</b:URL>
    <b:RefOrder>43</b:RefOrder>
  </b:Source>
  <b:Source>
    <b:Tag>Num16</b:Tag>
    <b:SourceType>InternetSite</b:SourceType>
    <b:Guid>{8CBF1389-7BF9-4B0C-8D89-2F07C17976B0}</b:Guid>
    <b:LCID>en-US</b:LCID>
    <b:Author>
      <b:Author>
        <b:Corporate>Numerai</b:Corporate>
      </b:Author>
    </b:Author>
    <b:Title>About: Numerai</b:Title>
    <b:InternetSiteTitle>Numerai web site</b:InternetSiteTitle>
    <b:Year>2016</b:Year>
    <b:YearAccessed>2016</b:YearAccessed>
    <b:MonthAccessed>November</b:MonthAccessed>
    <b:DayAccessed>16</b:DayAccessed>
    <b:URL>https://numer.ai/about</b:URL>
    <b:RefOrder>4</b:RefOrder>
  </b:Source>
  <b:Source>
    <b:Tag>SRI15</b:Tag>
    <b:SourceType>JournalArticle</b:SourceType>
    <b:Guid>{829463E5-5E83-49F5-B2DE-EF6AF6E7E426}</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Rusian</b:First>
          </b:Person>
        </b:NameList>
      </b:Author>
    </b:Author>
    <b:Title>Dropout: a simple way to prevent neural networks from overfitting</b:Title>
    <b:JournalName>Journal of Machine Learning Research</b:JournalName>
    <b:Year>2014</b:Year>
    <b:Pages>1929-1958</b:Pages>
    <b:Volume>15</b:Volume>
    <b:Issue>1</b:Issue>
    <b:RefOrder>27</b:RefOrder>
  </b:Source>
</b:Sources>
</file>

<file path=customXml/itemProps1.xml><?xml version="1.0" encoding="utf-8"?>
<ds:datastoreItem xmlns:ds="http://schemas.openxmlformats.org/officeDocument/2006/customXml" ds:itemID="{B7144EAC-8A53-457A-A103-828D04360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46</Pages>
  <Words>9244</Words>
  <Characters>49923</Characters>
  <Application>Microsoft Office Word</Application>
  <DocSecurity>0</DocSecurity>
  <Lines>416</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MARCUS VINICIUS MARQUES BROSQUE</vt:lpstr>
      <vt:lpstr>MARCUS VINICIUS MARQUES BROSQUE</vt:lpstr>
    </vt:vector>
  </TitlesOfParts>
  <Company>Faculdade de Tecnologia de Garça</Company>
  <LinksUpToDate>false</LinksUpToDate>
  <CharactersWithSpaces>59049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MARCUS VINICIUS MARQUES BROSQUE</dc:title>
  <dc:subject/>
  <dc:creator>.</dc:creator>
  <cp:keywords/>
  <dc:description/>
  <cp:lastModifiedBy>Mario</cp:lastModifiedBy>
  <cp:revision>3</cp:revision>
  <cp:lastPrinted>2008-02-20T17:37:00Z</cp:lastPrinted>
  <dcterms:created xsi:type="dcterms:W3CDTF">2016-09-27T01:47:00Z</dcterms:created>
  <dcterms:modified xsi:type="dcterms:W3CDTF">2017-02-20T11:04:00Z</dcterms:modified>
</cp:coreProperties>
</file>